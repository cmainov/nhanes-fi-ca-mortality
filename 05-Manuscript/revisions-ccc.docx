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431D1" w14:textId="77777777" w:rsidR="00875131" w:rsidRPr="00C90B6F" w:rsidRDefault="00875131" w:rsidP="00875131">
      <w:pPr>
        <w:jc w:val="center"/>
        <w:rPr>
          <w:rFonts w:ascii="Times New Roman" w:hAnsi="Times New Roman" w:cs="Times New Roman"/>
          <w:b/>
          <w:bCs/>
        </w:rPr>
      </w:pPr>
      <w:r w:rsidRPr="00C90B6F">
        <w:rPr>
          <w:rFonts w:ascii="Times New Roman" w:hAnsi="Times New Roman" w:cs="Times New Roman"/>
        </w:rPr>
        <w:t>Dietary Patterns Associated with Food Insecurity Predict a Worse Prognosis for U.S. Cancer Survivors: NHANES 1999-2018</w:t>
      </w:r>
    </w:p>
    <w:p w14:paraId="39E7DCD1" w14:textId="77777777" w:rsidR="00875131" w:rsidRPr="00C90B6F" w:rsidRDefault="00875131" w:rsidP="00875131">
      <w:pPr>
        <w:jc w:val="center"/>
        <w:rPr>
          <w:rFonts w:ascii="Times New Roman" w:hAnsi="Times New Roman" w:cs="Times New Roman"/>
          <w:b/>
          <w:bCs/>
        </w:rPr>
      </w:pPr>
    </w:p>
    <w:p w14:paraId="0F0F191E" w14:textId="77777777" w:rsidR="00875131" w:rsidRPr="00C90B6F" w:rsidRDefault="00875131" w:rsidP="00875131">
      <w:pPr>
        <w:rPr>
          <w:rFonts w:ascii="Times New Roman" w:hAnsi="Times New Roman" w:cs="Times New Roman"/>
          <w:vertAlign w:val="superscript"/>
        </w:rPr>
      </w:pPr>
      <w:r w:rsidRPr="00C90B6F">
        <w:rPr>
          <w:rFonts w:ascii="Times New Roman" w:hAnsi="Times New Roman" w:cs="Times New Roman"/>
        </w:rPr>
        <w:t>Christian A. Maino Vieytes</w:t>
      </w:r>
      <w:r w:rsidRPr="00C90B6F">
        <w:rPr>
          <w:rFonts w:ascii="Times New Roman" w:hAnsi="Times New Roman" w:cs="Times New Roman"/>
          <w:vertAlign w:val="superscript"/>
        </w:rPr>
        <w:t>1</w:t>
      </w:r>
      <w:r w:rsidRPr="00C90B6F">
        <w:rPr>
          <w:rFonts w:ascii="Times New Roman" w:hAnsi="Times New Roman" w:cs="Times New Roman"/>
        </w:rPr>
        <w:t xml:space="preserve">, </w:t>
      </w:r>
      <w:proofErr w:type="spellStart"/>
      <w:r w:rsidRPr="00C90B6F">
        <w:rPr>
          <w:rFonts w:ascii="Times New Roman" w:hAnsi="Times New Roman" w:cs="Times New Roman"/>
        </w:rPr>
        <w:t>Ruoqing</w:t>
      </w:r>
      <w:proofErr w:type="spellEnd"/>
      <w:r w:rsidRPr="00C90B6F">
        <w:rPr>
          <w:rFonts w:ascii="Times New Roman" w:hAnsi="Times New Roman" w:cs="Times New Roman"/>
        </w:rPr>
        <w:t xml:space="preserve"> Zhu</w:t>
      </w:r>
      <w:r w:rsidRPr="00C90B6F">
        <w:rPr>
          <w:rFonts w:ascii="Times New Roman" w:hAnsi="Times New Roman" w:cs="Times New Roman"/>
          <w:vertAlign w:val="superscript"/>
        </w:rPr>
        <w:t>2</w:t>
      </w:r>
      <w:r w:rsidRPr="00C90B6F">
        <w:rPr>
          <w:rFonts w:ascii="Times New Roman" w:hAnsi="Times New Roman" w:cs="Times New Roman"/>
        </w:rPr>
        <w:t>, Francesca Gany</w:t>
      </w:r>
      <w:r w:rsidRPr="00C90B6F">
        <w:rPr>
          <w:rFonts w:ascii="Times New Roman" w:hAnsi="Times New Roman" w:cs="Times New Roman"/>
          <w:vertAlign w:val="superscript"/>
        </w:rPr>
        <w:t>3</w:t>
      </w:r>
      <w:r w:rsidRPr="00C90B6F">
        <w:rPr>
          <w:rFonts w:ascii="Times New Roman" w:hAnsi="Times New Roman" w:cs="Times New Roman"/>
        </w:rPr>
        <w:t>, Brenda D. Koester</w:t>
      </w:r>
      <w:r w:rsidRPr="00C90B6F">
        <w:rPr>
          <w:rFonts w:ascii="Times New Roman" w:hAnsi="Times New Roman" w:cs="Times New Roman"/>
          <w:vertAlign w:val="superscript"/>
        </w:rPr>
        <w:t>4</w:t>
      </w:r>
      <w:r w:rsidRPr="00C90B6F">
        <w:rPr>
          <w:rFonts w:ascii="Times New Roman" w:hAnsi="Times New Roman" w:cs="Times New Roman"/>
        </w:rPr>
        <w:t>, Anna E. Arthur</w:t>
      </w:r>
      <w:r w:rsidRPr="00C90B6F">
        <w:rPr>
          <w:rFonts w:ascii="Times New Roman" w:hAnsi="Times New Roman" w:cs="Times New Roman"/>
          <w:vertAlign w:val="superscript"/>
        </w:rPr>
        <w:t>5</w:t>
      </w:r>
    </w:p>
    <w:p w14:paraId="5143498C" w14:textId="77777777" w:rsidR="00875131" w:rsidRPr="00C90B6F" w:rsidRDefault="00875131" w:rsidP="00875131">
      <w:pPr>
        <w:jc w:val="center"/>
        <w:rPr>
          <w:rFonts w:ascii="Times New Roman" w:hAnsi="Times New Roman" w:cs="Times New Roman"/>
          <w:vertAlign w:val="superscript"/>
        </w:rPr>
      </w:pPr>
    </w:p>
    <w:p w14:paraId="1D695BCC" w14:textId="77777777" w:rsidR="00875131" w:rsidRPr="00C90B6F" w:rsidRDefault="00875131" w:rsidP="00875131">
      <w:pPr>
        <w:rPr>
          <w:rFonts w:ascii="Times New Roman" w:hAnsi="Times New Roman" w:cs="Times New Roman"/>
        </w:rPr>
      </w:pPr>
      <w:r w:rsidRPr="00C90B6F">
        <w:rPr>
          <w:rFonts w:ascii="Times New Roman" w:hAnsi="Times New Roman" w:cs="Times New Roman"/>
          <w:vertAlign w:val="superscript"/>
        </w:rPr>
        <w:t xml:space="preserve">1 </w:t>
      </w:r>
      <w:r w:rsidRPr="00C90B6F">
        <w:rPr>
          <w:rFonts w:ascii="Times New Roman" w:hAnsi="Times New Roman" w:cs="Times New Roman"/>
        </w:rPr>
        <w:t xml:space="preserve">Division of Nutritional Sciences, University of Illinois at Urbana-Champaign, </w:t>
      </w:r>
      <w:r>
        <w:rPr>
          <w:rFonts w:ascii="Times New Roman" w:hAnsi="Times New Roman" w:cs="Times New Roman"/>
        </w:rPr>
        <w:t xml:space="preserve">386 Bevier Hall, 905 S Goodwin Ave, </w:t>
      </w:r>
      <w:r w:rsidRPr="00C90B6F">
        <w:rPr>
          <w:rFonts w:ascii="Times New Roman" w:hAnsi="Times New Roman" w:cs="Times New Roman"/>
        </w:rPr>
        <w:t xml:space="preserve">Urbana, IL 61801, USA; </w:t>
      </w:r>
      <w:hyperlink r:id="rId6" w:history="1">
        <w:r w:rsidRPr="00C90B6F">
          <w:rPr>
            <w:rStyle w:val="Hyperlink"/>
            <w:rFonts w:ascii="Times New Roman" w:hAnsi="Times New Roman" w:cs="Times New Roman"/>
          </w:rPr>
          <w:t>cam17@illinois.edu</w:t>
        </w:r>
      </w:hyperlink>
      <w:r w:rsidRPr="00A230D3">
        <w:rPr>
          <w:rStyle w:val="Hyperlink"/>
          <w:rFonts w:ascii="Times New Roman" w:hAnsi="Times New Roman" w:cs="Times New Roman"/>
          <w:color w:val="auto"/>
          <w:u w:val="none"/>
        </w:rPr>
        <w:t>; CAMV</w:t>
      </w:r>
    </w:p>
    <w:p w14:paraId="6DF37613" w14:textId="77777777" w:rsidR="00875131" w:rsidRPr="00C90B6F" w:rsidRDefault="00875131" w:rsidP="00875131">
      <w:pPr>
        <w:rPr>
          <w:rFonts w:ascii="Times New Roman" w:hAnsi="Times New Roman" w:cs="Times New Roman"/>
        </w:rPr>
      </w:pPr>
      <w:r w:rsidRPr="00C90B6F">
        <w:rPr>
          <w:rFonts w:ascii="Times New Roman" w:hAnsi="Times New Roman" w:cs="Times New Roman"/>
          <w:vertAlign w:val="superscript"/>
        </w:rPr>
        <w:t xml:space="preserve">2 </w:t>
      </w:r>
      <w:r w:rsidRPr="00C90B6F">
        <w:rPr>
          <w:rFonts w:ascii="Times New Roman" w:hAnsi="Times New Roman" w:cs="Times New Roman"/>
        </w:rPr>
        <w:t xml:space="preserve">Department of Statistics, University of Illinois at Urbana-Champaign, Urbana, IL 61801, USA; </w:t>
      </w:r>
      <w:hyperlink r:id="rId7" w:history="1">
        <w:r w:rsidRPr="00C90B6F">
          <w:rPr>
            <w:rStyle w:val="Hyperlink"/>
            <w:rFonts w:ascii="Times New Roman" w:hAnsi="Times New Roman" w:cs="Times New Roman"/>
          </w:rPr>
          <w:t>rqzhu@illinois.edu</w:t>
        </w:r>
      </w:hyperlink>
      <w:r w:rsidRPr="00A230D3">
        <w:rPr>
          <w:rStyle w:val="Hyperlink"/>
          <w:rFonts w:ascii="Times New Roman" w:hAnsi="Times New Roman" w:cs="Times New Roman"/>
          <w:color w:val="auto"/>
          <w:u w:val="none"/>
        </w:rPr>
        <w:t>; RZ</w:t>
      </w:r>
    </w:p>
    <w:p w14:paraId="3005B65B" w14:textId="77777777" w:rsidR="00875131" w:rsidRPr="00C90B6F" w:rsidRDefault="00875131" w:rsidP="00875131">
      <w:pPr>
        <w:rPr>
          <w:rFonts w:ascii="Times New Roman" w:hAnsi="Times New Roman" w:cs="Times New Roman"/>
        </w:rPr>
      </w:pPr>
      <w:r w:rsidRPr="00C90B6F">
        <w:rPr>
          <w:rFonts w:ascii="Times New Roman" w:hAnsi="Times New Roman" w:cs="Times New Roman"/>
          <w:vertAlign w:val="superscript"/>
        </w:rPr>
        <w:t xml:space="preserve">3 </w:t>
      </w:r>
      <w:r w:rsidRPr="00C90B6F">
        <w:rPr>
          <w:rFonts w:ascii="Times New Roman" w:hAnsi="Times New Roman" w:cs="Times New Roman"/>
        </w:rPr>
        <w:t xml:space="preserve">Memorial Sloan Kettering Cancer Center, New York, NY 10065, USA; </w:t>
      </w:r>
      <w:hyperlink r:id="rId8" w:history="1">
        <w:r w:rsidRPr="00C90B6F">
          <w:rPr>
            <w:rStyle w:val="Hyperlink"/>
            <w:rFonts w:ascii="Times New Roman" w:hAnsi="Times New Roman" w:cs="Times New Roman"/>
          </w:rPr>
          <w:t>ganyf@mskcc.org</w:t>
        </w:r>
      </w:hyperlink>
      <w:r w:rsidRPr="00A230D3">
        <w:rPr>
          <w:rStyle w:val="Hyperlink"/>
          <w:rFonts w:ascii="Times New Roman" w:hAnsi="Times New Roman" w:cs="Times New Roman"/>
          <w:color w:val="auto"/>
          <w:u w:val="none"/>
        </w:rPr>
        <w:t>; FG</w:t>
      </w:r>
    </w:p>
    <w:p w14:paraId="663199D9" w14:textId="77777777" w:rsidR="00875131" w:rsidRPr="00C90B6F" w:rsidRDefault="00875131" w:rsidP="00875131">
      <w:pPr>
        <w:rPr>
          <w:rFonts w:ascii="Times New Roman" w:hAnsi="Times New Roman" w:cs="Times New Roman"/>
        </w:rPr>
      </w:pPr>
      <w:r w:rsidRPr="00C90B6F">
        <w:rPr>
          <w:rFonts w:ascii="Times New Roman" w:hAnsi="Times New Roman" w:cs="Times New Roman"/>
          <w:vertAlign w:val="superscript"/>
        </w:rPr>
        <w:t xml:space="preserve">4 </w:t>
      </w:r>
      <w:r w:rsidRPr="00C90B6F">
        <w:rPr>
          <w:rFonts w:ascii="Times New Roman" w:hAnsi="Times New Roman" w:cs="Times New Roman"/>
        </w:rPr>
        <w:t xml:space="preserve">Family Resiliency Center, University of Illinois at Urbana-Champaign, Urbana, IL 61801, USA; </w:t>
      </w:r>
      <w:hyperlink r:id="rId9" w:history="1">
        <w:r w:rsidRPr="00C90B6F">
          <w:rPr>
            <w:rStyle w:val="Hyperlink"/>
            <w:rFonts w:ascii="Times New Roman" w:hAnsi="Times New Roman" w:cs="Times New Roman"/>
          </w:rPr>
          <w:t>bkoester@illinois.edu</w:t>
        </w:r>
      </w:hyperlink>
      <w:r w:rsidRPr="00A230D3">
        <w:rPr>
          <w:rStyle w:val="Hyperlink"/>
          <w:rFonts w:ascii="Times New Roman" w:hAnsi="Times New Roman" w:cs="Times New Roman"/>
          <w:color w:val="auto"/>
          <w:u w:val="none"/>
        </w:rPr>
        <w:t>; BDK</w:t>
      </w:r>
    </w:p>
    <w:p w14:paraId="17E7FD0A" w14:textId="77777777" w:rsidR="00875131" w:rsidRPr="00C90B6F" w:rsidRDefault="00875131" w:rsidP="00875131">
      <w:pPr>
        <w:rPr>
          <w:rFonts w:ascii="Times New Roman" w:hAnsi="Times New Roman" w:cs="Times New Roman"/>
        </w:rPr>
      </w:pPr>
      <w:r w:rsidRPr="00C90B6F">
        <w:rPr>
          <w:rFonts w:ascii="Times New Roman" w:hAnsi="Times New Roman" w:cs="Times New Roman"/>
          <w:vertAlign w:val="superscript"/>
        </w:rPr>
        <w:t xml:space="preserve">5 </w:t>
      </w:r>
      <w:r w:rsidRPr="00C90B6F">
        <w:rPr>
          <w:rFonts w:ascii="Times New Roman" w:hAnsi="Times New Roman" w:cs="Times New Roman"/>
        </w:rPr>
        <w:t xml:space="preserve">Department of Dietetics and Nutrition, University of Kansas Medical Center, </w:t>
      </w:r>
      <w:r w:rsidRPr="00C90B6F">
        <w:rPr>
          <w:rFonts w:ascii="Times New Roman" w:hAnsi="Times New Roman" w:cs="Times New Roman"/>
        </w:rPr>
        <w:br/>
        <w:t xml:space="preserve">Kansas City, KS 66160, USA; </w:t>
      </w:r>
      <w:hyperlink r:id="rId10" w:history="1">
        <w:r w:rsidRPr="00C90B6F">
          <w:rPr>
            <w:rStyle w:val="Hyperlink"/>
            <w:rFonts w:ascii="Times New Roman" w:hAnsi="Times New Roman" w:cs="Times New Roman"/>
          </w:rPr>
          <w:t>aarthur4@kumc.edu</w:t>
        </w:r>
      </w:hyperlink>
      <w:r w:rsidRPr="00A230D3">
        <w:rPr>
          <w:rStyle w:val="Hyperlink"/>
          <w:rFonts w:ascii="Times New Roman" w:hAnsi="Times New Roman" w:cs="Times New Roman"/>
          <w:color w:val="auto"/>
          <w:u w:val="none"/>
        </w:rPr>
        <w:t>; AEA</w:t>
      </w:r>
    </w:p>
    <w:p w14:paraId="39E32EFE" w14:textId="77777777" w:rsidR="00875131" w:rsidRDefault="00875131" w:rsidP="00875131">
      <w:pPr>
        <w:spacing w:line="360" w:lineRule="auto"/>
        <w:rPr>
          <w:rFonts w:ascii="Times New Roman" w:hAnsi="Times New Roman" w:cs="Times New Roman"/>
          <w:b/>
          <w:bCs/>
        </w:rPr>
      </w:pPr>
    </w:p>
    <w:p w14:paraId="5B8E8F41" w14:textId="77777777" w:rsidR="00875131" w:rsidRPr="00C90B6F" w:rsidRDefault="00875131" w:rsidP="00875131">
      <w:pPr>
        <w:rPr>
          <w:rFonts w:ascii="Times New Roman" w:hAnsi="Times New Roman" w:cs="Times New Roman"/>
          <w:b/>
          <w:bCs/>
        </w:rPr>
      </w:pPr>
      <w:r w:rsidRPr="00C90B6F">
        <w:rPr>
          <w:rFonts w:ascii="Times New Roman" w:hAnsi="Times New Roman" w:cs="Times New Roman"/>
          <w:b/>
          <w:bCs/>
        </w:rPr>
        <w:t>Abstract</w:t>
      </w:r>
    </w:p>
    <w:p w14:paraId="071A874F" w14:textId="77777777" w:rsidR="00875131" w:rsidRPr="00C90B6F" w:rsidRDefault="00875131" w:rsidP="00875131">
      <w:pPr>
        <w:rPr>
          <w:rFonts w:ascii="Times New Roman" w:hAnsi="Times New Roman" w:cs="Times New Roman"/>
        </w:rPr>
      </w:pPr>
    </w:p>
    <w:p w14:paraId="1FC59B3F" w14:textId="77777777" w:rsidR="00875131" w:rsidRPr="00C90B6F" w:rsidRDefault="00875131" w:rsidP="00875131">
      <w:pPr>
        <w:pStyle w:val="NormalWeb"/>
        <w:spacing w:before="0" w:beforeAutospacing="0" w:after="0" w:afterAutospacing="0"/>
        <w:rPr>
          <w:color w:val="0E101A"/>
        </w:rPr>
      </w:pPr>
      <w:r>
        <w:rPr>
          <w:rStyle w:val="Emphasis"/>
          <w:color w:val="0E101A"/>
        </w:rPr>
        <w:t>Purpose</w:t>
      </w:r>
    </w:p>
    <w:p w14:paraId="7AE1868A" w14:textId="77777777" w:rsidR="00875131" w:rsidRPr="00C90B6F" w:rsidRDefault="00875131" w:rsidP="00875131">
      <w:pPr>
        <w:pStyle w:val="NormalWeb"/>
        <w:spacing w:before="0" w:beforeAutospacing="0" w:after="0" w:afterAutospacing="0"/>
        <w:ind w:firstLine="720"/>
        <w:rPr>
          <w:color w:val="0E101A"/>
        </w:rPr>
      </w:pPr>
      <w:r w:rsidRPr="00C90B6F">
        <w:rPr>
          <w:color w:val="0E101A"/>
        </w:rPr>
        <w:t xml:space="preserve">Food insecurity—the lack of unabated access to nutritious foods—is a consequence many </w:t>
      </w:r>
      <w:proofErr w:type="gramStart"/>
      <w:r w:rsidRPr="00C90B6F">
        <w:rPr>
          <w:color w:val="0E101A"/>
        </w:rPr>
        <w:t>cancer</w:t>
      </w:r>
      <w:proofErr w:type="gramEnd"/>
      <w:r w:rsidRPr="00C90B6F">
        <w:rPr>
          <w:color w:val="0E101A"/>
        </w:rPr>
        <w:t xml:space="preserve"> survivors face.</w:t>
      </w:r>
      <w:r w:rsidRPr="00244A35">
        <w:rPr>
          <w:color w:val="0E101A"/>
        </w:rPr>
        <w:t xml:space="preserve"> </w:t>
      </w:r>
      <w:r>
        <w:rPr>
          <w:color w:val="0E101A"/>
        </w:rPr>
        <w:t>Food insecurity is associated with adverse health outcomes and lower dietary quality among the general public.</w:t>
      </w:r>
      <w:r w:rsidRPr="00C90B6F">
        <w:rPr>
          <w:color w:val="0E101A"/>
        </w:rPr>
        <w:t xml:space="preserve"> In a previous analysis, we extracted dietary patterns in U.S. food-insecure cancer survivors using penalized logistic regression, suggesting poor diet quality in this population. This analysis evaluated the association between these patterns and survival after a cancer diagnosis.</w:t>
      </w:r>
      <w:r>
        <w:rPr>
          <w:color w:val="0E101A"/>
        </w:rPr>
        <w:t xml:space="preserve"> Comparisons with other dietary patterns analysis techniques were conducted.</w:t>
      </w:r>
    </w:p>
    <w:p w14:paraId="38F3675A" w14:textId="77777777" w:rsidR="00875131" w:rsidRPr="00C90B6F" w:rsidRDefault="00875131" w:rsidP="00875131">
      <w:pPr>
        <w:pStyle w:val="NormalWeb"/>
        <w:spacing w:before="0" w:beforeAutospacing="0" w:after="0" w:afterAutospacing="0"/>
        <w:rPr>
          <w:color w:val="0E101A"/>
        </w:rPr>
      </w:pPr>
    </w:p>
    <w:p w14:paraId="6CD0ADE7" w14:textId="77777777" w:rsidR="00875131" w:rsidRDefault="00875131" w:rsidP="00875131">
      <w:pPr>
        <w:pStyle w:val="NormalWeb"/>
        <w:spacing w:before="0" w:beforeAutospacing="0" w:after="0" w:afterAutospacing="0"/>
        <w:rPr>
          <w:rStyle w:val="Emphasis"/>
          <w:color w:val="0E101A"/>
        </w:rPr>
      </w:pPr>
      <w:r>
        <w:rPr>
          <w:rStyle w:val="Emphasis"/>
          <w:color w:val="0E101A"/>
        </w:rPr>
        <w:t>Methods</w:t>
      </w:r>
    </w:p>
    <w:p w14:paraId="1CAC5854" w14:textId="77777777" w:rsidR="00875131" w:rsidRDefault="00875131" w:rsidP="00875131">
      <w:pPr>
        <w:pStyle w:val="NormalWeb"/>
        <w:spacing w:before="0" w:beforeAutospacing="0" w:after="0" w:afterAutospacing="0"/>
        <w:rPr>
          <w:color w:val="0E101A"/>
        </w:rPr>
      </w:pPr>
      <w:r w:rsidRPr="00C90B6F">
        <w:rPr>
          <w:color w:val="0E101A"/>
        </w:rPr>
        <w:t>           We implemented two dietary pattern analysis approaches: penalized logistic regression and principal components analysis. Using nationally representative data from the National Health and Nutrition Examination Survey (NHANES) study, we extracted six dietary patterns, two of which (the FI and SNAP patterns) were positively associated with being a food-insecure cancer survivor. Additionally, we evaluated the HEI-2015 for comparison. Cox proportional hazards models assessed the relationship between the diet quality indices and survival after a cancer diagnosis. </w:t>
      </w:r>
    </w:p>
    <w:p w14:paraId="1AC54717" w14:textId="77777777" w:rsidR="00875131" w:rsidRPr="00682D34" w:rsidRDefault="00875131" w:rsidP="00875131">
      <w:pPr>
        <w:pStyle w:val="NormalWeb"/>
        <w:spacing w:before="0" w:beforeAutospacing="0" w:after="0" w:afterAutospacing="0"/>
        <w:rPr>
          <w:color w:val="0E101A"/>
        </w:rPr>
      </w:pPr>
    </w:p>
    <w:p w14:paraId="1D44F627" w14:textId="77777777" w:rsidR="00875131" w:rsidRPr="00C90B6F" w:rsidRDefault="00875131" w:rsidP="00875131">
      <w:pPr>
        <w:pStyle w:val="NormalWeb"/>
        <w:spacing w:before="0" w:beforeAutospacing="0" w:after="0" w:afterAutospacing="0"/>
        <w:rPr>
          <w:color w:val="0E101A"/>
        </w:rPr>
      </w:pPr>
      <w:r w:rsidRPr="00C90B6F">
        <w:rPr>
          <w:rStyle w:val="Emphasis"/>
          <w:color w:val="0E101A"/>
        </w:rPr>
        <w:t>Results</w:t>
      </w:r>
    </w:p>
    <w:p w14:paraId="79A403DE" w14:textId="77777777" w:rsidR="00875131" w:rsidRPr="00C90B6F" w:rsidRDefault="00875131" w:rsidP="00875131">
      <w:pPr>
        <w:pStyle w:val="NormalWeb"/>
        <w:spacing w:before="0" w:beforeAutospacing="0" w:after="0" w:afterAutospacing="0"/>
        <w:rPr>
          <w:color w:val="0E101A"/>
        </w:rPr>
      </w:pPr>
      <w:r w:rsidRPr="00C90B6F">
        <w:rPr>
          <w:color w:val="0E101A"/>
        </w:rPr>
        <w:t>           There were 981 deaths from all causes and 343 cancer-related deaths. After multivariable adjustment, we found higher risks of all-cause mortality associated with higher adherence to the FI (HR: 1.23; 95% CI: 1.06-1.42) and SNAP (HR: 1.20; 95% CI: 1.03-1.40) patterns among cancer survivors.</w:t>
      </w:r>
    </w:p>
    <w:p w14:paraId="2435435A" w14:textId="77777777" w:rsidR="00875131" w:rsidRPr="00C90B6F" w:rsidRDefault="00875131" w:rsidP="00875131">
      <w:pPr>
        <w:pStyle w:val="NormalWeb"/>
        <w:spacing w:before="0" w:beforeAutospacing="0" w:after="0" w:afterAutospacing="0"/>
        <w:rPr>
          <w:color w:val="0E101A"/>
        </w:rPr>
      </w:pPr>
    </w:p>
    <w:p w14:paraId="2A659629" w14:textId="77777777" w:rsidR="00875131" w:rsidRPr="00C90B6F" w:rsidRDefault="00875131" w:rsidP="00875131">
      <w:pPr>
        <w:pStyle w:val="NormalWeb"/>
        <w:spacing w:before="0" w:beforeAutospacing="0" w:after="0" w:afterAutospacing="0"/>
        <w:rPr>
          <w:color w:val="0E101A"/>
        </w:rPr>
      </w:pPr>
      <w:r w:rsidRPr="00C90B6F">
        <w:rPr>
          <w:rStyle w:val="Emphasis"/>
          <w:color w:val="0E101A"/>
        </w:rPr>
        <w:t>Conclusion</w:t>
      </w:r>
    </w:p>
    <w:p w14:paraId="7755D3E5" w14:textId="77777777" w:rsidR="00AA1520" w:rsidRDefault="00875131" w:rsidP="00875131">
      <w:pPr>
        <w:pStyle w:val="NormalWeb"/>
        <w:spacing w:before="0" w:beforeAutospacing="0" w:after="0" w:afterAutospacing="0"/>
        <w:rPr>
          <w:color w:val="0E101A"/>
        </w:rPr>
      </w:pPr>
      <w:r w:rsidRPr="00C90B6F">
        <w:rPr>
          <w:color w:val="0E101A"/>
        </w:rPr>
        <w:t>           Higher adherence to prevailing dietary patterns specific to the U.S. food-insecure cancer survivor population may lead to a worse prognosis.</w:t>
      </w:r>
      <w:r>
        <w:rPr>
          <w:color w:val="0E101A"/>
        </w:rPr>
        <w:t xml:space="preserve"> </w:t>
      </w:r>
    </w:p>
    <w:p w14:paraId="76DB9439" w14:textId="77777777" w:rsidR="00AA1520" w:rsidRDefault="00AA1520" w:rsidP="00875131">
      <w:pPr>
        <w:pStyle w:val="NormalWeb"/>
        <w:spacing w:before="0" w:beforeAutospacing="0" w:after="0" w:afterAutospacing="0"/>
        <w:rPr>
          <w:color w:val="0E101A"/>
        </w:rPr>
      </w:pPr>
    </w:p>
    <w:p w14:paraId="4E50B75A" w14:textId="77777777" w:rsidR="00AA1520" w:rsidRDefault="00AA1520" w:rsidP="00AA1520">
      <w:pPr>
        <w:pStyle w:val="NormalWeb"/>
        <w:spacing w:before="0" w:beforeAutospacing="0" w:after="0" w:afterAutospacing="0"/>
        <w:rPr>
          <w:b/>
          <w:bCs/>
          <w:color w:val="0E101A"/>
        </w:rPr>
      </w:pPr>
      <w:r>
        <w:rPr>
          <w:b/>
          <w:bCs/>
          <w:color w:val="0E101A"/>
        </w:rPr>
        <w:t>Keywords</w:t>
      </w:r>
    </w:p>
    <w:p w14:paraId="0996E206" w14:textId="77777777" w:rsidR="00AA1520" w:rsidRPr="00E84631" w:rsidRDefault="00AA1520" w:rsidP="00AA1520">
      <w:pPr>
        <w:pStyle w:val="NormalWeb"/>
        <w:spacing w:before="0" w:beforeAutospacing="0" w:after="0" w:afterAutospacing="0"/>
        <w:rPr>
          <w:color w:val="0E101A"/>
        </w:rPr>
      </w:pPr>
      <w:r>
        <w:rPr>
          <w:color w:val="0E101A"/>
        </w:rPr>
        <w:t>nutritional epidemiology; survivorship; dietary patterns; food insecurity; regularization</w:t>
      </w:r>
    </w:p>
    <w:p w14:paraId="42EAC726" w14:textId="6AEAB819" w:rsidR="00AA1520" w:rsidRDefault="00AA1520" w:rsidP="00875131">
      <w:pPr>
        <w:pStyle w:val="NormalWeb"/>
        <w:spacing w:before="0" w:beforeAutospacing="0" w:after="0" w:afterAutospacing="0"/>
        <w:rPr>
          <w:color w:val="0E101A"/>
        </w:rPr>
        <w:sectPr w:rsidR="00AA1520" w:rsidSect="00AA1520">
          <w:headerReference w:type="even" r:id="rId11"/>
          <w:headerReference w:type="default" r:id="rId12"/>
          <w:pgSz w:w="12240" w:h="15840"/>
          <w:pgMar w:top="1440" w:right="1296" w:bottom="1440" w:left="1296" w:header="720" w:footer="720" w:gutter="0"/>
          <w:lnNumType w:countBy="1" w:restart="continuous"/>
          <w:cols w:space="720"/>
          <w:docGrid w:linePitch="360"/>
        </w:sectPr>
      </w:pPr>
    </w:p>
    <w:p w14:paraId="7CF01E1E" w14:textId="1FB32C73" w:rsidR="00CA04BD" w:rsidRPr="00C90B6F" w:rsidRDefault="00CA04BD" w:rsidP="00CA04BD">
      <w:pPr>
        <w:rPr>
          <w:rFonts w:ascii="Times New Roman" w:hAnsi="Times New Roman" w:cs="Times New Roman"/>
          <w:b/>
          <w:bCs/>
        </w:rPr>
      </w:pPr>
      <w:r w:rsidRPr="00C90B6F">
        <w:rPr>
          <w:rFonts w:ascii="Times New Roman" w:hAnsi="Times New Roman" w:cs="Times New Roman"/>
          <w:b/>
          <w:bCs/>
        </w:rPr>
        <w:lastRenderedPageBreak/>
        <w:t>Introduction</w:t>
      </w:r>
    </w:p>
    <w:p w14:paraId="22C05392" w14:textId="77777777" w:rsidR="00CA04BD" w:rsidRPr="00C90B6F" w:rsidRDefault="00CA04BD" w:rsidP="00CA04BD">
      <w:pPr>
        <w:rPr>
          <w:rFonts w:ascii="Times New Roman" w:hAnsi="Times New Roman" w:cs="Times New Roman"/>
          <w:b/>
          <w:bCs/>
        </w:rPr>
      </w:pPr>
    </w:p>
    <w:p w14:paraId="4752C674" w14:textId="2D821B84"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A cancer diagnosis can upend several facets of life and well-being. In addition to psychological distress from the diagnosis, financial toxicity and its accompanying distress can emerge for many cancer survivors owing to exorbitant treatment, prescription, and indirect costs (e.g., income loss due to cancer-related job loss or disability)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{"citationID":"8s3QjLs1","properties":{"formattedCitation":"[1]","plainCitation":"[1]","noteIndex":0},"citationItems":[{"id":2260,"uris":["http://zotero.org/users/local/S8X13ARX/items/399Y7VNG"],"itemData":{"id":2260,"type":"article-journal","abstract":"“Financial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w:t>
      </w:r>
      <w:r w:rsidRPr="00C90B6F">
        <w:rPr>
          <w:rFonts w:ascii="Times New Roman" w:hAnsi="Times New Roman" w:cs="Times New Roman"/>
        </w:rPr>
        <w:fldChar w:fldCharType="end"/>
      </w:r>
      <w:r w:rsidRPr="00C90B6F">
        <w:rPr>
          <w:rFonts w:ascii="Times New Roman" w:hAnsi="Times New Roman" w:cs="Times New Roman"/>
        </w:rPr>
        <w:t xml:space="preserve">. These phenomena we describe are often magnified for low-income cancer survivors—defined as individuals with a history of cancer—who may lack financial reserves and workplace accommodations while navigating the treatment phases of their cancer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{"citationID":"XbfGBzpE","properties":{"formattedCitation":"[1, 2]","plainCitation":"[1, 2]","noteIndex":0},"citationItems":[{"id":2260,"uris":["http://zotero.org/users/local/S8X13ARX/items/399Y7VNG"],"itemData":{"id":2260,"type":"article-journal","abstract":"“Financial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kern w:val="0"/>
        </w:rPr>
        <w:t>[1, 2]</w:t>
      </w:r>
      <w:r w:rsidRPr="00C90B6F">
        <w:rPr>
          <w:rFonts w:ascii="Times New Roman" w:hAnsi="Times New Roman" w:cs="Times New Roman"/>
        </w:rPr>
        <w:fldChar w:fldCharType="end"/>
      </w:r>
      <w:r w:rsidRPr="00C90B6F">
        <w:rPr>
          <w:rFonts w:ascii="Times New Roman" w:hAnsi="Times New Roman" w:cs="Times New Roman"/>
        </w:rPr>
        <w:t>. Thus, critical questions arise regarding how these experiences can impact cancer-related outcomes through dietary variables in cancer survivors.</w:t>
      </w:r>
    </w:p>
    <w:p w14:paraId="4D9435BE" w14:textId="7C0ABC4D"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Food insecurity, or the lack of continuous access to healthy and nutritious foods to lead a healthy life, can be a consequence for cancer survivors facing high financial toxicity burdens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{"citationID":"AXAfgOJW","properties":{"formattedCitation":"[3, 4]","plainCitation":"[3, 4]","noteIndex":0},"citationItems":[{"id":1435,"uris":["http://zotero.org/users/local/S8X13ARX/items/V5FQCFVB"],"itemData":{"id":1435,"type":"article-journal","container-title":"Cancer","DOI":"10.1002/cncr.32291","ISSN":"0008-543X,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kern w:val="0"/>
        </w:rPr>
        <w:t>[3, 4]</w:t>
      </w:r>
      <w:r w:rsidRPr="00C90B6F">
        <w:rPr>
          <w:rFonts w:ascii="Times New Roman" w:hAnsi="Times New Roman" w:cs="Times New Roman"/>
        </w:rPr>
        <w:fldChar w:fldCharType="end"/>
      </w:r>
      <w:r w:rsidRPr="00C90B6F">
        <w:rPr>
          <w:rFonts w:ascii="Times New Roman" w:hAnsi="Times New Roman" w:cs="Times New Roman"/>
        </w:rPr>
        <w:t xml:space="preserve">. A framework of competing demands conceptualizes one manifestation of food insecurity among cancer survivors, involving cancer survivors facing difficult decisions between choosing medical care or nutritious foods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QQrTs5n5","properties":{"formattedCitation":"[3]","plainCitation":"[3]","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w:t>
      </w:r>
      <w:r w:rsidRPr="00C90B6F">
        <w:rPr>
          <w:rFonts w:ascii="Times New Roman" w:hAnsi="Times New Roman" w:cs="Times New Roman"/>
        </w:rPr>
        <w:fldChar w:fldCharType="end"/>
      </w:r>
      <w:r w:rsidRPr="00C90B6F">
        <w:rPr>
          <w:rFonts w:ascii="Times New Roman" w:hAnsi="Times New Roman" w:cs="Times New Roman"/>
        </w:rPr>
        <w:t xml:space="preserve">. However, a critical public health concern is that food insecurity is associated with adverse health outcomes and lower dietary quality in the general public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{"citationID":"rZm5TwOB","properties":{"formattedCitation":"[5, 6]","plainCitation":"[5, 6]","noteIndex":0},"citationItems":[{"id":2192,"uris":["http://zotero.org/users/local/S8X13ARX/items/IKF89UC2"],"itemData":{"id":2192,"type":"article-journal","container-title":"New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kern w:val="0"/>
        </w:rPr>
        <w:t>[5, 6]</w:t>
      </w:r>
      <w:r w:rsidRPr="00C90B6F">
        <w:rPr>
          <w:rFonts w:ascii="Times New Roman" w:hAnsi="Times New Roman" w:cs="Times New Roman"/>
        </w:rPr>
        <w:fldChar w:fldCharType="end"/>
      </w:r>
      <w:r w:rsidRPr="00C90B6F">
        <w:rPr>
          <w:rFonts w:ascii="Times New Roman" w:hAnsi="Times New Roman" w:cs="Times New Roman"/>
        </w:rPr>
        <w:t>. Food insecurity may predict a worse prognosis among cancer survivors, though more research is needed to substantiate this conjecture.</w:t>
      </w:r>
    </w:p>
    <w:p w14:paraId="49DE9F8D" w14:textId="3C6F351F"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Penalized, or regularized, regression emerged as a contemporary method for extracting dietary patterns from dietary intake data collected from food frequency questionnaires or 24-hour recalls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{"citationID":"9i74B2JF","properties":{"formattedCitation":"[7, 8]","plainCitation":"[7, 8]","noteIndex":0},"citationItems":[{"id":1580,"uris":["http://zotero.org/users/local/S8X13ARX/items/J5DWKJJV"],"itemData":{"id":1580,"type":"article-journal","container-title":"BMC Medical Research Methodology","DOI":"10.1186/s12874-018-0585-8","ISSN":"1471-2288","issue":"1","journalAbbreviation":"BMC Med Res Methodol","language":"en","page":"119","source":"DOI.org (Crossref)","title":"Application of a new dietary pattern analysis method in nutritional epidemiology","volume":"18","author":[{"family":"Zhang","given":"Fengqing"},{"family":"Tapera","given":"Tinashe M."},{"family":"Gou","given":"Jiangtao"}],"issued":{"date-parts":[["2018",12]]}}},{"id":1578,"uris":["http://zotero.org/users/local/S8X13ARX/items/KJTZNHJ5"],"itemData":{"id":1578,"type":"article-journal","abstract":"Abstract\n            \n              Background\n              Dietary pattern analysis is a promising approach to understanding the complex relationship between diet and health. While many statistical methods exist, the literature predominantly focuses on classical methods such as dietary quality scores, principal component analysis, factor analysis, clustering analysis, and reduced rank regression. There are some emerging methods that have rarely or never been reviewed or discussed adequately.\n            \n            \n              Methods\n              This paper presents a landscape review of the existing statistical methods used to derive dietary patterns, especially the finite mixture model, treelet transform, data mining, least absolute shrinkage and selection operator and compositional data analysis, in terms of their underlying concepts, advantages and disadvantages, and available software and packages for implementation.\n            \n            \n              Results\n              While all statistical methods for dietary pattern analysis have unique features and serve distinct purposes, emerging methods warrant more attention. However, future research is needed to evaluate these emerging methods’ performance in terms of reproducibility, validity, and ability to predict different outcomes.\n            \n            \n              Conclusion\n              Selection of the most appropriate method mainly depends on the research questions. As an evolving subject, there is always scope for deriving dietary patterns through new analytic methodologies.","container-title":"Nutrition Journal","DOI":"10.1186/s12937-021-00692-7","ISSN":"1475-2891","issue":"1","journalAbbreviation":"Nutr J","language":"en","page":"37","source":"DOI.org (Crossref)","title":"A review of statistical methods for dietary pattern analysis","volume":"20","author":[{"family":"Zhao","given":"Junkang"},{"family":"Li","given":"Zhiyao"},{"family":"Gao","given":"Qian"},{"family":"Zhao","given":"Haifeng"},{"family":"Chen","given":"Shuting"},{"family":"Huang","given":"Lun"},{"family":"Wang","given":"Wenjie"},{"family":"Wang","given":"Tong"}],"issued":{"date-parts":[["2021",12]]}}}],"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kern w:val="0"/>
        </w:rPr>
        <w:t>[7, 8]</w:t>
      </w:r>
      <w:r w:rsidRPr="00C90B6F">
        <w:rPr>
          <w:rFonts w:ascii="Times New Roman" w:hAnsi="Times New Roman" w:cs="Times New Roman"/>
        </w:rPr>
        <w:fldChar w:fldCharType="end"/>
      </w:r>
      <w:r w:rsidRPr="00C90B6F">
        <w:rPr>
          <w:rFonts w:ascii="Times New Roman" w:hAnsi="Times New Roman" w:cs="Times New Roman"/>
        </w:rPr>
        <w:t xml:space="preserve">. Shrinkage, a property of this class of regression models, is a particularly attractive feature in the setting of collinearity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{"citationID":"fHc9EfAR","properties":{"formattedCitation":"[9]","plainCitation":"[9]","noteIndex":0},"citationItems":[{"id":1545,"uris":["http://zotero.org/users/local/S8X13ARX/items/486UFXSB"],"itemData":{"id":1545,"type":"article-journal","container-title":"Journal of the Royal Statistical Society: Series B (Statistical Methodology)","DOI":"10.1111/j.1467-9868.2005.00503.x","ISSN":"1369-7412, 1467-9868","issue":"2","journalAbbreviation":"J Royal Statistical Soc B","language":"en","page":"301-320","source":"DOI.org (Crossref)","title":"Regularization and variable selection via the elastic net","volume":"67","author":[{"family":"Zou","given":"Hui"},{"family":"Hastie","given":"Trevor"}],"issued":{"date-parts":[["2005",4]]}}}],"schema":"https://github.com/citation-style-language/schema/raw/master/csl-citation.json"}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[9]</w:t>
      </w:r>
      <w:r w:rsidRPr="00C90B6F">
        <w:rPr>
          <w:rFonts w:ascii="Times New Roman" w:hAnsi="Times New Roman" w:cs="Times New Roman"/>
        </w:rPr>
        <w:fldChar w:fldCharType="end"/>
      </w:r>
      <w:r w:rsidRPr="00C90B6F">
        <w:rPr>
          <w:rFonts w:ascii="Times New Roman" w:hAnsi="Times New Roman" w:cs="Times New Roman"/>
        </w:rPr>
        <w:t>. When using dietary intake data in regression model</w:t>
      </w:r>
      <w:r w:rsidR="00DB0321">
        <w:rPr>
          <w:rFonts w:ascii="Times New Roman" w:hAnsi="Times New Roman" w:cs="Times New Roman"/>
        </w:rPr>
        <w:t>s</w:t>
      </w:r>
      <w:r w:rsidRPr="00C90B6F">
        <w:rPr>
          <w:rFonts w:ascii="Times New Roman" w:hAnsi="Times New Roman" w:cs="Times New Roman"/>
        </w:rPr>
        <w:t xml:space="preserve">, </w:t>
      </w:r>
      <w:r w:rsidR="00DB0321">
        <w:rPr>
          <w:rFonts w:ascii="Times New Roman" w:hAnsi="Times New Roman" w:cs="Times New Roman"/>
        </w:rPr>
        <w:t>collinearity</w:t>
      </w:r>
      <w:r w:rsidRPr="00C90B6F">
        <w:rPr>
          <w:rFonts w:ascii="Times New Roman" w:hAnsi="Times New Roman" w:cs="Times New Roman"/>
        </w:rPr>
        <w:t xml:space="preserve"> is often encountered given that there tends to be a high correlation among dietary intake variables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{"citationID":"rglgdgaX","properties":{"formattedCitation":"[10]","plainCitation":"[10]","noteIndex":0},"citationItems":[{"id":380,"uris":["http://zotero.org/users/local/S8X13ARX/items/UQVJWE96"],"itemData":{"id":380,"type":"article-journal","abstract":"Recently, dietary pattern analysis has emerged as an alternative and complementary approach to examining the relationship between diet and the risk of chronic diseases. Instead of looking at individual nutrients or foods, pattern analysis examines the effects of overall diet. Conceptually, dietary patterns represent a broader picture of food and nutrient consumption, and may thus be more predictive of disease risk than individual foods or nutrients. Several studies have suggested that dietary patterns derived from factor or cluster analysis predict disease risk or mortality. In addition, there is growing interest in using dietary quality indices to evaluate whether adherence to a certain dietary pattern (e.g. Mediterranean pattern) or current dietary guidelines lowers the risk of disease. In this review, we describe the rationale for studying dietary patterns, and discuss quantitative methods for analysing dietary patterns and their reproducibility and validity, and the available evidence regarding the relationship between major dietary patterns and the risk of cardiovascular disease.","container-title":"Current Opinion in Lipidology","DOI":"10.1097/00041433-200202000-00002","ISSN":"0957-9672","issue":"1","journalAbbreviation":"Curr. Opin. Lipidol.","language":"eng","note":"PMID: 11790957","page":"3-9","source":"PubMed","title":"Dietary pattern analysis: a new direction in nutritional epidemiology","title-short":"Dietary pattern analysis","volume":"13","author":[{"family":"Hu","given":"Frank B."}],"issued":{"date-parts":[["2002",2]]}}}],"schema":"https://github.com/citation-style-language/schema/raw/master/csl-citation.json"}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[10]</w:t>
      </w:r>
      <w:r w:rsidRPr="00C90B6F">
        <w:rPr>
          <w:rFonts w:ascii="Times New Roman" w:hAnsi="Times New Roman" w:cs="Times New Roman"/>
        </w:rPr>
        <w:fldChar w:fldCharType="end"/>
      </w:r>
      <w:r w:rsidRPr="00C90B6F">
        <w:rPr>
          <w:rFonts w:ascii="Times New Roman" w:hAnsi="Times New Roman" w:cs="Times New Roman"/>
        </w:rPr>
        <w:t xml:space="preserve">. In a previous analysis, we characterized dietary patterns describing dietary consumption amongst food-insecure cancer survivors using nationally representative data from the National Health and Nutrition Examination Survey (NHANES)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{"citationID":"VE24BCK8","properties":{"formattedCitation":"[11]","plainCitation":"[11]","noteIndex":0},"citationItems":[{"id":2018,"uris":["http://zotero.org/users/local/S8X13ARX/items/CEMPR32Z"],"itemData":{"id":2018,"type":"article-journal","abstract":"(1)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Using penalized logistic regression as a novel supervised learning method for extracting dietary patterns from observed 24-hour recall data, we extracted two major dietary patterns strongly and positively associated with food insecurity among cancer survivors. These patterns emphasized the consumption of added sugars and processed foods and deemphasized fruit and vegetable consumption. Concurrently, we found that a “prudent” dietary pattern emerged that emphasized healthful dietary components such as fruits, vegetables, and whole grains, which was inversely associated </w:t>
      </w:r>
      <w:r w:rsidRPr="00C90B6F">
        <w:rPr>
          <w:rFonts w:ascii="Times New Roman" w:hAnsi="Times New Roman" w:cs="Times New Roman"/>
        </w:rPr>
        <w:lastRenderedPageBreak/>
        <w:t>with food insecurity in the same population. Whether these dietary patterns affected clinically meaningful outcomes for cancer survivors was left open ended.</w:t>
      </w:r>
    </w:p>
    <w:p w14:paraId="7C9BC2C7" w14:textId="481302C9"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Understanding how food insecurity affects different aspects of life, including dietary intake, is a means of delineating at least one potential driving factor behind the health disparities that may arise in cancer survivors experiencing food insecurity. </w:t>
      </w:r>
      <w:r w:rsidR="000B63B0" w:rsidRPr="000B63B0">
        <w:rPr>
          <w:rFonts w:ascii="Times New Roman" w:hAnsi="Times New Roman" w:cs="Times New Roman"/>
        </w:rPr>
        <w:t xml:space="preserve">Therefore, the goal of this analysis was to use nationally representative data to examine associations between dietary patterns extracted with penalized logistic regression in the food-insecure cancer survivor population and the </w:t>
      </w:r>
      <w:r w:rsidR="000B63B0">
        <w:rPr>
          <w:rFonts w:ascii="Times New Roman" w:hAnsi="Times New Roman" w:cs="Times New Roman"/>
        </w:rPr>
        <w:t>risk of</w:t>
      </w:r>
      <w:r w:rsidR="000B63B0" w:rsidRPr="000B63B0">
        <w:rPr>
          <w:rFonts w:ascii="Times New Roman" w:hAnsi="Times New Roman" w:cs="Times New Roman"/>
        </w:rPr>
        <w:t xml:space="preserve"> </w:t>
      </w:r>
      <w:r w:rsidR="000B63B0">
        <w:rPr>
          <w:rFonts w:ascii="Times New Roman" w:hAnsi="Times New Roman" w:cs="Times New Roman"/>
        </w:rPr>
        <w:t xml:space="preserve">mortality from various causes. </w:t>
      </w:r>
      <w:r w:rsidRPr="00C90B6F">
        <w:rPr>
          <w:rFonts w:ascii="Times New Roman" w:hAnsi="Times New Roman" w:cs="Times New Roman"/>
        </w:rPr>
        <w:t>We hypothesized that the</w:t>
      </w:r>
      <w:r w:rsidR="00A95A53">
        <w:rPr>
          <w:rFonts w:ascii="Times New Roman" w:hAnsi="Times New Roman" w:cs="Times New Roman"/>
        </w:rPr>
        <w:t>se</w:t>
      </w:r>
      <w:r w:rsidRPr="00C90B6F">
        <w:rPr>
          <w:rFonts w:ascii="Times New Roman" w:hAnsi="Times New Roman" w:cs="Times New Roman"/>
        </w:rPr>
        <w:t xml:space="preserve"> dietary patterns describing consumption patterns in the food-insecure cancer survivor population would be positively associated with mortality in cancer survivors and food-insecure cancer survivors.</w:t>
      </w:r>
    </w:p>
    <w:p w14:paraId="7E8C5555" w14:textId="77777777" w:rsidR="00CA04BD" w:rsidRPr="00C90B6F" w:rsidRDefault="00CA04BD" w:rsidP="00CA04BD">
      <w:pPr>
        <w:spacing w:line="360" w:lineRule="auto"/>
        <w:rPr>
          <w:rFonts w:ascii="Times New Roman" w:hAnsi="Times New Roman" w:cs="Times New Roman"/>
          <w:b/>
          <w:bCs/>
        </w:rPr>
      </w:pPr>
    </w:p>
    <w:p w14:paraId="68B2A69F" w14:textId="77777777" w:rsidR="00CA04BD" w:rsidRPr="00C90B6F" w:rsidRDefault="00CA04BD" w:rsidP="00CA04BD">
      <w:pPr>
        <w:rPr>
          <w:rFonts w:ascii="Times New Roman" w:hAnsi="Times New Roman" w:cs="Times New Roman"/>
          <w:b/>
          <w:bCs/>
        </w:rPr>
      </w:pPr>
      <w:r w:rsidRPr="00C90B6F">
        <w:rPr>
          <w:rFonts w:ascii="Times New Roman" w:hAnsi="Times New Roman" w:cs="Times New Roman"/>
          <w:b/>
          <w:bCs/>
        </w:rPr>
        <w:t>Methods</w:t>
      </w:r>
    </w:p>
    <w:p w14:paraId="28AF0EA2" w14:textId="77777777" w:rsidR="00CA04BD" w:rsidRPr="00C90B6F" w:rsidRDefault="00CA04BD" w:rsidP="00CA04BD">
      <w:pPr>
        <w:rPr>
          <w:rFonts w:ascii="Times New Roman" w:hAnsi="Times New Roman" w:cs="Times New Roman"/>
          <w:b/>
          <w:bCs/>
        </w:rPr>
      </w:pPr>
    </w:p>
    <w:p w14:paraId="5ED133C4" w14:textId="77777777" w:rsidR="00CA04BD" w:rsidRPr="00C90B6F" w:rsidRDefault="00CA04BD" w:rsidP="00CA04BD">
      <w:pPr>
        <w:rPr>
          <w:rFonts w:ascii="Times New Roman" w:hAnsi="Times New Roman" w:cs="Times New Roman"/>
          <w:i/>
          <w:iCs/>
        </w:rPr>
      </w:pPr>
      <w:r w:rsidRPr="00C90B6F">
        <w:rPr>
          <w:rFonts w:ascii="Times New Roman" w:hAnsi="Times New Roman" w:cs="Times New Roman"/>
          <w:b/>
          <w:bCs/>
          <w:i/>
          <w:iCs/>
        </w:rPr>
        <w:t xml:space="preserve"> </w:t>
      </w:r>
      <w:r w:rsidRPr="00C90B6F">
        <w:rPr>
          <w:rFonts w:ascii="Times New Roman" w:hAnsi="Times New Roman" w:cs="Times New Roman"/>
          <w:i/>
          <w:iCs/>
        </w:rPr>
        <w:t>Study Setting and Population</w:t>
      </w:r>
    </w:p>
    <w:p w14:paraId="1ABBDB05" w14:textId="77777777" w:rsidR="00CA04BD" w:rsidRPr="00C90B6F" w:rsidRDefault="00CA04BD" w:rsidP="00CA04BD">
      <w:pPr>
        <w:rPr>
          <w:rFonts w:ascii="Times New Roman" w:hAnsi="Times New Roman" w:cs="Times New Roman"/>
          <w:i/>
          <w:iCs/>
        </w:rPr>
      </w:pPr>
    </w:p>
    <w:p w14:paraId="33CE091D" w14:textId="77777777"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We employed data from ten consecutive cycles (1999-2018) from the NHANES, a biennial cross-sectional study implemented by the Centers for Disease Control and Prevention (CDC) and the National Center for Health Statistics (NCHS), which sampled civilian and non-institutionalized community dwellers in the United States. The study implements a complex multi-stage sampling design that generates a nationally representative sample and aims to characterize the relationships between lifestyle, medical, environmental, and other factors and health outcomes. It uses surveys that span numerous facets of health and lifestyle and includes a medical examination for a subset of participants.</w:t>
      </w:r>
    </w:p>
    <w:p w14:paraId="1A6E9991" w14:textId="6C8940F8" w:rsidR="00B717EF" w:rsidRPr="00C90B6F" w:rsidRDefault="00CA04BD" w:rsidP="00F04AB0">
      <w:pPr>
        <w:spacing w:line="360" w:lineRule="auto"/>
        <w:ind w:firstLine="720"/>
        <w:rPr>
          <w:rFonts w:ascii="Times New Roman" w:hAnsi="Times New Roman" w:cs="Times New Roman"/>
        </w:rPr>
      </w:pPr>
      <w:r w:rsidRPr="00C90B6F">
        <w:rPr>
          <w:rFonts w:ascii="Times New Roman" w:hAnsi="Times New Roman" w:cs="Times New Roman"/>
        </w:rPr>
        <w:t>In Figure 1, we detail the sample flow that arrived at the final analytical sample size of cancer survivors (</w:t>
      </w:r>
      <w:r w:rsidRPr="00C90B6F">
        <w:rPr>
          <w:rFonts w:ascii="Times New Roman" w:hAnsi="Times New Roman" w:cs="Times New Roman"/>
          <w:i/>
          <w:iCs/>
        </w:rPr>
        <w:t>n</w:t>
      </w:r>
      <w:r w:rsidRPr="00C90B6F">
        <w:rPr>
          <w:rFonts w:ascii="Times New Roman" w:hAnsi="Times New Roman" w:cs="Times New Roman"/>
        </w:rPr>
        <w:t xml:space="preserve"> = 2493), divided into food-secure participants (</w:t>
      </w:r>
      <w:r w:rsidRPr="00C90B6F">
        <w:rPr>
          <w:rFonts w:ascii="Times New Roman" w:hAnsi="Times New Roman" w:cs="Times New Roman"/>
          <w:i/>
          <w:iCs/>
        </w:rPr>
        <w:t xml:space="preserve">n </w:t>
      </w:r>
      <w:r w:rsidRPr="00C90B6F">
        <w:rPr>
          <w:rFonts w:ascii="Times New Roman" w:hAnsi="Times New Roman" w:cs="Times New Roman"/>
        </w:rPr>
        <w:t>= 2176) and food-insecure participants (</w:t>
      </w:r>
      <w:r w:rsidRPr="00C90B6F">
        <w:rPr>
          <w:rFonts w:ascii="Times New Roman" w:hAnsi="Times New Roman" w:cs="Times New Roman"/>
          <w:i/>
          <w:iCs/>
        </w:rPr>
        <w:t xml:space="preserve">n </w:t>
      </w:r>
      <w:r w:rsidRPr="00C90B6F">
        <w:rPr>
          <w:rFonts w:ascii="Times New Roman" w:hAnsi="Times New Roman" w:cs="Times New Roman"/>
        </w:rPr>
        <w:t xml:space="preserve">= 317). Food insecurity status was measured using the U.S. Department of Agriculture (USDA) U.S. Food Security Survey Module (U.S. FSSM), which consists of 18 items designed to evaluate the degree of food insecurity experienced by a participant’s household over the preceding year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{"citationID":"sUmO8hk9","properties":{"formattedCitation":"[12]","plainCitation":"[12]","noteIndex":0},"citationItems":[{"id":1383,"uris":["http://zotero.org/users/local/S8X13ARX/items/3WGIUSZL"],"itemData":{"id":1383,"type":"document","publisher":"U.S.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[12]</w:t>
      </w:r>
      <w:r w:rsidRPr="00C90B6F">
        <w:rPr>
          <w:rFonts w:ascii="Times New Roman" w:hAnsi="Times New Roman" w:cs="Times New Roman"/>
        </w:rPr>
        <w:fldChar w:fldCharType="end"/>
      </w:r>
      <w:r w:rsidRPr="00C90B6F">
        <w:rPr>
          <w:rFonts w:ascii="Times New Roman" w:hAnsi="Times New Roman" w:cs="Times New Roman"/>
        </w:rPr>
        <w:t xml:space="preserve">. The survey consists of a series of “yes/no” questions, and responses in the affirmative are used to categorize a household as food-insecure (responding in the affirmative to </w:t>
      </w:r>
      <w:r w:rsidRPr="00C90B6F">
        <w:rPr>
          <w:rFonts w:ascii="Times New Roman" w:hAnsi="Times New Roman" w:cs="Times New Roman"/>
        </w:rPr>
        <w:sym w:font="Symbol" w:char="F0B3"/>
      </w:r>
      <w:r w:rsidRPr="00C90B6F">
        <w:rPr>
          <w:rFonts w:ascii="Times New Roman" w:hAnsi="Times New Roman" w:cs="Times New Roman"/>
        </w:rPr>
        <w:t xml:space="preserve"> three items) or food-secure (responding in the affirmative to </w:t>
      </w:r>
      <w:r w:rsidRPr="00C90B6F">
        <w:rPr>
          <w:rFonts w:ascii="Times New Roman" w:hAnsi="Times New Roman" w:cs="Times New Roman"/>
        </w:rPr>
        <w:sym w:font="Symbol" w:char="F0A3"/>
      </w:r>
      <w:r w:rsidRPr="00C90B6F">
        <w:rPr>
          <w:rFonts w:ascii="Times New Roman" w:hAnsi="Times New Roman" w:cs="Times New Roman"/>
        </w:rPr>
        <w:t xml:space="preserve"> two items). Cancer history was ascertained via self-reporting using the Medical Conditions Questionnaire </w:t>
      </w:r>
      <w:r w:rsidRPr="00C90B6F">
        <w:rPr>
          <w:rFonts w:ascii="Times New Roman" w:hAnsi="Times New Roman" w:cs="Times New Roman"/>
        </w:rPr>
        <w:lastRenderedPageBreak/>
        <w:t xml:space="preserve">(MCQ). Individuals diagnosed with non-melanoma skin cancer and no other cancer were coded as having no history of cancer, given that the prognosis and benign course of this class of </w:t>
      </w:r>
      <w:r w:rsidR="00F04AB0">
        <w:rPr>
          <w:noProof/>
        </w:rPr>
        <mc:AlternateContent>
          <mc:Choice Requires="wps">
            <w:drawing>
              <wp:anchor distT="0" distB="0" distL="114300" distR="114300" simplePos="0" relativeHeight="251670528" behindDoc="0" locked="0" layoutInCell="1" allowOverlap="1" wp14:anchorId="62FC608C" wp14:editId="27160F1F">
                <wp:simplePos x="0" y="0"/>
                <wp:positionH relativeFrom="column">
                  <wp:posOffset>47610</wp:posOffset>
                </wp:positionH>
                <wp:positionV relativeFrom="paragraph">
                  <wp:posOffset>4782170</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614A506" w14:textId="77777777" w:rsidR="00B717EF" w:rsidRPr="008918EB" w:rsidRDefault="00B717EF" w:rsidP="00B717EF">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FC608C" id="_x0000_t202" coordsize="21600,21600" o:spt="202" path="m,l,21600r21600,l21600,xe">
                <v:stroke joinstyle="miter"/>
                <v:path gradientshapeok="t" o:connecttype="rect"/>
              </v:shapetype>
              <v:shape id="Text Box 1" o:spid="_x0000_s1026" type="#_x0000_t202" style="position:absolute;left:0;text-align:left;margin-left:3.75pt;margin-top:376.55pt;width:455.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" stroked="f">
                <v:textbox style="mso-fit-shape-to-text:t" inset="0,0,0,0">
                  <w:txbxContent>
                    <w:p w14:paraId="6614A506" w14:textId="77777777" w:rsidR="00B717EF" w:rsidRPr="008918EB" w:rsidRDefault="00B717EF" w:rsidP="00B717EF">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v:textbox>
                <w10:wrap type="square"/>
              </v:shape>
            </w:pict>
          </mc:Fallback>
        </mc:AlternateContent>
      </w:r>
      <w:r w:rsidR="00B717EF">
        <w:rPr>
          <w:rFonts w:ascii="Times New Roman" w:hAnsi="Times New Roman" w:cs="Times New Roman"/>
          <w:noProof/>
        </w:rPr>
        <w:drawing>
          <wp:anchor distT="0" distB="0" distL="114300" distR="114300" simplePos="0" relativeHeight="251666432" behindDoc="0" locked="0" layoutInCell="1" allowOverlap="1" wp14:anchorId="60DD40B3" wp14:editId="334F6A7E">
            <wp:simplePos x="0" y="0"/>
            <wp:positionH relativeFrom="column">
              <wp:posOffset>42530</wp:posOffset>
            </wp:positionH>
            <wp:positionV relativeFrom="paragraph">
              <wp:posOffset>788670</wp:posOffset>
            </wp:positionV>
            <wp:extent cx="5943600" cy="3994150"/>
            <wp:effectExtent l="0" t="0" r="0" b="6350"/>
            <wp:wrapSquare wrapText="bothSides"/>
            <wp:docPr id="53812747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27477" name="Picture 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994150"/>
                    </a:xfrm>
                    <a:prstGeom prst="rect">
                      <a:avLst/>
                    </a:prstGeom>
                  </pic:spPr>
                </pic:pic>
              </a:graphicData>
            </a:graphic>
            <wp14:sizeRelH relativeFrom="page">
              <wp14:pctWidth>0</wp14:pctWidth>
            </wp14:sizeRelH>
            <wp14:sizeRelV relativeFrom="page">
              <wp14:pctHeight>0</wp14:pctHeight>
            </wp14:sizeRelV>
          </wp:anchor>
        </w:drawing>
      </w:r>
      <w:r w:rsidRPr="00C90B6F">
        <w:rPr>
          <w:rFonts w:ascii="Times New Roman" w:hAnsi="Times New Roman" w:cs="Times New Roman"/>
        </w:rPr>
        <w:t xml:space="preserve">malignancies may otherwise bias the sample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{"citationID":"iorgfBdO","properties":{"formattedCitation":"[13]","plainCitation":"[13]","noteIndex":0},"citationItems":[{"id":1748,"uris":["http://zotero.org/users/local/S8X13ARX/items/EJVBAQYE"],"itemData":{"id":1748,"type":"article-journal","container-title":"JNCI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[13]</w:t>
      </w:r>
      <w:r w:rsidRPr="00C90B6F">
        <w:rPr>
          <w:rFonts w:ascii="Times New Roman" w:hAnsi="Times New Roman" w:cs="Times New Roman"/>
        </w:rPr>
        <w:fldChar w:fldCharType="end"/>
      </w:r>
      <w:r w:rsidRPr="00C90B6F">
        <w:rPr>
          <w:rFonts w:ascii="Times New Roman" w:hAnsi="Times New Roman" w:cs="Times New Roman"/>
        </w:rPr>
        <w:t>.</w:t>
      </w:r>
    </w:p>
    <w:p w14:paraId="65FF815E" w14:textId="77777777" w:rsidR="00B717EF" w:rsidRPr="00C90B6F" w:rsidRDefault="00B717EF" w:rsidP="005B16E9">
      <w:pPr>
        <w:spacing w:line="360" w:lineRule="auto"/>
        <w:rPr>
          <w:rFonts w:ascii="Times New Roman" w:hAnsi="Times New Roman" w:cs="Times New Roman"/>
        </w:rPr>
      </w:pPr>
    </w:p>
    <w:p w14:paraId="5EEF6184" w14:textId="77777777" w:rsidR="00CA04BD" w:rsidRPr="00C90B6F" w:rsidRDefault="00CA04BD" w:rsidP="00CA04BD">
      <w:pPr>
        <w:spacing w:line="360" w:lineRule="auto"/>
        <w:rPr>
          <w:rFonts w:ascii="Times New Roman" w:hAnsi="Times New Roman" w:cs="Times New Roman"/>
          <w:i/>
          <w:iCs/>
        </w:rPr>
      </w:pPr>
      <w:r w:rsidRPr="00C90B6F">
        <w:rPr>
          <w:rFonts w:ascii="Times New Roman" w:hAnsi="Times New Roman" w:cs="Times New Roman"/>
          <w:i/>
          <w:iCs/>
        </w:rPr>
        <w:t>Explanatory Variables: Diet Quality Measures</w:t>
      </w:r>
    </w:p>
    <w:p w14:paraId="207D0083" w14:textId="637D7EFC"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rPr>
        <w:tab/>
      </w:r>
      <w:del w:id="0" w:author="Maino Vieytes, Christian (NIH/NIA/IRP) [F]" w:date="2023-11-14T16:11:00Z">
        <w:r w:rsidRPr="00C90B6F" w:rsidDel="008D3382">
          <w:rPr>
            <w:rFonts w:ascii="Times New Roman" w:hAnsi="Times New Roman" w:cs="Times New Roman"/>
          </w:rPr>
          <w:delText xml:space="preserve">A thorough description of the computation of diet quality indices used in the analysis is described elsewhere </w:delText>
        </w:r>
        <w:r w:rsidRPr="00C90B6F" w:rsidDel="008D3382">
          <w:rPr>
            <w:rFonts w:ascii="Times New Roman" w:hAnsi="Times New Roman" w:cs="Times New Roman"/>
          </w:rPr>
          <w:fldChar w:fldCharType="begin"/>
        </w:r>
        <w:r w:rsidR="00372469" w:rsidDel="008D3382">
          <w:rPr>
            <w:rFonts w:ascii="Times New Roman" w:hAnsi="Times New Roman" w:cs="Times New Roman"/>
          </w:rPr>
          <w:delInstrText xml:space="preserve"> ADDIN ZOTERO_ITEM CSL_CITATION {"citationID":"kuurcpQc","properties":{"formattedCitation":"[11]","plainCitation":"[11]","noteIndex":0},"citationItems":[{"id":2018,"uris":["http://zotero.org/users/local/S8X13ARX/items/CEMPR32Z"],"itemData":{"id":2018,"type":"article-journal","abstract":"(1)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delInstrText>
        </w:r>
        <w:r w:rsidRPr="00C90B6F" w:rsidDel="008D3382">
          <w:rPr>
            <w:rFonts w:ascii="Times New Roman" w:hAnsi="Times New Roman" w:cs="Times New Roman"/>
          </w:rPr>
          <w:fldChar w:fldCharType="separate"/>
        </w:r>
        <w:r w:rsidR="00372469" w:rsidDel="008D3382">
          <w:rPr>
            <w:rFonts w:ascii="Times New Roman" w:hAnsi="Times New Roman" w:cs="Times New Roman"/>
            <w:noProof/>
          </w:rPr>
          <w:delText>[11]</w:delText>
        </w:r>
        <w:r w:rsidRPr="00C90B6F" w:rsidDel="008D3382">
          <w:rPr>
            <w:rFonts w:ascii="Times New Roman" w:hAnsi="Times New Roman" w:cs="Times New Roman"/>
          </w:rPr>
          <w:fldChar w:fldCharType="end"/>
        </w:r>
        <w:r w:rsidRPr="00C90B6F" w:rsidDel="008D3382">
          <w:rPr>
            <w:rFonts w:ascii="Times New Roman" w:hAnsi="Times New Roman" w:cs="Times New Roman"/>
          </w:rPr>
          <w:delText xml:space="preserve">. Briefly, </w:delText>
        </w:r>
      </w:del>
      <w:r w:rsidRPr="00C90B6F">
        <w:rPr>
          <w:rFonts w:ascii="Times New Roman" w:hAnsi="Times New Roman" w:cs="Times New Roman"/>
        </w:rPr>
        <w:t xml:space="preserve">NHANES study staff assessed dietary intake through two 24-hour recalls using the USDA Automated Multiple-Pass Method—for cycles between 1999-2002, only a single 24-hour recall was performed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{"citationID":"wjNrp99U","properties":{"formattedCitation":"[14, 15]","plainCitation":"[14, 15]","noteIndex":0},"citationItems":[{"id":808,"uris":["http://zotero.org/users/local/S8X13ARX/items/QXTB5EYL"],"itemData":{"id":808,"type":"article-journal","container-title":"The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[14, 15]</w:t>
      </w:r>
      <w:r w:rsidRPr="00C90B6F">
        <w:rPr>
          <w:rFonts w:ascii="Times New Roman" w:hAnsi="Times New Roman" w:cs="Times New Roman"/>
        </w:rPr>
        <w:fldChar w:fldCharType="end"/>
      </w:r>
      <w:r w:rsidRPr="00C90B6F">
        <w:rPr>
          <w:rFonts w:ascii="Times New Roman" w:hAnsi="Times New Roman" w:cs="Times New Roman"/>
        </w:rPr>
        <w:t xml:space="preserve">. Nutrient intake data were estimated by referencing the Food and Nutrient Database for Dietary Studies (FNDDS). Dietary intake and nutrient intake data were averaged across both 24-hour recalls as previously described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{"citationID":"SVt2exrw","properties":{"formattedCitation":"[11, 16, 17]","plainCitation":"[11, 16, 17]","noteIndex":0},"citationItems":[{"id":2018,"uris":["http://zotero.org/users/local/S8X13ARX/items/CEMPR32Z"],"itemData":{"id":2018,"type":"article-journal","abstract":"(1)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[11, 16, 17]</w:t>
      </w:r>
      <w:r w:rsidRPr="00C90B6F">
        <w:rPr>
          <w:rFonts w:ascii="Times New Roman" w:hAnsi="Times New Roman" w:cs="Times New Roman"/>
        </w:rPr>
        <w:fldChar w:fldCharType="end"/>
      </w:r>
      <w:r w:rsidRPr="00C90B6F">
        <w:rPr>
          <w:rFonts w:ascii="Times New Roman" w:hAnsi="Times New Roman" w:cs="Times New Roman"/>
        </w:rPr>
        <w:t xml:space="preserve">. We used the USDA Food Patterns Equivalents Database (FPED) and the MyPyramid Equivalents Database (MPED) to obtain intake equivalents of 37 USDA food pattern components, collapsed further into 26 groups, as previously described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{"citationID":"vYdeJca8","properties":{"formattedCitation":"[11]","plainCitation":"[11]","noteIndex":0},"citationItems":[{"id":2018,"uris":["http://zotero.org/users/local/S8X13ARX/items/CEMPR32Z"],"itemData":{"id":2018,"type":"article-journal","abstract":"(1)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Empirical diet quality measures were extracted from observed dietary data using penalized logistic regression (penalized logit) and principal components analysis (PCA). These 26 food groups were the explanatory variables in these </w:t>
      </w:r>
      <w:r w:rsidRPr="00C90B6F">
        <w:rPr>
          <w:rFonts w:ascii="Times New Roman" w:hAnsi="Times New Roman" w:cs="Times New Roman"/>
        </w:rPr>
        <w:lastRenderedPageBreak/>
        <w:t xml:space="preserve">models (see Table 2 for the food groups used in this analysis). In the case of penalized logit models, four binary outcomes were regressed on the centered and scaled transformations of the explanatory variables. These outcomes included: food insecurity status (food-insecure vs. food-secure), age ≥ 60 years, household receipt of SNAP benefits in the last 12 months, and household size ≥ 5, which are all direct measures, surrogate measures, or risk factors of food insecurity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{"citationID":"sDkCRuQQ","properties":{"formattedCitation":"[18, 19]","plainCitation":"[18, 19]","noteIndex":0},"citationItems":[{"id":1373,"uris":["http://zotero.org/users/local/S8X13ARX/items/F9TXRSSS"],"itemData":{"id":1373,"type":"article-journal","container-title":"The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[18, 19]</w:t>
      </w:r>
      <w:r w:rsidRPr="00C90B6F">
        <w:rPr>
          <w:rFonts w:ascii="Times New Roman" w:hAnsi="Times New Roman" w:cs="Times New Roman"/>
        </w:rPr>
        <w:fldChar w:fldCharType="end"/>
      </w:r>
      <w:r w:rsidRPr="00C90B6F">
        <w:rPr>
          <w:rFonts w:ascii="Times New Roman" w:hAnsi="Times New Roman" w:cs="Times New Roman"/>
        </w:rPr>
        <w:t xml:space="preserve">. </w:t>
      </w:r>
      <w:ins w:id="1" w:author="Maino Vieytes, Christian (NIH/NIA/IRP) [F]" w:date="2023-11-14T16:12:00Z">
        <w:r w:rsidR="008D3382">
          <w:rPr>
            <w:rFonts w:ascii="Times New Roman" w:hAnsi="Times New Roman" w:cs="Times New Roman"/>
          </w:rPr>
          <w:t xml:space="preserve">We trained these models on a random sample of </w:t>
        </w:r>
        <w:r w:rsidR="008D3382">
          <w:rPr>
            <w:rFonts w:ascii="Times New Roman" w:hAnsi="Times New Roman" w:cs="Times New Roman"/>
            <w:i/>
            <w:iCs/>
          </w:rPr>
          <w:t xml:space="preserve">n </w:t>
        </w:r>
        <w:r w:rsidR="008D3382">
          <w:rPr>
            <w:rFonts w:ascii="Times New Roman" w:hAnsi="Times New Roman" w:cs="Times New Roman"/>
          </w:rPr>
          <w:t>= 1247</w:t>
        </w:r>
      </w:ins>
      <w:ins w:id="2" w:author="Maino Vieytes, Christian (NIH/NIA/IRP) [F]" w:date="2023-11-14T16:13:00Z">
        <w:r w:rsidR="008D3382">
          <w:rPr>
            <w:rFonts w:ascii="Times New Roman" w:hAnsi="Times New Roman" w:cs="Times New Roman"/>
          </w:rPr>
          <w:t xml:space="preserve"> subjects. The </w:t>
        </w:r>
      </w:ins>
      <w:ins w:id="3" w:author="Maino Vieytes, Christian (NIH/NIA/IRP) [F]" w:date="2023-11-14T16:14:00Z">
        <w:r w:rsidR="008D3382">
          <w:rPr>
            <w:rFonts w:ascii="Times New Roman" w:hAnsi="Times New Roman" w:cs="Times New Roman"/>
          </w:rPr>
          <w:t xml:space="preserve">out-of-sample </w:t>
        </w:r>
      </w:ins>
      <w:ins w:id="4" w:author="Maino Vieytes, Christian (NIH/NIA/IRP) [F]" w:date="2023-11-14T16:13:00Z">
        <w:r w:rsidR="008D3382">
          <w:rPr>
            <w:rFonts w:ascii="Times New Roman" w:hAnsi="Times New Roman" w:cs="Times New Roman"/>
          </w:rPr>
          <w:t xml:space="preserve">validation analysis (see </w:t>
        </w:r>
        <w:r w:rsidR="008D3382">
          <w:rPr>
            <w:rFonts w:ascii="Times New Roman" w:hAnsi="Times New Roman" w:cs="Times New Roman"/>
            <w:i/>
            <w:iCs/>
          </w:rPr>
          <w:t xml:space="preserve">Statistical Analysis </w:t>
        </w:r>
        <w:r w:rsidR="008D3382">
          <w:rPr>
            <w:rFonts w:ascii="Times New Roman" w:hAnsi="Times New Roman" w:cs="Times New Roman"/>
          </w:rPr>
          <w:t xml:space="preserve">section below) was performed on the </w:t>
        </w:r>
      </w:ins>
      <w:ins w:id="5" w:author="Maino Vieytes, Christian (NIH/NIA/IRP) [F]" w:date="2023-11-14T16:14:00Z">
        <w:r w:rsidR="008D3382">
          <w:rPr>
            <w:rFonts w:ascii="Times New Roman" w:hAnsi="Times New Roman" w:cs="Times New Roman"/>
          </w:rPr>
          <w:t>remaining</w:t>
        </w:r>
      </w:ins>
      <w:ins w:id="6" w:author="Maino Vieytes, Christian (NIH/NIA/IRP) [F]" w:date="2023-11-14T16:13:00Z">
        <w:r w:rsidR="008D3382">
          <w:rPr>
            <w:rFonts w:ascii="Times New Roman" w:hAnsi="Times New Roman" w:cs="Times New Roman"/>
          </w:rPr>
          <w:t xml:space="preserve"> fraction (</w:t>
        </w:r>
        <w:r w:rsidR="008D3382">
          <w:rPr>
            <w:rFonts w:ascii="Times New Roman" w:hAnsi="Times New Roman" w:cs="Times New Roman"/>
            <w:i/>
            <w:iCs/>
          </w:rPr>
          <w:t xml:space="preserve">n </w:t>
        </w:r>
        <w:r w:rsidR="008D3382">
          <w:rPr>
            <w:rFonts w:ascii="Times New Roman" w:hAnsi="Times New Roman" w:cs="Times New Roman"/>
          </w:rPr>
          <w:t>= 1246)</w:t>
        </w:r>
      </w:ins>
      <w:ins w:id="7" w:author="Maino Vieytes, Christian (NIH/NIA/IRP) [F]" w:date="2023-11-14T16:14:00Z">
        <w:r w:rsidR="008D3382">
          <w:rPr>
            <w:rFonts w:ascii="Times New Roman" w:hAnsi="Times New Roman" w:cs="Times New Roman"/>
          </w:rPr>
          <w:t xml:space="preserve"> of subjects</w:t>
        </w:r>
      </w:ins>
      <w:ins w:id="8" w:author="Maino Vieytes, Christian (NIH/NIA/IRP) [F]" w:date="2023-11-14T16:13:00Z">
        <w:r w:rsidR="008D3382">
          <w:rPr>
            <w:rFonts w:ascii="Times New Roman" w:hAnsi="Times New Roman" w:cs="Times New Roman"/>
          </w:rPr>
          <w:t xml:space="preserve">. </w:t>
        </w:r>
      </w:ins>
      <w:r w:rsidRPr="00C90B6F">
        <w:rPr>
          <w:rFonts w:ascii="Times New Roman" w:hAnsi="Times New Roman" w:cs="Times New Roman"/>
        </w:rPr>
        <w:t xml:space="preserve">See </w:t>
      </w:r>
      <w:r w:rsidR="005B16E9">
        <w:rPr>
          <w:rFonts w:ascii="Times New Roman" w:hAnsi="Times New Roman" w:cs="Times New Roman"/>
        </w:rPr>
        <w:t xml:space="preserve">the supplementary file and </w:t>
      </w:r>
      <w:r w:rsidRPr="00C90B6F">
        <w:rPr>
          <w:rFonts w:ascii="Times New Roman" w:hAnsi="Times New Roman" w:cs="Times New Roman"/>
        </w:rPr>
        <w:t xml:space="preserve">Maino Vieytes et al. (2022) for an expanded narrative on these procedures and a discussion of the component retention process for the PCA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{"citationID":"6vJRQApU","properties":{"formattedCitation":"[11]","plainCitation":"[11]","noteIndex":0},"citationItems":[{"id":2018,"uris":["http://zotero.org/users/local/S8X13ARX/items/CEMPR32Z"],"itemData":{"id":2018,"type":"article-journal","abstract":"(1)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For the sake of comparison, we also computed Healthy Eating Index 2015 (HEI-2015) scores and incorporated them into all of the subsequent analyses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{"citationID":"9XrVGRdz","properties":{"formattedCitation":"[20, 21]","plainCitation":"[20, 21]","noteIndex":0},"citationItems":[{"id":1295,"uris":["http://zotero.org/users/local/S8X13ARX/items/EBALSKJP"],"itemData":{"id":1295,"type":"article-journal","abstract":"The Healthy Eating Index (HEI) is a measure for assessing whether a set of foods aligns with the Dietary Guidelines for Americans (DGA). An updated HEI is released to correspond to each new edition of the DGA, and this article introduces the latest version, which reflects the 2015-2020 DGA. The HEI-2015 components are the same as in the HEI-2010, except Saturated Fat and Added Sugars replace Empty Calories, with the result being 13 components. The 2015-2020 DGA include explicit recommendations to limit intakes of both Added Sugars and Saturated Fats to &lt;10% of energy. HEI-2015 does not account for excessive energy from alcohol within a separate component, but continues to account for all energy from alcohol within total energy (the denominator for most components). All other components remain the same as for HEI-2010, except for a change in the allocation of legumes. Previous versions of the HEI accounted for legumes in either the two vegetable or the two protein foods components, whereas HEI-2015 counts legumes toward all four components. Weighting approaches are similar to those of previous versions, and scoring standards were maintained, refined, or developed to increase consistency across components; better ensure face validity; follow precedent; cover a range of intakes; and, when applicable, ensure the DGA level corresponds to a score &gt;7 out of 10. HEI-2015 component scores can be examined collectively using radar graphs to reveal a pattern of diet quality and summed to represent overall diet quality.","container-title":"Journal of the Academy of Nutrition and Dietetics","DOI":"10.1016/j.jand.2018.05.021","ISSN":"2212-2672","issue":"9","journalAbbreviation":"J Acad Nutr Diet","language":"eng","note":"PMID: 30146071\nPMCID: PMC6719291","page":"1591-1602","source":"PubMed","title":"Update of the Healthy Eating Index: HEI-2015","title-short":"Update of the Healthy Eating Index","volume":"118","author":[{"family":"Krebs-Smith","given":"Susan M."},{"family":"Pannucci","given":"TusaRebecca E."},{"family":"Subar","given":"Amy F."},{"family":"Kirkpatrick","given":"Sharon I."},{"family":"Lerman","given":"Jennifer L."},{"family":"Tooze","given":"Janet A."},{"family":"Wilson","given":"Magdalena M."},{"family":"Reedy","given":"Jill"}],"issued":{"date-parts":[["2018",9]]}}},{"id":2412,"uris":["http://zotero.org/users/local/S8X13ARX/items/7TV4WLVT"],"itemData":{"id":2412,"type":"article-journal","container-title":"The Journal of Open Source Software","DOI":"10.21105/joss.00417","ISSN":"2475-9066","issue":"18","journalAbbreviation":"JOSS","page":"417","source":"DOI.org (Crossref)","title":"hei: Calculate Healthy Eating Index (HEI) Scores","title-short":"hei","volume":"2","author":[{"family":"Folsom","given":"Tim"},{"family":"Nagraj","given":"Vp"}],"issued":{"date-parts":[["2017",10,4]]}}}],"schema":"https://github.com/citation-style-language/schema/raw/master/csl-citation.json"}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[20, 21]</w:t>
      </w:r>
      <w:r w:rsidRPr="00C90B6F">
        <w:rPr>
          <w:rFonts w:ascii="Times New Roman" w:hAnsi="Times New Roman" w:cs="Times New Roman"/>
        </w:rPr>
        <w:fldChar w:fldCharType="end"/>
      </w:r>
      <w:r w:rsidRPr="00C90B6F">
        <w:rPr>
          <w:rFonts w:ascii="Times New Roman" w:hAnsi="Times New Roman" w:cs="Times New Roman"/>
        </w:rPr>
        <w:t>.</w:t>
      </w:r>
    </w:p>
    <w:p w14:paraId="76896938" w14:textId="77777777" w:rsidR="00CA04BD" w:rsidRPr="00C90B6F" w:rsidRDefault="00CA04BD" w:rsidP="00CA04BD">
      <w:pPr>
        <w:spacing w:line="360" w:lineRule="auto"/>
        <w:rPr>
          <w:rFonts w:ascii="Times New Roman" w:hAnsi="Times New Roman" w:cs="Times New Roman"/>
        </w:rPr>
      </w:pPr>
    </w:p>
    <w:p w14:paraId="10967C10" w14:textId="77777777" w:rsidR="00CA04BD" w:rsidRPr="00C90B6F" w:rsidRDefault="00CA04BD" w:rsidP="00CA04BD">
      <w:pPr>
        <w:spacing w:line="360" w:lineRule="auto"/>
        <w:rPr>
          <w:rFonts w:ascii="Times New Roman" w:hAnsi="Times New Roman" w:cs="Times New Roman"/>
          <w:i/>
          <w:iCs/>
        </w:rPr>
      </w:pPr>
      <w:r w:rsidRPr="00C90B6F">
        <w:rPr>
          <w:rFonts w:ascii="Times New Roman" w:hAnsi="Times New Roman" w:cs="Times New Roman"/>
          <w:i/>
          <w:iCs/>
        </w:rPr>
        <w:t>Response Variables: All-Cause and Cause-Specific Mortalities</w:t>
      </w:r>
    </w:p>
    <w:p w14:paraId="782228E2" w14:textId="2A25F5BF"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rPr>
        <w:tab/>
        <w:t xml:space="preserve">Mortality and time-to-event data were acquired from the NHANES Public-Use Linked Mortality File, which was generated from deterministic and probabilistic linkages of the NHANES survey data (through the 2017-2018 cycle) to the National Death Index, as described elsewhere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WzGe0Tps","properties":{"formattedCitation":"[22]","plainCitation":"[22]","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rPr>
        <w:t>[22]</w:t>
      </w:r>
      <w:r w:rsidRPr="00C90B6F">
        <w:rPr>
          <w:rFonts w:ascii="Times New Roman" w:hAnsi="Times New Roman" w:cs="Times New Roman"/>
        </w:rPr>
        <w:fldChar w:fldCharType="end"/>
      </w:r>
      <w:r w:rsidRPr="00C90B6F">
        <w:rPr>
          <w:rFonts w:ascii="Times New Roman" w:hAnsi="Times New Roman" w:cs="Times New Roman"/>
        </w:rPr>
        <w:t xml:space="preserve">. We computed time since diagnosis and used it as the time scale in our models to minimize potential bias by accounting for left truncation due to delayed study enrollment following diagnosis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{"citationID":"XbtQmxBc","properties":{"formattedCitation":"[23, 24]","plainCitation":"[23, 24]","noteIndex":0},"citationItems":[{"id":1562,"uris":["http://zotero.org/users/local/S8X13ARX/items/4QWARJAF",["http://zotero.org/users/local/S8X13ARX/items/4QWARJAF"]],"itemData":{"id":1562,"type":"article-journal","container-title":"American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kern w:val="0"/>
        </w:rPr>
        <w:t>[23, 24]</w:t>
      </w:r>
      <w:r w:rsidRPr="00C90B6F">
        <w:rPr>
          <w:rFonts w:ascii="Times New Roman" w:hAnsi="Times New Roman" w:cs="Times New Roman"/>
        </w:rPr>
        <w:fldChar w:fldCharType="end"/>
      </w:r>
      <w:r w:rsidRPr="00C90B6F">
        <w:rPr>
          <w:rFonts w:ascii="Times New Roman" w:hAnsi="Times New Roman" w:cs="Times New Roman"/>
        </w:rPr>
        <w:t xml:space="preserve">. Data were </w:t>
      </w:r>
      <w:proofErr w:type="gramStart"/>
      <w:r w:rsidRPr="00C90B6F">
        <w:rPr>
          <w:rFonts w:ascii="Times New Roman" w:hAnsi="Times New Roman" w:cs="Times New Roman"/>
        </w:rPr>
        <w:t>right-censored</w:t>
      </w:r>
      <w:proofErr w:type="gramEnd"/>
      <w:r w:rsidRPr="00C90B6F">
        <w:rPr>
          <w:rFonts w:ascii="Times New Roman" w:hAnsi="Times New Roman" w:cs="Times New Roman"/>
        </w:rPr>
        <w:t xml:space="preserve"> to either the last known date alive or the administrative censoring date on December 31, 2019. We used the International Classification of Diseases, Tenth Revision (ICD-10) codes to classify the causes of death. Survival analyses examined all-cause mortality and cause-specific mortality—deaths due to neoplastic malignancy (ICD-10 codes C00-C97)</w:t>
      </w:r>
      <w:ins w:id="9" w:author="Maino Vieytes, Christian (NIH/NIA/IRP) [F]" w:date="2023-11-14T16:22:00Z">
        <w:r w:rsidR="00DE0E08">
          <w:rPr>
            <w:rFonts w:ascii="Times New Roman" w:hAnsi="Times New Roman" w:cs="Times New Roman"/>
          </w:rPr>
          <w:t>.</w:t>
        </w:r>
      </w:ins>
      <w:del w:id="10" w:author="Maino Vieytes, Christian (NIH/NIA/IRP) [F]" w:date="2023-11-14T16:22:00Z">
        <w:r w:rsidRPr="00C90B6F" w:rsidDel="00DE0E08">
          <w:rPr>
            <w:rFonts w:ascii="Times New Roman" w:hAnsi="Times New Roman" w:cs="Times New Roman"/>
          </w:rPr>
          <w:delText xml:space="preserve"> and cardiovascular disease (ICD-10 codes I00-I09, I11, I13, I20-I51, and I60-I69).</w:delText>
        </w:r>
      </w:del>
    </w:p>
    <w:p w14:paraId="51875359" w14:textId="77777777" w:rsidR="00CA04BD" w:rsidRPr="00C90B6F" w:rsidRDefault="00CA04BD" w:rsidP="00CA04BD">
      <w:pPr>
        <w:spacing w:line="360" w:lineRule="auto"/>
        <w:rPr>
          <w:rFonts w:ascii="Times New Roman" w:hAnsi="Times New Roman" w:cs="Times New Roman"/>
        </w:rPr>
      </w:pPr>
    </w:p>
    <w:p w14:paraId="4F9550E0" w14:textId="77777777" w:rsidR="00CA04BD" w:rsidRPr="00C90B6F" w:rsidRDefault="00CA04BD" w:rsidP="00CA04BD">
      <w:pPr>
        <w:spacing w:line="360" w:lineRule="auto"/>
        <w:rPr>
          <w:rFonts w:ascii="Times New Roman" w:hAnsi="Times New Roman" w:cs="Times New Roman"/>
          <w:i/>
          <w:iCs/>
        </w:rPr>
      </w:pPr>
      <w:r w:rsidRPr="00C90B6F">
        <w:rPr>
          <w:rFonts w:ascii="Times New Roman" w:hAnsi="Times New Roman" w:cs="Times New Roman"/>
          <w:i/>
          <w:iCs/>
        </w:rPr>
        <w:t>Covariates</w:t>
      </w:r>
    </w:p>
    <w:p w14:paraId="2E4C8F85" w14:textId="316A8F9B"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rPr>
        <w:tab/>
        <w:t>Self-reported demographic and socioeconomic data were obtained during the home interview. Characteristics from the demographic survey (DEMO) included age, sex (</w:t>
      </w:r>
      <w:r w:rsidRPr="00C90B6F">
        <w:rPr>
          <w:rFonts w:ascii="Times New Roman" w:hAnsi="Times New Roman" w:cs="Times New Roman"/>
          <w:i/>
          <w:iCs/>
        </w:rPr>
        <w:t>male</w:t>
      </w:r>
      <w:r w:rsidRPr="00C90B6F">
        <w:rPr>
          <w:rFonts w:ascii="Times New Roman" w:hAnsi="Times New Roman" w:cs="Times New Roman"/>
        </w:rPr>
        <w:t>/</w:t>
      </w:r>
      <w:r w:rsidRPr="00C90B6F">
        <w:rPr>
          <w:rFonts w:ascii="Times New Roman" w:hAnsi="Times New Roman" w:cs="Times New Roman"/>
          <w:i/>
          <w:iCs/>
        </w:rPr>
        <w:t>female</w:t>
      </w:r>
      <w:r w:rsidRPr="00C90B6F">
        <w:rPr>
          <w:rFonts w:ascii="Times New Roman" w:hAnsi="Times New Roman" w:cs="Times New Roman"/>
        </w:rPr>
        <w:t>), race and ethnicity (</w:t>
      </w:r>
      <w:r w:rsidRPr="00C90B6F">
        <w:rPr>
          <w:rFonts w:ascii="Times New Roman" w:hAnsi="Times New Roman" w:cs="Times New Roman"/>
          <w:i/>
          <w:iCs/>
        </w:rPr>
        <w:t>non-Hispanic White</w:t>
      </w:r>
      <w:r w:rsidRPr="00C90B6F">
        <w:rPr>
          <w:rFonts w:ascii="Times New Roman" w:hAnsi="Times New Roman" w:cs="Times New Roman"/>
        </w:rPr>
        <w:t xml:space="preserve"> and </w:t>
      </w:r>
      <w:r w:rsidRPr="00C90B6F">
        <w:rPr>
          <w:rFonts w:ascii="Times New Roman" w:hAnsi="Times New Roman" w:cs="Times New Roman"/>
          <w:i/>
          <w:iCs/>
        </w:rPr>
        <w:t>other</w:t>
      </w:r>
      <w:r w:rsidRPr="00C90B6F">
        <w:rPr>
          <w:rFonts w:ascii="Times New Roman" w:hAnsi="Times New Roman" w:cs="Times New Roman"/>
        </w:rPr>
        <w:t>), family income-to-poverty ratio (</w:t>
      </w:r>
      <w:r w:rsidRPr="00C90B6F">
        <w:rPr>
          <w:rFonts w:ascii="Times New Roman" w:hAnsi="Times New Roman" w:cs="Times New Roman"/>
          <w:i/>
          <w:iCs/>
        </w:rPr>
        <w:t xml:space="preserve">&lt; 1.3 </w:t>
      </w:r>
      <w:r w:rsidRPr="00C90B6F">
        <w:rPr>
          <w:rFonts w:ascii="Times New Roman" w:hAnsi="Times New Roman" w:cs="Times New Roman"/>
        </w:rPr>
        <w:t xml:space="preserve">or </w:t>
      </w:r>
      <w:r w:rsidRPr="00C90B6F">
        <w:rPr>
          <w:rFonts w:ascii="Times New Roman" w:hAnsi="Times New Roman" w:cs="Times New Roman"/>
          <w:i/>
          <w:iCs/>
        </w:rPr>
        <w:t>≥ 1.3</w:t>
      </w:r>
      <w:r w:rsidRPr="00C90B6F">
        <w:rPr>
          <w:rFonts w:ascii="Times New Roman" w:hAnsi="Times New Roman" w:cs="Times New Roman"/>
        </w:rPr>
        <w:t>), and household size. We obtained health insurance status (</w:t>
      </w:r>
      <w:r w:rsidRPr="00C90B6F">
        <w:rPr>
          <w:rFonts w:ascii="Times New Roman" w:hAnsi="Times New Roman" w:cs="Times New Roman"/>
          <w:i/>
          <w:iCs/>
        </w:rPr>
        <w:t>covered by health insurance</w:t>
      </w:r>
      <w:r w:rsidRPr="00C90B6F">
        <w:rPr>
          <w:rFonts w:ascii="Times New Roman" w:hAnsi="Times New Roman" w:cs="Times New Roman"/>
        </w:rPr>
        <w:t>/</w:t>
      </w:r>
      <w:r w:rsidRPr="00C90B6F">
        <w:rPr>
          <w:rFonts w:ascii="Times New Roman" w:hAnsi="Times New Roman" w:cs="Times New Roman"/>
          <w:i/>
          <w:iCs/>
        </w:rPr>
        <w:t>not covered by health insurance</w:t>
      </w:r>
      <w:r w:rsidRPr="00C90B6F">
        <w:rPr>
          <w:rFonts w:ascii="Times New Roman" w:hAnsi="Times New Roman" w:cs="Times New Roman"/>
        </w:rPr>
        <w:t>) from the Health Insurance Questionnaire (HIQ/HID—for 1999-2004). Behavioral characteristics included smoking status (</w:t>
      </w:r>
      <w:r w:rsidRPr="00C90B6F">
        <w:rPr>
          <w:rFonts w:ascii="Times New Roman" w:hAnsi="Times New Roman" w:cs="Times New Roman"/>
          <w:i/>
          <w:iCs/>
        </w:rPr>
        <w:t xml:space="preserve">current </w:t>
      </w:r>
      <w:r w:rsidRPr="00C90B6F">
        <w:rPr>
          <w:rFonts w:ascii="Times New Roman" w:hAnsi="Times New Roman" w:cs="Times New Roman"/>
          <w:i/>
          <w:iCs/>
        </w:rPr>
        <w:lastRenderedPageBreak/>
        <w:t>smoker</w:t>
      </w:r>
      <w:r w:rsidRPr="00C90B6F">
        <w:rPr>
          <w:rFonts w:ascii="Times New Roman" w:hAnsi="Times New Roman" w:cs="Times New Roman"/>
        </w:rPr>
        <w:t xml:space="preserve">—currently smoking every day or some days—, </w:t>
      </w:r>
      <w:r w:rsidRPr="00C90B6F">
        <w:rPr>
          <w:rFonts w:ascii="Times New Roman" w:hAnsi="Times New Roman" w:cs="Times New Roman"/>
          <w:i/>
          <w:iCs/>
        </w:rPr>
        <w:t>former smoker</w:t>
      </w:r>
      <w:r w:rsidRPr="00C90B6F">
        <w:rPr>
          <w:rFonts w:ascii="Times New Roman" w:hAnsi="Times New Roman" w:cs="Times New Roman"/>
        </w:rPr>
        <w:t xml:space="preserve">—not currently smoking but with a lifetime history of ≥100 cigarettes— , or </w:t>
      </w:r>
      <w:r w:rsidRPr="00C90B6F">
        <w:rPr>
          <w:rFonts w:ascii="Times New Roman" w:hAnsi="Times New Roman" w:cs="Times New Roman"/>
          <w:i/>
          <w:iCs/>
        </w:rPr>
        <w:t>never smoker</w:t>
      </w:r>
      <w:r w:rsidRPr="00C90B6F">
        <w:rPr>
          <w:rFonts w:ascii="Times New Roman" w:hAnsi="Times New Roman" w:cs="Times New Roman"/>
        </w:rPr>
        <w:t>—a lifetime history of smoking &lt;100 cigarettes), drinking status (</w:t>
      </w:r>
      <w:r w:rsidRPr="00C90B6F">
        <w:rPr>
          <w:rFonts w:ascii="Times New Roman" w:hAnsi="Times New Roman" w:cs="Times New Roman"/>
          <w:i/>
          <w:iCs/>
        </w:rPr>
        <w:t>heavy drinker</w:t>
      </w:r>
      <w:r w:rsidRPr="00C90B6F">
        <w:rPr>
          <w:rFonts w:ascii="Times New Roman" w:hAnsi="Times New Roman" w:cs="Times New Roman"/>
        </w:rPr>
        <w:t xml:space="preserve">— ≥ 14 g/day for women and ≥ 28 g/day for men—, </w:t>
      </w:r>
      <w:r w:rsidRPr="00C90B6F">
        <w:rPr>
          <w:rFonts w:ascii="Times New Roman" w:hAnsi="Times New Roman" w:cs="Times New Roman"/>
          <w:i/>
          <w:iCs/>
        </w:rPr>
        <w:t>moderate drinker</w:t>
      </w:r>
      <w:r w:rsidRPr="00C90B6F">
        <w:rPr>
          <w:rFonts w:ascii="Times New Roman" w:hAnsi="Times New Roman" w:cs="Times New Roman"/>
        </w:rPr>
        <w:t xml:space="preserve">—0.10-13.9 grams/day for women and 0.10-27.9 g/day for men—, and </w:t>
      </w:r>
      <w:r w:rsidRPr="00C90B6F">
        <w:rPr>
          <w:rFonts w:ascii="Times New Roman" w:hAnsi="Times New Roman" w:cs="Times New Roman"/>
          <w:i/>
          <w:iCs/>
        </w:rPr>
        <w:t>abstainer</w:t>
      </w:r>
      <w:r w:rsidRPr="00C90B6F">
        <w:rPr>
          <w:rFonts w:ascii="Times New Roman" w:hAnsi="Times New Roman" w:cs="Times New Roman"/>
        </w:rPr>
        <w:t>— &lt; 0.10 grams/day), and physical activity (</w:t>
      </w:r>
      <w:r w:rsidRPr="00C90B6F">
        <w:rPr>
          <w:rFonts w:ascii="Times New Roman" w:hAnsi="Times New Roman" w:cs="Times New Roman"/>
          <w:i/>
          <w:iCs/>
        </w:rPr>
        <w:t>measured as weekly MET minutes</w:t>
      </w:r>
      <w:r w:rsidRPr="00C90B6F">
        <w:rPr>
          <w:rFonts w:ascii="Times New Roman" w:hAnsi="Times New Roman" w:cs="Times New Roman"/>
        </w:rPr>
        <w:t xml:space="preserve">). These data were obtained from the Smoking Questionnaire (SMQ), 24-hour recalls, and physical activity questionnaires (PAQ and PAQIAF), respectively. Health-related covariates included the </w:t>
      </w:r>
      <w:proofErr w:type="spellStart"/>
      <w:r w:rsidRPr="00C90B6F">
        <w:rPr>
          <w:rFonts w:ascii="Times New Roman" w:hAnsi="Times New Roman" w:cs="Times New Roman"/>
        </w:rPr>
        <w:t>Charlson</w:t>
      </w:r>
      <w:proofErr w:type="spellEnd"/>
      <w:r w:rsidRPr="00C90B6F">
        <w:rPr>
          <w:rFonts w:ascii="Times New Roman" w:hAnsi="Times New Roman" w:cs="Times New Roman"/>
        </w:rPr>
        <w:t xml:space="preserve"> Comorbidity Index score (adapted for NHANES) and body mass index (BMI—kilograms/m</w:t>
      </w:r>
      <w:r w:rsidRPr="00C90B6F">
        <w:rPr>
          <w:rFonts w:ascii="Times New Roman" w:hAnsi="Times New Roman" w:cs="Times New Roman"/>
          <w:vertAlign w:val="superscript"/>
        </w:rPr>
        <w:t>2</w:t>
      </w:r>
      <w:r w:rsidRPr="00C90B6F">
        <w:rPr>
          <w:rFonts w:ascii="Times New Roman" w:hAnsi="Times New Roman" w:cs="Times New Roman"/>
        </w:rPr>
        <w:t xml:space="preserve">) measured during the physical examination. Physical disability was assessed using the 19-item and validated NHANES Activities of Daily Living (ADL) scale from the Physical Functioning Questionnaire (PFQ), which is described in detail elsewhere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{"citationID":"4oJcMm9V","properties":{"formattedCitation":"[25]","plainCitation":"[25]","noteIndex":0},"citationItems":[{"id":2196,"uris":["http://zotero.org/users/local/S8X13ARX/items/7M7AI77M"],"itemData":{"id":2196,"type":"article-journal","abstract":"Background.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[25]</w:t>
      </w:r>
      <w:r w:rsidRPr="00C90B6F">
        <w:rPr>
          <w:rFonts w:ascii="Times New Roman" w:hAnsi="Times New Roman" w:cs="Times New Roman"/>
        </w:rPr>
        <w:fldChar w:fldCharType="end"/>
      </w:r>
      <w:r w:rsidRPr="00C90B6F">
        <w:rPr>
          <w:rFonts w:ascii="Times New Roman" w:hAnsi="Times New Roman" w:cs="Times New Roman"/>
        </w:rPr>
        <w:t>. Cancer-related covariates were obtained from the MCQ, and the time since diagnosis was defined as the difference between the age at the time of the survey and the age at the first cancer diagnosis.</w:t>
      </w:r>
    </w:p>
    <w:p w14:paraId="4A2ABB9B" w14:textId="77777777" w:rsidR="00CA04BD" w:rsidRPr="00C90B6F" w:rsidRDefault="00CA04BD" w:rsidP="00CA04BD">
      <w:pPr>
        <w:spacing w:line="360" w:lineRule="auto"/>
        <w:rPr>
          <w:rFonts w:ascii="Times New Roman" w:hAnsi="Times New Roman" w:cs="Times New Roman"/>
        </w:rPr>
      </w:pPr>
    </w:p>
    <w:p w14:paraId="646BFE6D" w14:textId="77777777" w:rsidR="00CA04BD" w:rsidRPr="00C90B6F" w:rsidRDefault="00CA04BD" w:rsidP="00CA04BD">
      <w:pPr>
        <w:spacing w:line="360" w:lineRule="auto"/>
        <w:rPr>
          <w:rFonts w:ascii="Times New Roman" w:hAnsi="Times New Roman" w:cs="Times New Roman"/>
          <w:i/>
          <w:iCs/>
        </w:rPr>
      </w:pPr>
      <w:r w:rsidRPr="00C90B6F">
        <w:rPr>
          <w:rFonts w:ascii="Times New Roman" w:hAnsi="Times New Roman" w:cs="Times New Roman"/>
          <w:i/>
          <w:iCs/>
        </w:rPr>
        <w:t>Statistical Analysis</w:t>
      </w:r>
    </w:p>
    <w:p w14:paraId="1E0C82A0" w14:textId="5D9AB29A"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i/>
          <w:iCs/>
        </w:rPr>
        <w:tab/>
      </w:r>
      <w:r w:rsidRPr="00C90B6F">
        <w:rPr>
          <w:rFonts w:ascii="Times New Roman" w:hAnsi="Times New Roman" w:cs="Times New Roman"/>
        </w:rPr>
        <w:t xml:space="preserve">We assessed the relationship between diet quality measures and all-cause and cause-specific mortality using Cox Proportional Hazards models. </w:t>
      </w:r>
      <w:ins w:id="11" w:author="Maino Vieytes, Christian (NIH/NIA/IRP) [F]" w:date="2023-11-14T16:16:00Z">
        <w:r w:rsidR="008D3382">
          <w:rPr>
            <w:rFonts w:ascii="Times New Roman" w:hAnsi="Times New Roman" w:cs="Times New Roman"/>
          </w:rPr>
          <w:t>This was an out-of</w:t>
        </w:r>
      </w:ins>
      <w:ins w:id="12" w:author="Maino Vieytes, Christian (NIH/NIA/IRP) [F]" w:date="2023-11-14T16:17:00Z">
        <w:r w:rsidR="008D3382">
          <w:rPr>
            <w:rFonts w:ascii="Times New Roman" w:hAnsi="Times New Roman" w:cs="Times New Roman"/>
          </w:rPr>
          <w:t xml:space="preserve">-sample validation analysis performed on the </w:t>
        </w:r>
        <w:r w:rsidR="008D3382">
          <w:rPr>
            <w:rFonts w:ascii="Times New Roman" w:hAnsi="Times New Roman" w:cs="Times New Roman"/>
            <w:i/>
            <w:iCs/>
          </w:rPr>
          <w:t xml:space="preserve">n </w:t>
        </w:r>
        <w:r w:rsidR="008D3382">
          <w:rPr>
            <w:rFonts w:ascii="Times New Roman" w:hAnsi="Times New Roman" w:cs="Times New Roman"/>
          </w:rPr>
          <w:t>= 1426 subjects not used to extract the dietary patterns.</w:t>
        </w:r>
      </w:ins>
      <w:ins w:id="13" w:author="Maino Vieytes, Christian (NIH/NIA/IRP) [F]" w:date="2023-11-14T16:16:00Z">
        <w:r w:rsidR="008D3382">
          <w:rPr>
            <w:rFonts w:ascii="Times New Roman" w:hAnsi="Times New Roman" w:cs="Times New Roman"/>
          </w:rPr>
          <w:t xml:space="preserve"> </w:t>
        </w:r>
      </w:ins>
      <w:r w:rsidRPr="00C90B6F">
        <w:rPr>
          <w:rFonts w:ascii="Times New Roman" w:hAnsi="Times New Roman" w:cs="Times New Roman"/>
        </w:rPr>
        <w:t>We implemented several model specifications for the conditional log hazard function to assess the robustness of our results (Equations 1-4).</w:t>
      </w:r>
    </w:p>
    <w:p w14:paraId="60FC0499" w14:textId="6DEB46E6" w:rsidR="00CA04BD" w:rsidRPr="00682D34" w:rsidRDefault="00CA04BD" w:rsidP="00CA04BD">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K-1</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3F493E92" w14:textId="28320D0E" w:rsidR="00CA04BD" w:rsidRPr="00C90B6F" w:rsidRDefault="00CA04BD" w:rsidP="00CA04BD">
      <w:pPr>
        <w:spacing w:line="360" w:lineRule="auto"/>
        <w:rPr>
          <w:rFonts w:ascii="Times New Roman" w:eastAsiaTheme="minorEastAsia" w:hAnsi="Times New Roman" w:cs="Times New Roman"/>
        </w:rPr>
      </w:pPr>
      <m:oMathPara>
        <m:oMath>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77F22A79" w14:textId="77777777" w:rsidR="00CA04BD" w:rsidRPr="00C90B6F" w:rsidRDefault="00CA04BD" w:rsidP="00CA04BD">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r>
            <w:rPr>
              <w:rFonts w:ascii="Cambria Math" w:eastAsiaTheme="minorEastAsia" w:hAnsi="Cambria Math" w:cs="Times New Roman"/>
              <w:vertAlign w:val="subscript"/>
            </w:rPr>
            <m:t xml:space="preserve">⊆x </m:t>
          </m:r>
        </m:oMath>
      </m:oMathPara>
    </w:p>
    <w:p w14:paraId="20545015" w14:textId="3FE2F8D7" w:rsidR="00CA04BD" w:rsidRPr="00682D34" w:rsidRDefault="00CA04BD" w:rsidP="00CA04BD">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δ</m:t>
                      </m:r>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(3)</m:t>
          </m:r>
        </m:oMath>
      </m:oMathPara>
    </w:p>
    <w:p w14:paraId="5D90ED4D" w14:textId="77777777" w:rsidR="00CA04BD" w:rsidRPr="00C90B6F" w:rsidRDefault="00CA04BD" w:rsidP="00CA04BD">
      <w:pPr>
        <w:spacing w:line="360" w:lineRule="auto"/>
        <w:rPr>
          <w:rFonts w:ascii="Times New Roman" w:eastAsiaTheme="minorEastAsia" w:hAnsi="Times New Roman" w:cs="Times New Roman"/>
        </w:rPr>
      </w:pPr>
      <m:oMathPara>
        <m:oMath>
          <m:r>
            <w:rPr>
              <w:rFonts w:ascii="Cambria Math" w:hAnsi="Cambria Math" w:cs="Times New Roman"/>
            </w:rPr>
            <m:t>where δ=SD</m:t>
          </m:r>
          <m:d>
            <m:dPr>
              <m:ctrlPr>
                <w:rPr>
                  <w:rFonts w:ascii="Cambria Math" w:hAnsi="Cambria Math" w:cs="Times New Roman"/>
                  <w:i/>
                </w:rPr>
              </m:ctrlPr>
            </m:dPr>
            <m:e>
              <m:r>
                <w:rPr>
                  <w:rFonts w:ascii="Cambria Math" w:hAnsi="Cambria Math" w:cs="Times New Roman"/>
                </w:rPr>
                <m:t>x</m:t>
              </m:r>
              <m:ctrlPr>
                <w:rPr>
                  <w:rFonts w:ascii="Cambria Math" w:hAnsi="Cambria Math" w:cs="Times New Roman"/>
                  <w:b/>
                  <w:bCs/>
                  <w:i/>
                </w:rPr>
              </m:ctrlPr>
            </m:e>
          </m:d>
          <m:r>
            <w:rPr>
              <w:rFonts w:ascii="Cambria Math" w:hAnsi="Cambria Math" w:cs="Times New Roman"/>
            </w:rPr>
            <m:t xml:space="preserve">                                                   </m:t>
          </m:r>
        </m:oMath>
      </m:oMathPara>
    </w:p>
    <w:p w14:paraId="1BEC7B3E" w14:textId="77777777" w:rsidR="00CA04BD" w:rsidRPr="00C90B6F" w:rsidRDefault="00CA04BD" w:rsidP="00CA04BD">
      <w:pPr>
        <w:spacing w:line="360" w:lineRule="auto"/>
        <w:rPr>
          <w:rFonts w:ascii="Times New Roman"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m:t>
          </m:r>
        </m:oMath>
      </m:oMathPara>
    </w:p>
    <w:p w14:paraId="5A40ABF3" w14:textId="667A3DD4" w:rsidR="00CA04BD" w:rsidRPr="00C90B6F" w:rsidRDefault="00CA04BD" w:rsidP="00CA04BD">
      <w:pPr>
        <w:spacing w:line="360" w:lineRule="auto"/>
        <w:rPr>
          <w:rFonts w:ascii="Times New Roman" w:eastAsiaTheme="minorEastAsia" w:hAnsi="Times New Roman" w:cs="Times New Roman"/>
        </w:rPr>
      </w:pPr>
      <w:r w:rsidRPr="00C90B6F">
        <w:rPr>
          <w:rFonts w:ascii="Times New Roman" w:eastAsiaTheme="minorEastAsia" w:hAnsi="Times New Roman" w:cs="Times New Roman"/>
        </w:rPr>
        <w:lastRenderedPageBreak/>
        <w:t>The model in Equation 1 specifies the diet quality index</w:t>
      </w:r>
      <w:r w:rsidR="00196CF5">
        <w:rPr>
          <w:rFonts w:ascii="Times New Roman" w:eastAsiaTheme="minorEastAsia" w:hAnsi="Times New Roman" w:cs="Times New Roman"/>
        </w:rPr>
        <w:t xml:space="preserve"> </w:t>
      </w:r>
      <w:r w:rsidRPr="00C90B6F">
        <w:rPr>
          <w:rFonts w:ascii="Times New Roman" w:eastAsiaTheme="minorEastAsia" w:hAnsi="Times New Roman" w:cs="Times New Roman"/>
        </w:rPr>
        <w:t xml:space="preserve">using </w:t>
      </w:r>
      <m:oMath>
        <m:r>
          <w:rPr>
            <w:rFonts w:ascii="Cambria Math" w:eastAsiaTheme="minorEastAsia" w:hAnsi="Cambria Math" w:cs="Times New Roman"/>
          </w:rPr>
          <m:t>K-</m:t>
        </m:r>
      </m:oMath>
      <w:r w:rsidRPr="00C90B6F">
        <w:rPr>
          <w:rFonts w:ascii="Times New Roman" w:eastAsiaTheme="minorEastAsia" w:hAnsi="Times New Roman" w:cs="Times New Roman"/>
        </w:rPr>
        <w:t xml:space="preserve"> 1 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sidRPr="00C90B6F">
        <w:rPr>
          <w:rFonts w:ascii="Times New Roman" w:eastAsiaTheme="minorEastAsia" w:hAnsi="Times New Roman" w:cs="Times New Roman"/>
        </w:rPr>
        <w:t xml:space="preserve">, which indicates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Pr="00C90B6F">
        <w:rPr>
          <w:rFonts w:ascii="Times New Roman" w:eastAsiaTheme="minorEastAsia" w:hAnsi="Times New Roman" w:cs="Times New Roman"/>
        </w:rPr>
        <w:t>subject’s membership in one of the quintiles (</w:t>
      </w:r>
      <m:oMath>
        <m:r>
          <w:rPr>
            <w:rFonts w:ascii="Cambria Math" w:eastAsiaTheme="minorEastAsia" w:hAnsi="Cambria Math" w:cs="Times New Roman"/>
          </w:rPr>
          <m:t>K=5</m:t>
        </m:r>
      </m:oMath>
      <w:r w:rsidRPr="00C90B6F">
        <w:rPr>
          <w:rFonts w:ascii="Times New Roman" w:eastAsiaTheme="minorEastAsia" w:hAnsi="Times New Roman" w:cs="Times New Roman"/>
        </w:rPr>
        <w:t xml:space="preserve">) of the dietary pattern index score. In Equation 2, we conduct a trend test by assigning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Pr="00C90B6F">
        <w:rPr>
          <w:rFonts w:ascii="Times New Roman" w:eastAsiaTheme="minorEastAsia" w:hAnsi="Times New Roman" w:cs="Times New Roman"/>
        </w:rPr>
        <w:t xml:space="preserve">subject the median of their respective quintile (where </w:t>
      </w:r>
      <m:oMath>
        <m:sSub>
          <m:sSubPr>
            <m:ctrlPr>
              <w:rPr>
                <w:rFonts w:ascii="Cambria Math" w:eastAsiaTheme="minorEastAsia" w:hAnsi="Cambria Math" w:cs="Times New Roman"/>
                <w:i/>
              </w:rPr>
            </m:ctrlPr>
          </m:sSubPr>
          <m:e>
            <m:r>
              <w:rPr>
                <w:rFonts w:ascii="Cambria Math" w:eastAsiaTheme="minorEastAsia" w:hAnsi="Cambria Math" w:cs="Times New Roman"/>
              </w:rPr>
              <m:t>x</m:t>
            </m:r>
            <m:ctrlPr>
              <w:rPr>
                <w:rFonts w:ascii="Cambria Math" w:eastAsiaTheme="minorEastAsia" w:hAnsi="Cambria Math" w:cs="Times New Roman"/>
                <w:b/>
                <w:bCs/>
                <w:i/>
              </w:rPr>
            </m:ctrlPr>
          </m:e>
          <m:sub>
            <m:r>
              <w:rPr>
                <w:rFonts w:ascii="Cambria Math" w:eastAsiaTheme="minorEastAsia" w:hAnsi="Cambria Math" w:cs="Times New Roman"/>
              </w:rPr>
              <m:t>k</m:t>
            </m:r>
          </m:sub>
        </m:sSub>
      </m:oMath>
      <w:r w:rsidRPr="00C90B6F">
        <w:rPr>
          <w:rFonts w:ascii="Times New Roman" w:eastAsiaTheme="minorEastAsia" w:hAnsi="Times New Roman" w:cs="Times New Roman"/>
        </w:rPr>
        <w:t xml:space="preserve"> is the set of diet quality index scores for subjects in the </w:t>
      </w:r>
      <m:oMath>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th</m:t>
            </m:r>
          </m:sup>
        </m:sSup>
      </m:oMath>
      <w:r w:rsidRPr="00C90B6F">
        <w:rPr>
          <w:rFonts w:ascii="Times New Roman" w:eastAsiaTheme="minorEastAsia" w:hAnsi="Times New Roman" w:cs="Times New Roman"/>
        </w:rPr>
        <w:t xml:space="preserve"> quintile) and then modeling it as a continuous variable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Pr="00C90B6F">
        <w:rPr>
          <w:rFonts w:ascii="Times New Roman" w:eastAsiaTheme="minorEastAsia" w:hAnsi="Times New Roman" w:cs="Times New Roman"/>
        </w:rPr>
        <w:t xml:space="preserve">). In Equation 3, we specify the diet index as a continuous variable scaled by the standard deviation of the index and in equation </w:t>
      </w:r>
      <w:proofErr w:type="gramStart"/>
      <w:r w:rsidRPr="00C90B6F">
        <w:rPr>
          <w:rFonts w:ascii="Times New Roman" w:eastAsiaTheme="minorEastAsia" w:hAnsi="Times New Roman" w:cs="Times New Roman"/>
        </w:rPr>
        <w:t>4</w:t>
      </w:r>
      <w:proofErr w:type="gramEnd"/>
      <w:r w:rsidRPr="00C90B6F">
        <w:rPr>
          <w:rFonts w:ascii="Times New Roman" w:eastAsiaTheme="minorEastAsia" w:hAnsi="Times New Roman" w:cs="Times New Roman"/>
        </w:rPr>
        <w:t xml:space="preserve"> we specify the diet index</w:t>
      </w:r>
      <w:r w:rsidR="00E719CB">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E719CB">
        <w:rPr>
          <w:rFonts w:ascii="Times New Roman" w:eastAsiaTheme="minorEastAsia" w:hAnsi="Times New Roman" w:cs="Times New Roman"/>
        </w:rPr>
        <w:t>)</w:t>
      </w:r>
      <w:r w:rsidRPr="00C90B6F">
        <w:rPr>
          <w:rFonts w:ascii="Times New Roman" w:eastAsiaTheme="minorEastAsia" w:hAnsi="Times New Roman" w:cs="Times New Roman"/>
        </w:rPr>
        <w:t xml:space="preserve"> with a basis expansion of </w:t>
      </w:r>
      <m:oMath>
        <m:r>
          <w:rPr>
            <w:rFonts w:ascii="Cambria Math" w:eastAsiaTheme="minorEastAsia" w:hAnsi="Cambria Math" w:cs="Times New Roman"/>
          </w:rPr>
          <m:t>M=4</m:t>
        </m:r>
      </m:oMath>
      <w:r w:rsidRPr="00C90B6F">
        <w:rPr>
          <w:rFonts w:ascii="Times New Roman" w:eastAsiaTheme="minorEastAsia" w:hAnsi="Times New Roman" w:cs="Times New Roman"/>
        </w:rPr>
        <w:t xml:space="preserve"> basis functions (see supplementary materials) for a natural cubic spline. The model fit using Equation 4 used two 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sidRPr="00C90B6F">
        <w:rPr>
          <w:rFonts w:ascii="Times New Roman" w:eastAsiaTheme="minorEastAsia" w:hAnsi="Times New Roman" w:cs="Times New Roman"/>
        </w:rPr>
        <w:t xml:space="preserve">).  Given that Model 3 is nested in Model 4, we used the likelihood ratio test to assess for non-linearity </w:t>
      </w:r>
      <w:r w:rsidRPr="00C90B6F">
        <w:rPr>
          <w:rFonts w:ascii="Times New Roman" w:eastAsiaTheme="minorEastAsia" w:hAnsi="Times New Roman" w:cs="Times New Roman"/>
        </w:rPr>
        <w:fldChar w:fldCharType="begin"/>
      </w:r>
      <w:r w:rsidR="00372469">
        <w:rPr>
          <w:rFonts w:ascii="Times New Roman" w:eastAsiaTheme="minorEastAsia" w:hAnsi="Times New Roman" w:cs="Times New Roman"/>
        </w:rPr>
        <w:instrText xml:space="preserve"> ADDIN ZOTERO_ITEM CSL_CITATION {"citationID":"hMiTwurT","properties":{"formattedCitation":"[26]","plainCitation":"[26]","noteIndex":0},"citationItems":[{"id":1975,"uris":["http://zotero.org/users/local/S8X13ARX/items/L9BVZ5BN"],"itemData":{"id":1975,"type":"article-journal","container-title":"Annals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S."},{"family":"Greenland","given":"Sander"}],"issued":{"date-parts":[["1997",4]]}}}],"schema":"https://github.com/citation-style-language/schema/raw/master/csl-citation.json"} </w:instrText>
      </w:r>
      <w:r w:rsidRPr="00C90B6F">
        <w:rPr>
          <w:rFonts w:ascii="Times New Roman" w:eastAsiaTheme="minorEastAsia" w:hAnsi="Times New Roman" w:cs="Times New Roman"/>
        </w:rPr>
        <w:fldChar w:fldCharType="separate"/>
      </w:r>
      <w:r w:rsidR="00372469">
        <w:rPr>
          <w:rFonts w:ascii="Times New Roman" w:eastAsiaTheme="minorEastAsia" w:hAnsi="Times New Roman" w:cs="Times New Roman"/>
          <w:noProof/>
        </w:rPr>
        <w:t>[26]</w:t>
      </w:r>
      <w:r w:rsidRPr="00C90B6F">
        <w:rPr>
          <w:rFonts w:ascii="Times New Roman" w:eastAsiaTheme="minorEastAsia" w:hAnsi="Times New Roman" w:cs="Times New Roman"/>
        </w:rPr>
        <w:fldChar w:fldCharType="end"/>
      </w:r>
      <w:r w:rsidRPr="00C90B6F">
        <w:rPr>
          <w:rFonts w:ascii="Times New Roman" w:eastAsiaTheme="minorEastAsia" w:hAnsi="Times New Roman" w:cs="Times New Roman"/>
        </w:rPr>
        <w:t>. Additionally, all models included terms (</w:t>
      </w:r>
      <m:oMath>
        <m:r>
          <w:rPr>
            <w:rFonts w:ascii="Cambria Math" w:eastAsiaTheme="minorEastAsia" w:hAnsi="Cambria Math" w:cs="Times New Roman"/>
          </w:rPr>
          <m:t>γ</m:t>
        </m:r>
      </m:oMath>
      <w:r w:rsidRPr="00C90B6F">
        <w:rPr>
          <w:rFonts w:ascii="Times New Roman" w:eastAsiaTheme="minorEastAsia" w:hAnsi="Times New Roman" w:cs="Times New Roman"/>
        </w:rPr>
        <w:t>) for covariates (</w:t>
      </w:r>
      <m:oMath>
        <m:r>
          <w:rPr>
            <w:rFonts w:ascii="Cambria Math" w:eastAsiaTheme="minorEastAsia" w:hAnsi="Cambria Math" w:cs="Times New Roman"/>
          </w:rPr>
          <m:t>v</m:t>
        </m:r>
      </m:oMath>
      <w:r w:rsidRPr="00C90B6F">
        <w:rPr>
          <w:rFonts w:ascii="Times New Roman" w:eastAsiaTheme="minorEastAsia" w:hAnsi="Times New Roman" w:cs="Times New Roman"/>
        </w:rPr>
        <w:t>). We fit these models to data for the entire sample of cancer survivors (</w:t>
      </w:r>
      <w:proofErr w:type="gramStart"/>
      <w:r w:rsidRPr="00C90B6F">
        <w:rPr>
          <w:rFonts w:ascii="Times New Roman" w:eastAsiaTheme="minorEastAsia" w:hAnsi="Times New Roman" w:cs="Times New Roman"/>
          <w:i/>
          <w:iCs/>
        </w:rPr>
        <w:t xml:space="preserve">n </w:t>
      </w:r>
      <w:r w:rsidRPr="00C90B6F">
        <w:rPr>
          <w:rFonts w:ascii="Times New Roman" w:eastAsiaTheme="minorEastAsia" w:hAnsi="Times New Roman" w:cs="Times New Roman"/>
        </w:rPr>
        <w:t xml:space="preserve"> =</w:t>
      </w:r>
      <w:proofErr w:type="gramEnd"/>
      <w:r w:rsidRPr="00C90B6F">
        <w:rPr>
          <w:rFonts w:ascii="Times New Roman" w:eastAsiaTheme="minorEastAsia" w:hAnsi="Times New Roman" w:cs="Times New Roman"/>
        </w:rPr>
        <w:t xml:space="preserve"> 2493) and separately for food-insecure cancer survivors (</w:t>
      </w:r>
      <w:r w:rsidRPr="00C90B6F">
        <w:rPr>
          <w:rFonts w:ascii="Times New Roman" w:eastAsiaTheme="minorEastAsia" w:hAnsi="Times New Roman" w:cs="Times New Roman"/>
          <w:i/>
          <w:iCs/>
        </w:rPr>
        <w:t xml:space="preserve">n </w:t>
      </w:r>
      <w:r w:rsidRPr="00C90B6F">
        <w:rPr>
          <w:rFonts w:ascii="Times New Roman" w:eastAsiaTheme="minorEastAsia" w:hAnsi="Times New Roman" w:cs="Times New Roman"/>
        </w:rPr>
        <w:t xml:space="preserve">= 317). Model covariates included age, sex, race/ethnicity, </w:t>
      </w:r>
      <w:bookmarkStart w:id="14" w:name="OLE_LINK1"/>
      <w:r w:rsidRPr="00C90B6F">
        <w:rPr>
          <w:rFonts w:ascii="Times New Roman" w:eastAsiaTheme="minorEastAsia" w:hAnsi="Times New Roman" w:cs="Times New Roman"/>
        </w:rPr>
        <w:t xml:space="preserve">BMI, household size, </w:t>
      </w:r>
      <w:r w:rsidRPr="00C90B6F">
        <w:rPr>
          <w:rFonts w:ascii="Times New Roman" w:hAnsi="Times New Roman" w:cs="Times New Roman"/>
        </w:rPr>
        <w:t xml:space="preserve">family income-to-poverty ratio, education status, health insurance status, alcohol intake, smoking status, calories, weekly MET minutes, </w:t>
      </w:r>
      <w:proofErr w:type="spellStart"/>
      <w:r w:rsidRPr="00C90B6F">
        <w:rPr>
          <w:rFonts w:ascii="Times New Roman" w:hAnsi="Times New Roman" w:cs="Times New Roman"/>
        </w:rPr>
        <w:t>Charlson</w:t>
      </w:r>
      <w:proofErr w:type="spellEnd"/>
      <w:r w:rsidRPr="00C90B6F">
        <w:rPr>
          <w:rFonts w:ascii="Times New Roman" w:hAnsi="Times New Roman" w:cs="Times New Roman"/>
        </w:rPr>
        <w:t xml:space="preserve"> Comorbidity Index score, food insecurity status, and receipt of SNAP benefits </w:t>
      </w:r>
      <w:bookmarkEnd w:id="14"/>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{"citationID":"cqL63ywH","properties":{"formattedCitation":"[27, 28]","plainCitation":"[27, 28]","noteIndex":0},"citationItems":[{"id":835,"uris":["http://zotero.org/users/local/S8X13ARX/items/HK3ZM8V9"],"itemData":{"id":835,"type":"article-journal","container-title":"The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[27, 28]</w:t>
      </w:r>
      <w:r w:rsidRPr="00C90B6F">
        <w:rPr>
          <w:rFonts w:ascii="Times New Roman" w:hAnsi="Times New Roman" w:cs="Times New Roman"/>
        </w:rPr>
        <w:fldChar w:fldCharType="end"/>
      </w:r>
      <w:r w:rsidRPr="00C90B6F">
        <w:rPr>
          <w:rFonts w:ascii="Times New Roman" w:hAnsi="Times New Roman" w:cs="Times New Roman"/>
        </w:rPr>
        <w:t xml:space="preserve">. Covariates were selected </w:t>
      </w:r>
      <w:r w:rsidRPr="00C90B6F">
        <w:rPr>
          <w:rFonts w:ascii="Times New Roman" w:hAnsi="Times New Roman" w:cs="Times New Roman"/>
          <w:i/>
          <w:iCs/>
        </w:rPr>
        <w:t>a priori</w:t>
      </w:r>
      <w:r w:rsidRPr="00C90B6F">
        <w:rPr>
          <w:rFonts w:ascii="Times New Roman" w:hAnsi="Times New Roman" w:cs="Times New Roman"/>
        </w:rPr>
        <w:t xml:space="preserve"> based on previous literature and working knowledge of potential confounders in the hypothesized pathway. To account for the possibility of downwardly biased survival estimates from the contributions of participants distantly removed from a cancer diagnosis to the risk set, we conducted a sensitivity analysis including only participants with a primary cancer diagnosis within the five years preceding the date of their interview (</w:t>
      </w:r>
      <w:r w:rsidRPr="00C90B6F">
        <w:rPr>
          <w:rFonts w:ascii="Times New Roman" w:hAnsi="Times New Roman" w:cs="Times New Roman"/>
          <w:i/>
          <w:iCs/>
        </w:rPr>
        <w:t xml:space="preserve">n </w:t>
      </w:r>
      <w:r w:rsidRPr="00C90B6F">
        <w:rPr>
          <w:rFonts w:ascii="Times New Roman" w:hAnsi="Times New Roman" w:cs="Times New Roman"/>
        </w:rPr>
        <w:t xml:space="preserve">= 894).  We also considered the NHANES ADL score as a covariate, given that food security can be associated with physical disability and functional deficits. However, we did not include it in our primary models, given the significant missingness in this variable. Instead, we conducted a sub-analysis where we further adjusted for physical disability. All analyses accounted for the complex and probability-based sampling methods of the NHANES study by following the analytical guidelines provided by the NCHS and weighting them accordingly. We used </w:t>
      </w:r>
      <m:oMath>
        <m:r>
          <w:rPr>
            <w:rFonts w:ascii="Cambria Math" w:hAnsi="Cambria Math" w:cs="Times New Roman"/>
          </w:rPr>
          <m:t>α</m:t>
        </m:r>
      </m:oMath>
      <w:r w:rsidRPr="00C90B6F">
        <w:rPr>
          <w:rFonts w:ascii="Times New Roman" w:eastAsiaTheme="minorEastAsia" w:hAnsi="Times New Roman" w:cs="Times New Roman"/>
        </w:rPr>
        <w:t xml:space="preserve"> = 0.05 as our threshold level for statistical significance and performed all analyses in R v4.2.2 (The R Foundation, Vienna, Austria). The R code and data to reproduce these analyses are publicly accessible at: </w:t>
      </w:r>
      <w:hyperlink r:id="rId14" w:history="1">
        <w:r w:rsidR="005E447D" w:rsidRPr="005E447D">
          <w:rPr>
            <w:rStyle w:val="Hyperlink"/>
            <w:rFonts w:ascii="Times New Roman" w:hAnsi="Times New Roman" w:cs="Times New Roman"/>
          </w:rPr>
          <w:t>https://github.com/cmainov/nhanes-fi-ca-mortality-mirror</w:t>
        </w:r>
      </w:hyperlink>
      <w:r w:rsidRPr="00C90B6F">
        <w:rPr>
          <w:rFonts w:ascii="Times New Roman" w:eastAsiaTheme="minorEastAsia" w:hAnsi="Times New Roman" w:cs="Times New Roman"/>
        </w:rPr>
        <w:t xml:space="preserve">. </w:t>
      </w:r>
    </w:p>
    <w:p w14:paraId="7E116C7B" w14:textId="77777777" w:rsidR="00CA04BD" w:rsidRPr="00C90B6F" w:rsidRDefault="00CA04BD" w:rsidP="00CA04BD">
      <w:pPr>
        <w:spacing w:line="360" w:lineRule="auto"/>
        <w:rPr>
          <w:rFonts w:ascii="Times New Roman" w:eastAsiaTheme="minorEastAsia" w:hAnsi="Times New Roman" w:cs="Times New Roman"/>
        </w:rPr>
      </w:pPr>
    </w:p>
    <w:p w14:paraId="7D7B9767" w14:textId="77777777" w:rsidR="00CA04BD" w:rsidRPr="00C90B6F" w:rsidRDefault="00CA04BD" w:rsidP="00CA04BD">
      <w:pPr>
        <w:spacing w:line="360" w:lineRule="auto"/>
        <w:rPr>
          <w:rFonts w:ascii="Times New Roman" w:eastAsiaTheme="minorEastAsia" w:hAnsi="Times New Roman" w:cs="Times New Roman"/>
          <w:b/>
          <w:bCs/>
        </w:rPr>
      </w:pPr>
      <w:r w:rsidRPr="00C90B6F">
        <w:rPr>
          <w:rFonts w:ascii="Times New Roman" w:eastAsiaTheme="minorEastAsia" w:hAnsi="Times New Roman" w:cs="Times New Roman"/>
          <w:b/>
          <w:bCs/>
        </w:rPr>
        <w:t>Results</w:t>
      </w:r>
    </w:p>
    <w:p w14:paraId="0B6B9489" w14:textId="01C3B2DF" w:rsidR="00B717EF" w:rsidRDefault="00CA04BD" w:rsidP="00E0501C">
      <w:pPr>
        <w:spacing w:line="360" w:lineRule="auto"/>
        <w:ind w:firstLine="720"/>
        <w:rPr>
          <w:rFonts w:ascii="Times New Roman" w:hAnsi="Times New Roman" w:cs="Times New Roman"/>
        </w:rPr>
      </w:pPr>
      <w:r w:rsidRPr="00C90B6F">
        <w:rPr>
          <w:rFonts w:ascii="Times New Roman" w:hAnsi="Times New Roman" w:cs="Times New Roman"/>
        </w:rPr>
        <w:lastRenderedPageBreak/>
        <w:t>The analysis included 603,960 person-months of contribution to the risk set, with 981 deaths from all causes, 343 cancer deaths, and 235 cardiovascular disease-related deaths. The characteristics of the study sample of cancer survivors stratified on food security status are presented in Table 1. On average, food-insecure cancer survivors in this sample were younger than food-secure survivors, more likely to be female, non-White, have a lower educational status, live under the poverty line, and less likely to be covered by health insurance. Food-insecure cancer survivors were also more likely to live in a home with five or more individuals, be physically or functionally impaired, identify as current smokers, have a greater comorbidity burden, and were less likely to be heavy drinkers than their food-secure counterparts.</w:t>
      </w:r>
    </w:p>
    <w:tbl>
      <w:tblPr>
        <w:tblStyle w:val="TableGrid"/>
        <w:tblpPr w:leftFromText="180" w:rightFromText="180" w:horzAnchor="margin" w:tblpXSpec="center" w:tblpY="-720"/>
        <w:tblW w:w="10069" w:type="dxa"/>
        <w:tblLook w:val="04A0" w:firstRow="1" w:lastRow="0" w:firstColumn="1" w:lastColumn="0" w:noHBand="0" w:noVBand="1"/>
      </w:tblPr>
      <w:tblGrid>
        <w:gridCol w:w="2616"/>
        <w:gridCol w:w="2284"/>
        <w:gridCol w:w="1899"/>
        <w:gridCol w:w="1871"/>
        <w:gridCol w:w="1399"/>
      </w:tblGrid>
      <w:tr w:rsidR="00B717EF" w:rsidRPr="00B717EF" w14:paraId="60E2F711" w14:textId="77777777" w:rsidTr="0015692D">
        <w:trPr>
          <w:trHeight w:val="320"/>
        </w:trPr>
        <w:tc>
          <w:tcPr>
            <w:tcW w:w="10069" w:type="dxa"/>
            <w:gridSpan w:val="5"/>
            <w:noWrap/>
            <w:vAlign w:val="center"/>
          </w:tcPr>
          <w:p w14:paraId="23FAA043"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b/>
                <w:bCs/>
                <w:sz w:val="20"/>
                <w:szCs w:val="20"/>
              </w:rPr>
              <w:lastRenderedPageBreak/>
              <w:t>Table 1</w:t>
            </w:r>
            <w:r w:rsidRPr="00B717EF">
              <w:rPr>
                <w:rFonts w:ascii="Times New Roman" w:hAnsi="Times New Roman" w:cs="Times New Roman"/>
                <w:sz w:val="20"/>
                <w:szCs w:val="20"/>
              </w:rPr>
              <w:t>. Epidemiologic characteristics of the study sample.</w:t>
            </w:r>
          </w:p>
        </w:tc>
      </w:tr>
      <w:tr w:rsidR="00B717EF" w:rsidRPr="00B717EF" w14:paraId="461A75C8" w14:textId="77777777" w:rsidTr="0015692D">
        <w:trPr>
          <w:trHeight w:val="320"/>
        </w:trPr>
        <w:tc>
          <w:tcPr>
            <w:tcW w:w="2616" w:type="dxa"/>
            <w:noWrap/>
            <w:vAlign w:val="center"/>
            <w:hideMark/>
          </w:tcPr>
          <w:p w14:paraId="7E2D2103" w14:textId="77777777" w:rsidR="00B717EF" w:rsidRPr="00B717EF" w:rsidRDefault="00B717EF" w:rsidP="00B717EF">
            <w:pPr>
              <w:rPr>
                <w:rFonts w:ascii="Times New Roman" w:hAnsi="Times New Roman" w:cs="Times New Roman"/>
                <w:b/>
                <w:bCs/>
                <w:sz w:val="20"/>
                <w:szCs w:val="20"/>
              </w:rPr>
            </w:pPr>
            <w:r w:rsidRPr="00B717EF">
              <w:rPr>
                <w:rFonts w:ascii="Times New Roman" w:hAnsi="Times New Roman" w:cs="Times New Roman"/>
                <w:b/>
                <w:bCs/>
                <w:sz w:val="20"/>
                <w:szCs w:val="20"/>
              </w:rPr>
              <w:t>Characteristic</w:t>
            </w:r>
          </w:p>
        </w:tc>
        <w:tc>
          <w:tcPr>
            <w:tcW w:w="2284" w:type="dxa"/>
            <w:noWrap/>
            <w:vAlign w:val="center"/>
            <w:hideMark/>
          </w:tcPr>
          <w:p w14:paraId="24586821" w14:textId="77777777" w:rsidR="00B717EF" w:rsidRPr="00B717EF" w:rsidRDefault="00B717EF" w:rsidP="00B717EF">
            <w:pPr>
              <w:jc w:val="center"/>
              <w:rPr>
                <w:rFonts w:ascii="Times New Roman" w:hAnsi="Times New Roman" w:cs="Times New Roman"/>
                <w:b/>
                <w:bCs/>
                <w:sz w:val="20"/>
                <w:szCs w:val="20"/>
              </w:rPr>
            </w:pPr>
            <w:r w:rsidRPr="00B717EF">
              <w:rPr>
                <w:rFonts w:ascii="Times New Roman" w:hAnsi="Times New Roman" w:cs="Times New Roman"/>
                <w:b/>
                <w:bCs/>
                <w:sz w:val="20"/>
                <w:szCs w:val="20"/>
              </w:rPr>
              <w:t xml:space="preserve">Combined Sample    </w:t>
            </w:r>
            <w:proofErr w:type="gramStart"/>
            <w:r w:rsidRPr="00B717EF">
              <w:rPr>
                <w:rFonts w:ascii="Times New Roman" w:hAnsi="Times New Roman" w:cs="Times New Roman"/>
                <w:b/>
                <w:bCs/>
                <w:sz w:val="20"/>
                <w:szCs w:val="20"/>
              </w:rPr>
              <w:t xml:space="preserve">   </w:t>
            </w:r>
            <w:r w:rsidRPr="00B717EF">
              <w:rPr>
                <w:rFonts w:ascii="Times New Roman" w:hAnsi="Times New Roman" w:cs="Times New Roman"/>
                <w:sz w:val="20"/>
                <w:szCs w:val="20"/>
              </w:rPr>
              <w:t>(</w:t>
            </w:r>
            <w:proofErr w:type="gramEnd"/>
            <w:r w:rsidRPr="00B717EF">
              <w:rPr>
                <w:rFonts w:ascii="Times New Roman" w:hAnsi="Times New Roman" w:cs="Times New Roman"/>
                <w:i/>
                <w:iCs/>
                <w:sz w:val="20"/>
                <w:szCs w:val="20"/>
              </w:rPr>
              <w:t>n</w:t>
            </w:r>
            <w:r w:rsidRPr="00B717EF">
              <w:rPr>
                <w:rFonts w:ascii="Times New Roman" w:hAnsi="Times New Roman" w:cs="Times New Roman"/>
                <w:sz w:val="20"/>
                <w:szCs w:val="20"/>
              </w:rPr>
              <w:t xml:space="preserve"> = 2493)</w:t>
            </w:r>
          </w:p>
        </w:tc>
        <w:tc>
          <w:tcPr>
            <w:tcW w:w="1899" w:type="dxa"/>
            <w:noWrap/>
            <w:vAlign w:val="center"/>
            <w:hideMark/>
          </w:tcPr>
          <w:p w14:paraId="6E9F6D03" w14:textId="77777777" w:rsidR="00B717EF" w:rsidRPr="00B717EF" w:rsidRDefault="00B717EF" w:rsidP="00B717EF">
            <w:pPr>
              <w:jc w:val="center"/>
              <w:rPr>
                <w:rFonts w:ascii="Times New Roman" w:hAnsi="Times New Roman" w:cs="Times New Roman"/>
                <w:b/>
                <w:bCs/>
                <w:sz w:val="20"/>
                <w:szCs w:val="20"/>
              </w:rPr>
            </w:pPr>
            <w:r w:rsidRPr="00B717EF">
              <w:rPr>
                <w:rFonts w:ascii="Times New Roman" w:hAnsi="Times New Roman" w:cs="Times New Roman"/>
                <w:b/>
                <w:bCs/>
                <w:sz w:val="20"/>
                <w:szCs w:val="20"/>
              </w:rPr>
              <w:t xml:space="preserve">Food-insecure    </w:t>
            </w:r>
            <w:proofErr w:type="gramStart"/>
            <w:r w:rsidRPr="00B717EF">
              <w:rPr>
                <w:rFonts w:ascii="Times New Roman" w:hAnsi="Times New Roman" w:cs="Times New Roman"/>
                <w:b/>
                <w:bCs/>
                <w:sz w:val="20"/>
                <w:szCs w:val="20"/>
              </w:rPr>
              <w:t xml:space="preserve">   </w:t>
            </w:r>
            <w:r w:rsidRPr="00B717EF">
              <w:rPr>
                <w:rFonts w:ascii="Times New Roman" w:hAnsi="Times New Roman" w:cs="Times New Roman"/>
                <w:sz w:val="20"/>
                <w:szCs w:val="20"/>
              </w:rPr>
              <w:t>(</w:t>
            </w:r>
            <w:proofErr w:type="gramEnd"/>
            <w:r w:rsidRPr="00B717EF">
              <w:rPr>
                <w:rFonts w:ascii="Times New Roman" w:hAnsi="Times New Roman" w:cs="Times New Roman"/>
                <w:i/>
                <w:iCs/>
                <w:sz w:val="20"/>
                <w:szCs w:val="20"/>
              </w:rPr>
              <w:t>n</w:t>
            </w:r>
            <w:r w:rsidRPr="00B717EF">
              <w:rPr>
                <w:rFonts w:ascii="Times New Roman" w:hAnsi="Times New Roman" w:cs="Times New Roman"/>
                <w:sz w:val="20"/>
                <w:szCs w:val="20"/>
              </w:rPr>
              <w:t xml:space="preserve"> = 317)</w:t>
            </w:r>
          </w:p>
        </w:tc>
        <w:tc>
          <w:tcPr>
            <w:tcW w:w="1871" w:type="dxa"/>
            <w:noWrap/>
            <w:vAlign w:val="center"/>
            <w:hideMark/>
          </w:tcPr>
          <w:p w14:paraId="752600AD" w14:textId="77777777" w:rsidR="00B717EF" w:rsidRPr="00B717EF" w:rsidRDefault="00B717EF" w:rsidP="00B717EF">
            <w:pPr>
              <w:jc w:val="center"/>
              <w:rPr>
                <w:rFonts w:ascii="Times New Roman" w:hAnsi="Times New Roman" w:cs="Times New Roman"/>
                <w:b/>
                <w:bCs/>
                <w:sz w:val="20"/>
                <w:szCs w:val="20"/>
              </w:rPr>
            </w:pPr>
            <w:r w:rsidRPr="00B717EF">
              <w:rPr>
                <w:rFonts w:ascii="Times New Roman" w:hAnsi="Times New Roman" w:cs="Times New Roman"/>
                <w:b/>
                <w:bCs/>
                <w:sz w:val="20"/>
                <w:szCs w:val="20"/>
              </w:rPr>
              <w:t xml:space="preserve">Food-secure      </w:t>
            </w:r>
            <w:proofErr w:type="gramStart"/>
            <w:r w:rsidRPr="00B717EF">
              <w:rPr>
                <w:rFonts w:ascii="Times New Roman" w:hAnsi="Times New Roman" w:cs="Times New Roman"/>
                <w:b/>
                <w:bCs/>
                <w:sz w:val="20"/>
                <w:szCs w:val="20"/>
              </w:rPr>
              <w:t xml:space="preserve">   </w:t>
            </w:r>
            <w:r w:rsidRPr="00B717EF">
              <w:rPr>
                <w:rFonts w:ascii="Times New Roman" w:hAnsi="Times New Roman" w:cs="Times New Roman"/>
                <w:sz w:val="20"/>
                <w:szCs w:val="20"/>
              </w:rPr>
              <w:t>(</w:t>
            </w:r>
            <w:proofErr w:type="gramEnd"/>
            <w:r w:rsidRPr="00B717EF">
              <w:rPr>
                <w:rFonts w:ascii="Times New Roman" w:hAnsi="Times New Roman" w:cs="Times New Roman"/>
                <w:i/>
                <w:iCs/>
                <w:sz w:val="20"/>
                <w:szCs w:val="20"/>
              </w:rPr>
              <w:t>n</w:t>
            </w:r>
            <w:r w:rsidRPr="00B717EF">
              <w:rPr>
                <w:rFonts w:ascii="Times New Roman" w:hAnsi="Times New Roman" w:cs="Times New Roman"/>
                <w:sz w:val="20"/>
                <w:szCs w:val="20"/>
              </w:rPr>
              <w:t xml:space="preserve"> = 2176)</w:t>
            </w:r>
          </w:p>
        </w:tc>
        <w:tc>
          <w:tcPr>
            <w:tcW w:w="1399" w:type="dxa"/>
            <w:noWrap/>
            <w:vAlign w:val="center"/>
            <w:hideMark/>
          </w:tcPr>
          <w:p w14:paraId="4DF4DEF7" w14:textId="77777777" w:rsidR="00B717EF" w:rsidRPr="00B717EF" w:rsidRDefault="00B717EF" w:rsidP="00B717EF">
            <w:pPr>
              <w:jc w:val="center"/>
              <w:rPr>
                <w:rFonts w:ascii="Times New Roman" w:hAnsi="Times New Roman" w:cs="Times New Roman"/>
                <w:b/>
                <w:bCs/>
                <w:i/>
                <w:iCs/>
                <w:sz w:val="20"/>
                <w:szCs w:val="20"/>
              </w:rPr>
            </w:pPr>
            <w:r w:rsidRPr="00B717EF">
              <w:rPr>
                <w:rFonts w:ascii="Times New Roman" w:hAnsi="Times New Roman" w:cs="Times New Roman"/>
                <w:b/>
                <w:bCs/>
                <w:i/>
                <w:iCs/>
                <w:sz w:val="20"/>
                <w:szCs w:val="20"/>
              </w:rPr>
              <w:t>p</w:t>
            </w:r>
          </w:p>
        </w:tc>
      </w:tr>
      <w:tr w:rsidR="00B717EF" w:rsidRPr="00B717EF" w14:paraId="000FD018" w14:textId="77777777" w:rsidTr="0015692D">
        <w:trPr>
          <w:trHeight w:val="320"/>
        </w:trPr>
        <w:tc>
          <w:tcPr>
            <w:tcW w:w="2616" w:type="dxa"/>
            <w:noWrap/>
            <w:vAlign w:val="center"/>
            <w:hideMark/>
          </w:tcPr>
          <w:p w14:paraId="00256183"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Age</w:t>
            </w:r>
          </w:p>
        </w:tc>
        <w:tc>
          <w:tcPr>
            <w:tcW w:w="2284" w:type="dxa"/>
            <w:noWrap/>
            <w:vAlign w:val="center"/>
            <w:hideMark/>
          </w:tcPr>
          <w:p w14:paraId="351A88A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62.03 (14.85)</w:t>
            </w:r>
          </w:p>
        </w:tc>
        <w:tc>
          <w:tcPr>
            <w:tcW w:w="1899" w:type="dxa"/>
            <w:noWrap/>
            <w:vAlign w:val="center"/>
            <w:hideMark/>
          </w:tcPr>
          <w:p w14:paraId="55F8382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50.4 (16.46)</w:t>
            </w:r>
          </w:p>
        </w:tc>
        <w:tc>
          <w:tcPr>
            <w:tcW w:w="1871" w:type="dxa"/>
            <w:noWrap/>
            <w:vAlign w:val="center"/>
            <w:hideMark/>
          </w:tcPr>
          <w:p w14:paraId="2E8EB963"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63.32 (14.09)</w:t>
            </w:r>
          </w:p>
        </w:tc>
        <w:tc>
          <w:tcPr>
            <w:tcW w:w="1399" w:type="dxa"/>
            <w:noWrap/>
            <w:vAlign w:val="center"/>
            <w:hideMark/>
          </w:tcPr>
          <w:p w14:paraId="346ACB8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143B3654" w14:textId="77777777" w:rsidTr="0015692D">
        <w:trPr>
          <w:trHeight w:val="320"/>
        </w:trPr>
        <w:tc>
          <w:tcPr>
            <w:tcW w:w="2616" w:type="dxa"/>
            <w:tcBorders>
              <w:bottom w:val="single" w:sz="4" w:space="0" w:color="auto"/>
            </w:tcBorders>
            <w:noWrap/>
            <w:vAlign w:val="center"/>
            <w:hideMark/>
          </w:tcPr>
          <w:p w14:paraId="79AEE376"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Sex</w:t>
            </w:r>
          </w:p>
        </w:tc>
        <w:tc>
          <w:tcPr>
            <w:tcW w:w="2284" w:type="dxa"/>
            <w:tcBorders>
              <w:bottom w:val="single" w:sz="4" w:space="0" w:color="auto"/>
            </w:tcBorders>
            <w:noWrap/>
            <w:vAlign w:val="center"/>
            <w:hideMark/>
          </w:tcPr>
          <w:p w14:paraId="45590F4B"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AC873E"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9CD0494"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79357E4D"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7B2C7759" w14:textId="77777777" w:rsidTr="0015692D">
        <w:trPr>
          <w:trHeight w:val="320"/>
        </w:trPr>
        <w:tc>
          <w:tcPr>
            <w:tcW w:w="2616" w:type="dxa"/>
            <w:tcBorders>
              <w:bottom w:val="nil"/>
            </w:tcBorders>
            <w:noWrap/>
            <w:vAlign w:val="center"/>
            <w:hideMark/>
          </w:tcPr>
          <w:p w14:paraId="3E9FECA3"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Male</w:t>
            </w:r>
          </w:p>
        </w:tc>
        <w:tc>
          <w:tcPr>
            <w:tcW w:w="2284" w:type="dxa"/>
            <w:tcBorders>
              <w:bottom w:val="nil"/>
            </w:tcBorders>
            <w:noWrap/>
            <w:vAlign w:val="center"/>
            <w:hideMark/>
          </w:tcPr>
          <w:p w14:paraId="184604E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1139 (40.9)</w:t>
            </w:r>
          </w:p>
        </w:tc>
        <w:tc>
          <w:tcPr>
            <w:tcW w:w="1899" w:type="dxa"/>
            <w:tcBorders>
              <w:bottom w:val="nil"/>
            </w:tcBorders>
            <w:noWrap/>
            <w:vAlign w:val="center"/>
            <w:hideMark/>
          </w:tcPr>
          <w:p w14:paraId="5137DE8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99 (25.1)</w:t>
            </w:r>
          </w:p>
        </w:tc>
        <w:tc>
          <w:tcPr>
            <w:tcW w:w="1871" w:type="dxa"/>
            <w:tcBorders>
              <w:bottom w:val="nil"/>
            </w:tcBorders>
            <w:noWrap/>
            <w:vAlign w:val="center"/>
            <w:hideMark/>
          </w:tcPr>
          <w:p w14:paraId="6760A02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1040 (42.6)</w:t>
            </w:r>
          </w:p>
        </w:tc>
        <w:tc>
          <w:tcPr>
            <w:tcW w:w="1399" w:type="dxa"/>
            <w:tcBorders>
              <w:bottom w:val="nil"/>
            </w:tcBorders>
            <w:noWrap/>
            <w:vAlign w:val="center"/>
            <w:hideMark/>
          </w:tcPr>
          <w:p w14:paraId="00EC0FF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66018E64" w14:textId="77777777" w:rsidTr="0015692D">
        <w:trPr>
          <w:trHeight w:val="320"/>
        </w:trPr>
        <w:tc>
          <w:tcPr>
            <w:tcW w:w="2616" w:type="dxa"/>
            <w:tcBorders>
              <w:top w:val="nil"/>
            </w:tcBorders>
            <w:noWrap/>
            <w:vAlign w:val="center"/>
            <w:hideMark/>
          </w:tcPr>
          <w:p w14:paraId="73EB99A0"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Female</w:t>
            </w:r>
          </w:p>
        </w:tc>
        <w:tc>
          <w:tcPr>
            <w:tcW w:w="2284" w:type="dxa"/>
            <w:tcBorders>
              <w:top w:val="nil"/>
            </w:tcBorders>
            <w:noWrap/>
            <w:vAlign w:val="center"/>
            <w:hideMark/>
          </w:tcPr>
          <w:p w14:paraId="307183F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1354 (59.1)</w:t>
            </w:r>
          </w:p>
        </w:tc>
        <w:tc>
          <w:tcPr>
            <w:tcW w:w="1899" w:type="dxa"/>
            <w:tcBorders>
              <w:top w:val="nil"/>
            </w:tcBorders>
            <w:noWrap/>
            <w:vAlign w:val="center"/>
            <w:hideMark/>
          </w:tcPr>
          <w:p w14:paraId="0DDF6EEC"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218 (74.9)</w:t>
            </w:r>
          </w:p>
        </w:tc>
        <w:tc>
          <w:tcPr>
            <w:tcW w:w="1871" w:type="dxa"/>
            <w:tcBorders>
              <w:top w:val="nil"/>
            </w:tcBorders>
            <w:noWrap/>
            <w:vAlign w:val="center"/>
            <w:hideMark/>
          </w:tcPr>
          <w:p w14:paraId="4FAF1A5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1136 (57.4)</w:t>
            </w:r>
          </w:p>
        </w:tc>
        <w:tc>
          <w:tcPr>
            <w:tcW w:w="1399" w:type="dxa"/>
            <w:tcBorders>
              <w:top w:val="nil"/>
            </w:tcBorders>
            <w:noWrap/>
            <w:vAlign w:val="center"/>
            <w:hideMark/>
          </w:tcPr>
          <w:p w14:paraId="0B917351"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0982C3D6" w14:textId="77777777" w:rsidTr="0015692D">
        <w:trPr>
          <w:trHeight w:val="320"/>
        </w:trPr>
        <w:tc>
          <w:tcPr>
            <w:tcW w:w="2616" w:type="dxa"/>
            <w:tcBorders>
              <w:bottom w:val="single" w:sz="4" w:space="0" w:color="auto"/>
            </w:tcBorders>
            <w:noWrap/>
            <w:vAlign w:val="center"/>
            <w:hideMark/>
          </w:tcPr>
          <w:p w14:paraId="64C0735C"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461672E1"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6641EF23"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A8003E9"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22AE39"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7B8B7518" w14:textId="77777777" w:rsidTr="0015692D">
        <w:trPr>
          <w:trHeight w:val="320"/>
        </w:trPr>
        <w:tc>
          <w:tcPr>
            <w:tcW w:w="2616" w:type="dxa"/>
            <w:tcBorders>
              <w:bottom w:val="nil"/>
            </w:tcBorders>
            <w:noWrap/>
            <w:vAlign w:val="center"/>
            <w:hideMark/>
          </w:tcPr>
          <w:p w14:paraId="789F9745" w14:textId="77777777" w:rsidR="00B717EF" w:rsidRPr="00B717EF" w:rsidRDefault="00B717EF" w:rsidP="00B717EF">
            <w:pPr>
              <w:ind w:left="720"/>
              <w:rPr>
                <w:rFonts w:ascii="Times New Roman" w:hAnsi="Times New Roman" w:cs="Times New Roman"/>
                <w:sz w:val="20"/>
                <w:szCs w:val="20"/>
              </w:rPr>
            </w:pPr>
            <w:proofErr w:type="gramStart"/>
            <w:r w:rsidRPr="00B717EF">
              <w:rPr>
                <w:rFonts w:ascii="Times New Roman" w:hAnsi="Times New Roman" w:cs="Times New Roman"/>
                <w:sz w:val="20"/>
                <w:szCs w:val="20"/>
              </w:rPr>
              <w:t>Mexican-American</w:t>
            </w:r>
            <w:proofErr w:type="gramEnd"/>
          </w:p>
        </w:tc>
        <w:tc>
          <w:tcPr>
            <w:tcW w:w="2284" w:type="dxa"/>
            <w:tcBorders>
              <w:bottom w:val="nil"/>
            </w:tcBorders>
            <w:noWrap/>
            <w:vAlign w:val="center"/>
            <w:hideMark/>
          </w:tcPr>
          <w:p w14:paraId="1D7B2A8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174 (2.3)</w:t>
            </w:r>
          </w:p>
        </w:tc>
        <w:tc>
          <w:tcPr>
            <w:tcW w:w="1899" w:type="dxa"/>
            <w:tcBorders>
              <w:bottom w:val="nil"/>
            </w:tcBorders>
            <w:noWrap/>
            <w:vAlign w:val="center"/>
            <w:hideMark/>
          </w:tcPr>
          <w:p w14:paraId="191C401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51 (8.0)</w:t>
            </w:r>
          </w:p>
        </w:tc>
        <w:tc>
          <w:tcPr>
            <w:tcW w:w="1871" w:type="dxa"/>
            <w:tcBorders>
              <w:bottom w:val="nil"/>
            </w:tcBorders>
            <w:noWrap/>
            <w:vAlign w:val="center"/>
            <w:hideMark/>
          </w:tcPr>
          <w:p w14:paraId="6BD25B4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123 (1.7)</w:t>
            </w:r>
          </w:p>
        </w:tc>
        <w:tc>
          <w:tcPr>
            <w:tcW w:w="1399" w:type="dxa"/>
            <w:tcBorders>
              <w:bottom w:val="nil"/>
            </w:tcBorders>
            <w:noWrap/>
            <w:vAlign w:val="center"/>
            <w:hideMark/>
          </w:tcPr>
          <w:p w14:paraId="0005DA11"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09E1248F" w14:textId="77777777" w:rsidTr="0015692D">
        <w:trPr>
          <w:trHeight w:val="320"/>
        </w:trPr>
        <w:tc>
          <w:tcPr>
            <w:tcW w:w="2616" w:type="dxa"/>
            <w:tcBorders>
              <w:top w:val="nil"/>
              <w:bottom w:val="nil"/>
            </w:tcBorders>
            <w:noWrap/>
            <w:vAlign w:val="center"/>
            <w:hideMark/>
          </w:tcPr>
          <w:p w14:paraId="30181F65"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Other Hispanic</w:t>
            </w:r>
          </w:p>
        </w:tc>
        <w:tc>
          <w:tcPr>
            <w:tcW w:w="2284" w:type="dxa"/>
            <w:tcBorders>
              <w:top w:val="nil"/>
              <w:bottom w:val="nil"/>
            </w:tcBorders>
            <w:noWrap/>
            <w:vAlign w:val="center"/>
            <w:hideMark/>
          </w:tcPr>
          <w:p w14:paraId="287928C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133 (2.5)</w:t>
            </w:r>
          </w:p>
        </w:tc>
        <w:tc>
          <w:tcPr>
            <w:tcW w:w="1899" w:type="dxa"/>
            <w:tcBorders>
              <w:top w:val="nil"/>
              <w:bottom w:val="nil"/>
            </w:tcBorders>
            <w:noWrap/>
            <w:vAlign w:val="center"/>
            <w:hideMark/>
          </w:tcPr>
          <w:p w14:paraId="4B1D3D6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40 (7.5)</w:t>
            </w:r>
          </w:p>
        </w:tc>
        <w:tc>
          <w:tcPr>
            <w:tcW w:w="1871" w:type="dxa"/>
            <w:tcBorders>
              <w:top w:val="nil"/>
              <w:bottom w:val="nil"/>
            </w:tcBorders>
            <w:noWrap/>
            <w:vAlign w:val="center"/>
            <w:hideMark/>
          </w:tcPr>
          <w:p w14:paraId="3BC917E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93 (1.9)</w:t>
            </w:r>
          </w:p>
        </w:tc>
        <w:tc>
          <w:tcPr>
            <w:tcW w:w="1399" w:type="dxa"/>
            <w:tcBorders>
              <w:top w:val="nil"/>
              <w:bottom w:val="nil"/>
            </w:tcBorders>
            <w:noWrap/>
            <w:vAlign w:val="center"/>
            <w:hideMark/>
          </w:tcPr>
          <w:p w14:paraId="2CA67B9E"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71759F9E" w14:textId="77777777" w:rsidTr="0015692D">
        <w:trPr>
          <w:trHeight w:val="320"/>
        </w:trPr>
        <w:tc>
          <w:tcPr>
            <w:tcW w:w="2616" w:type="dxa"/>
            <w:tcBorders>
              <w:top w:val="nil"/>
              <w:bottom w:val="nil"/>
            </w:tcBorders>
            <w:noWrap/>
            <w:vAlign w:val="center"/>
            <w:hideMark/>
          </w:tcPr>
          <w:p w14:paraId="1D44325B"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Non-Hispanic White</w:t>
            </w:r>
          </w:p>
        </w:tc>
        <w:tc>
          <w:tcPr>
            <w:tcW w:w="2284" w:type="dxa"/>
            <w:tcBorders>
              <w:top w:val="nil"/>
              <w:bottom w:val="nil"/>
            </w:tcBorders>
            <w:noWrap/>
            <w:vAlign w:val="center"/>
            <w:hideMark/>
          </w:tcPr>
          <w:p w14:paraId="5C4C8D9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1730 (86.5)</w:t>
            </w:r>
          </w:p>
        </w:tc>
        <w:tc>
          <w:tcPr>
            <w:tcW w:w="1899" w:type="dxa"/>
            <w:tcBorders>
              <w:top w:val="nil"/>
              <w:bottom w:val="nil"/>
            </w:tcBorders>
            <w:noWrap/>
            <w:vAlign w:val="center"/>
            <w:hideMark/>
          </w:tcPr>
          <w:p w14:paraId="7FE002E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156 (70.6)</w:t>
            </w:r>
          </w:p>
        </w:tc>
        <w:tc>
          <w:tcPr>
            <w:tcW w:w="1871" w:type="dxa"/>
            <w:tcBorders>
              <w:top w:val="nil"/>
              <w:bottom w:val="nil"/>
            </w:tcBorders>
            <w:noWrap/>
            <w:vAlign w:val="center"/>
            <w:hideMark/>
          </w:tcPr>
          <w:p w14:paraId="4FDD966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1574 (88.3)</w:t>
            </w:r>
          </w:p>
        </w:tc>
        <w:tc>
          <w:tcPr>
            <w:tcW w:w="1399" w:type="dxa"/>
            <w:tcBorders>
              <w:top w:val="nil"/>
              <w:bottom w:val="nil"/>
            </w:tcBorders>
            <w:noWrap/>
            <w:vAlign w:val="center"/>
            <w:hideMark/>
          </w:tcPr>
          <w:p w14:paraId="02E049A3"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7936804C" w14:textId="77777777" w:rsidTr="0015692D">
        <w:trPr>
          <w:trHeight w:val="320"/>
        </w:trPr>
        <w:tc>
          <w:tcPr>
            <w:tcW w:w="2616" w:type="dxa"/>
            <w:tcBorders>
              <w:top w:val="nil"/>
              <w:bottom w:val="nil"/>
            </w:tcBorders>
            <w:noWrap/>
            <w:vAlign w:val="center"/>
            <w:hideMark/>
          </w:tcPr>
          <w:p w14:paraId="48797373"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Non-Hispanic Black</w:t>
            </w:r>
          </w:p>
        </w:tc>
        <w:tc>
          <w:tcPr>
            <w:tcW w:w="2284" w:type="dxa"/>
            <w:tcBorders>
              <w:top w:val="nil"/>
              <w:bottom w:val="nil"/>
            </w:tcBorders>
            <w:noWrap/>
            <w:vAlign w:val="center"/>
            <w:hideMark/>
          </w:tcPr>
          <w:p w14:paraId="764EE7B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376 (6.2)</w:t>
            </w:r>
          </w:p>
        </w:tc>
        <w:tc>
          <w:tcPr>
            <w:tcW w:w="1899" w:type="dxa"/>
            <w:tcBorders>
              <w:top w:val="nil"/>
              <w:bottom w:val="nil"/>
            </w:tcBorders>
            <w:noWrap/>
            <w:vAlign w:val="center"/>
            <w:hideMark/>
          </w:tcPr>
          <w:p w14:paraId="4C1BD7E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56 (9.2)</w:t>
            </w:r>
          </w:p>
        </w:tc>
        <w:tc>
          <w:tcPr>
            <w:tcW w:w="1871" w:type="dxa"/>
            <w:tcBorders>
              <w:top w:val="nil"/>
              <w:bottom w:val="nil"/>
            </w:tcBorders>
            <w:noWrap/>
            <w:vAlign w:val="center"/>
            <w:hideMark/>
          </w:tcPr>
          <w:p w14:paraId="6337A2B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320 (5.9)</w:t>
            </w:r>
          </w:p>
        </w:tc>
        <w:tc>
          <w:tcPr>
            <w:tcW w:w="1399" w:type="dxa"/>
            <w:tcBorders>
              <w:top w:val="nil"/>
              <w:bottom w:val="nil"/>
            </w:tcBorders>
            <w:noWrap/>
            <w:vAlign w:val="center"/>
            <w:hideMark/>
          </w:tcPr>
          <w:p w14:paraId="686B58B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7E5368D" w14:textId="77777777" w:rsidTr="0015692D">
        <w:trPr>
          <w:trHeight w:val="320"/>
        </w:trPr>
        <w:tc>
          <w:tcPr>
            <w:tcW w:w="2616" w:type="dxa"/>
            <w:tcBorders>
              <w:top w:val="nil"/>
            </w:tcBorders>
            <w:noWrap/>
            <w:vAlign w:val="center"/>
            <w:hideMark/>
          </w:tcPr>
          <w:p w14:paraId="3AE4E96F"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Other/Multiracial</w:t>
            </w:r>
          </w:p>
        </w:tc>
        <w:tc>
          <w:tcPr>
            <w:tcW w:w="2284" w:type="dxa"/>
            <w:tcBorders>
              <w:top w:val="nil"/>
            </w:tcBorders>
            <w:noWrap/>
            <w:vAlign w:val="center"/>
            <w:hideMark/>
          </w:tcPr>
          <w:p w14:paraId="7ADC0A8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80 (2.4)</w:t>
            </w:r>
          </w:p>
        </w:tc>
        <w:tc>
          <w:tcPr>
            <w:tcW w:w="1899" w:type="dxa"/>
            <w:tcBorders>
              <w:top w:val="nil"/>
            </w:tcBorders>
            <w:noWrap/>
            <w:vAlign w:val="center"/>
            <w:hideMark/>
          </w:tcPr>
          <w:p w14:paraId="668D00FC"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14 (4.6)</w:t>
            </w:r>
          </w:p>
        </w:tc>
        <w:tc>
          <w:tcPr>
            <w:tcW w:w="1871" w:type="dxa"/>
            <w:tcBorders>
              <w:top w:val="nil"/>
            </w:tcBorders>
            <w:noWrap/>
            <w:vAlign w:val="center"/>
            <w:hideMark/>
          </w:tcPr>
          <w:p w14:paraId="4A6BADD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66 (2.1)</w:t>
            </w:r>
          </w:p>
        </w:tc>
        <w:tc>
          <w:tcPr>
            <w:tcW w:w="1399" w:type="dxa"/>
            <w:tcBorders>
              <w:top w:val="nil"/>
            </w:tcBorders>
            <w:noWrap/>
            <w:vAlign w:val="center"/>
            <w:hideMark/>
          </w:tcPr>
          <w:p w14:paraId="1FFA1430"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2CC4C336" w14:textId="77777777" w:rsidTr="0015692D">
        <w:trPr>
          <w:trHeight w:val="320"/>
        </w:trPr>
        <w:tc>
          <w:tcPr>
            <w:tcW w:w="2616" w:type="dxa"/>
            <w:tcBorders>
              <w:bottom w:val="single" w:sz="4" w:space="0" w:color="auto"/>
            </w:tcBorders>
            <w:noWrap/>
            <w:vAlign w:val="center"/>
            <w:hideMark/>
          </w:tcPr>
          <w:p w14:paraId="0F6A9325"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069BB6B4"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EBCDD14"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E79F8E5"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384E3E9C"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1E6E4A9A" w14:textId="77777777" w:rsidTr="0015692D">
        <w:trPr>
          <w:trHeight w:val="320"/>
        </w:trPr>
        <w:tc>
          <w:tcPr>
            <w:tcW w:w="2616" w:type="dxa"/>
            <w:tcBorders>
              <w:bottom w:val="nil"/>
            </w:tcBorders>
            <w:noWrap/>
            <w:vAlign w:val="center"/>
            <w:hideMark/>
          </w:tcPr>
          <w:p w14:paraId="1381AE9C"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 High School</w:t>
            </w:r>
          </w:p>
        </w:tc>
        <w:tc>
          <w:tcPr>
            <w:tcW w:w="2284" w:type="dxa"/>
            <w:tcBorders>
              <w:bottom w:val="nil"/>
            </w:tcBorders>
            <w:noWrap/>
            <w:vAlign w:val="center"/>
            <w:hideMark/>
          </w:tcPr>
          <w:p w14:paraId="71144EC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1197 (36.5)</w:t>
            </w:r>
          </w:p>
        </w:tc>
        <w:tc>
          <w:tcPr>
            <w:tcW w:w="1899" w:type="dxa"/>
            <w:tcBorders>
              <w:bottom w:val="nil"/>
            </w:tcBorders>
            <w:noWrap/>
            <w:vAlign w:val="center"/>
            <w:hideMark/>
          </w:tcPr>
          <w:p w14:paraId="331F9D7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205 (55.5)</w:t>
            </w:r>
          </w:p>
        </w:tc>
        <w:tc>
          <w:tcPr>
            <w:tcW w:w="1871" w:type="dxa"/>
            <w:tcBorders>
              <w:bottom w:val="nil"/>
            </w:tcBorders>
            <w:noWrap/>
            <w:vAlign w:val="center"/>
            <w:hideMark/>
          </w:tcPr>
          <w:p w14:paraId="5EE877E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992 (34.4)</w:t>
            </w:r>
          </w:p>
        </w:tc>
        <w:tc>
          <w:tcPr>
            <w:tcW w:w="1399" w:type="dxa"/>
            <w:tcBorders>
              <w:bottom w:val="nil"/>
            </w:tcBorders>
            <w:noWrap/>
            <w:vAlign w:val="center"/>
            <w:hideMark/>
          </w:tcPr>
          <w:p w14:paraId="174DCAEB"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2F5754CE" w14:textId="77777777" w:rsidTr="0015692D">
        <w:trPr>
          <w:trHeight w:val="320"/>
        </w:trPr>
        <w:tc>
          <w:tcPr>
            <w:tcW w:w="2616" w:type="dxa"/>
            <w:tcBorders>
              <w:top w:val="nil"/>
            </w:tcBorders>
            <w:noWrap/>
            <w:vAlign w:val="center"/>
            <w:hideMark/>
          </w:tcPr>
          <w:p w14:paraId="0830B663"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 Some College</w:t>
            </w:r>
          </w:p>
        </w:tc>
        <w:tc>
          <w:tcPr>
            <w:tcW w:w="2284" w:type="dxa"/>
            <w:tcBorders>
              <w:top w:val="nil"/>
            </w:tcBorders>
            <w:noWrap/>
            <w:vAlign w:val="center"/>
            <w:hideMark/>
          </w:tcPr>
          <w:p w14:paraId="4FD1AF8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1296 (63.5)</w:t>
            </w:r>
          </w:p>
        </w:tc>
        <w:tc>
          <w:tcPr>
            <w:tcW w:w="1899" w:type="dxa"/>
            <w:tcBorders>
              <w:top w:val="nil"/>
            </w:tcBorders>
            <w:noWrap/>
            <w:vAlign w:val="center"/>
            <w:hideMark/>
          </w:tcPr>
          <w:p w14:paraId="3A47DDC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112 (44.5)</w:t>
            </w:r>
          </w:p>
        </w:tc>
        <w:tc>
          <w:tcPr>
            <w:tcW w:w="1871" w:type="dxa"/>
            <w:tcBorders>
              <w:top w:val="nil"/>
            </w:tcBorders>
            <w:noWrap/>
            <w:vAlign w:val="center"/>
            <w:hideMark/>
          </w:tcPr>
          <w:p w14:paraId="72131DC9"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1184 (65.6)</w:t>
            </w:r>
          </w:p>
        </w:tc>
        <w:tc>
          <w:tcPr>
            <w:tcW w:w="1399" w:type="dxa"/>
            <w:tcBorders>
              <w:top w:val="nil"/>
            </w:tcBorders>
            <w:noWrap/>
            <w:vAlign w:val="center"/>
            <w:hideMark/>
          </w:tcPr>
          <w:p w14:paraId="626A9EB4"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752C7D9" w14:textId="77777777" w:rsidTr="0015692D">
        <w:trPr>
          <w:trHeight w:val="320"/>
        </w:trPr>
        <w:tc>
          <w:tcPr>
            <w:tcW w:w="2616" w:type="dxa"/>
            <w:tcBorders>
              <w:bottom w:val="single" w:sz="4" w:space="0" w:color="auto"/>
            </w:tcBorders>
            <w:noWrap/>
            <w:vAlign w:val="center"/>
            <w:hideMark/>
          </w:tcPr>
          <w:p w14:paraId="445D2E83"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45CE42F6"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EBBC60"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32A65CA8"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333D723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07605665" w14:textId="77777777" w:rsidTr="0015692D">
        <w:trPr>
          <w:trHeight w:val="320"/>
        </w:trPr>
        <w:tc>
          <w:tcPr>
            <w:tcW w:w="2616" w:type="dxa"/>
            <w:tcBorders>
              <w:top w:val="nil"/>
            </w:tcBorders>
            <w:noWrap/>
            <w:vAlign w:val="center"/>
            <w:hideMark/>
          </w:tcPr>
          <w:p w14:paraId="1DC9A7F3"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&lt; 1.3</w:t>
            </w:r>
          </w:p>
        </w:tc>
        <w:tc>
          <w:tcPr>
            <w:tcW w:w="2284" w:type="dxa"/>
            <w:tcBorders>
              <w:top w:val="nil"/>
            </w:tcBorders>
            <w:noWrap/>
            <w:vAlign w:val="center"/>
            <w:hideMark/>
          </w:tcPr>
          <w:p w14:paraId="5C3CE02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637 (17.3)</w:t>
            </w:r>
          </w:p>
        </w:tc>
        <w:tc>
          <w:tcPr>
            <w:tcW w:w="1899" w:type="dxa"/>
            <w:tcBorders>
              <w:top w:val="nil"/>
            </w:tcBorders>
            <w:noWrap/>
            <w:vAlign w:val="center"/>
            <w:hideMark/>
          </w:tcPr>
          <w:p w14:paraId="266F3D7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221 (63.5)</w:t>
            </w:r>
          </w:p>
        </w:tc>
        <w:tc>
          <w:tcPr>
            <w:tcW w:w="1871" w:type="dxa"/>
            <w:tcBorders>
              <w:top w:val="nil"/>
            </w:tcBorders>
            <w:noWrap/>
            <w:vAlign w:val="center"/>
            <w:hideMark/>
          </w:tcPr>
          <w:p w14:paraId="1494B74D"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416 (12.2)</w:t>
            </w:r>
          </w:p>
        </w:tc>
        <w:tc>
          <w:tcPr>
            <w:tcW w:w="1399" w:type="dxa"/>
            <w:tcBorders>
              <w:top w:val="nil"/>
            </w:tcBorders>
            <w:noWrap/>
            <w:vAlign w:val="center"/>
            <w:hideMark/>
          </w:tcPr>
          <w:p w14:paraId="2848AEA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4502EC8" w14:textId="77777777" w:rsidTr="0015692D">
        <w:trPr>
          <w:trHeight w:val="320"/>
        </w:trPr>
        <w:tc>
          <w:tcPr>
            <w:tcW w:w="2616" w:type="dxa"/>
            <w:tcBorders>
              <w:bottom w:val="single" w:sz="4" w:space="0" w:color="auto"/>
            </w:tcBorders>
            <w:noWrap/>
            <w:vAlign w:val="center"/>
            <w:hideMark/>
          </w:tcPr>
          <w:p w14:paraId="15DF167E"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2A6EA349"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17AF43E"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4F8EEBB"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CEB275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77BF8452" w14:textId="77777777" w:rsidTr="0015692D">
        <w:trPr>
          <w:trHeight w:val="320"/>
        </w:trPr>
        <w:tc>
          <w:tcPr>
            <w:tcW w:w="2616" w:type="dxa"/>
            <w:tcBorders>
              <w:top w:val="nil"/>
            </w:tcBorders>
            <w:noWrap/>
            <w:vAlign w:val="center"/>
            <w:hideMark/>
          </w:tcPr>
          <w:p w14:paraId="231F9F20"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Insured</w:t>
            </w:r>
          </w:p>
        </w:tc>
        <w:tc>
          <w:tcPr>
            <w:tcW w:w="2284" w:type="dxa"/>
            <w:tcBorders>
              <w:top w:val="nil"/>
            </w:tcBorders>
            <w:noWrap/>
            <w:vAlign w:val="center"/>
            <w:hideMark/>
          </w:tcPr>
          <w:p w14:paraId="0F285AC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2329 (94.1)</w:t>
            </w:r>
          </w:p>
        </w:tc>
        <w:tc>
          <w:tcPr>
            <w:tcW w:w="1899" w:type="dxa"/>
            <w:tcBorders>
              <w:top w:val="nil"/>
            </w:tcBorders>
            <w:noWrap/>
            <w:vAlign w:val="center"/>
            <w:hideMark/>
          </w:tcPr>
          <w:p w14:paraId="1A2E669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265 (83.7)</w:t>
            </w:r>
          </w:p>
        </w:tc>
        <w:tc>
          <w:tcPr>
            <w:tcW w:w="1871" w:type="dxa"/>
            <w:tcBorders>
              <w:top w:val="nil"/>
            </w:tcBorders>
            <w:noWrap/>
            <w:vAlign w:val="center"/>
            <w:hideMark/>
          </w:tcPr>
          <w:p w14:paraId="0121BB5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2064 (95.3)</w:t>
            </w:r>
          </w:p>
        </w:tc>
        <w:tc>
          <w:tcPr>
            <w:tcW w:w="1399" w:type="dxa"/>
            <w:tcBorders>
              <w:top w:val="nil"/>
            </w:tcBorders>
            <w:noWrap/>
            <w:vAlign w:val="center"/>
            <w:hideMark/>
          </w:tcPr>
          <w:p w14:paraId="061BE8D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67532AF9" w14:textId="77777777" w:rsidTr="0015692D">
        <w:trPr>
          <w:trHeight w:val="320"/>
        </w:trPr>
        <w:tc>
          <w:tcPr>
            <w:tcW w:w="2616" w:type="dxa"/>
            <w:tcBorders>
              <w:bottom w:val="single" w:sz="4" w:space="0" w:color="auto"/>
            </w:tcBorders>
            <w:noWrap/>
            <w:vAlign w:val="center"/>
            <w:hideMark/>
          </w:tcPr>
          <w:p w14:paraId="094446CD"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B5CCBB7"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1FFE985"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1AE7C70"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7DE8CED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062C8C3F" w14:textId="77777777" w:rsidTr="0015692D">
        <w:trPr>
          <w:trHeight w:val="320"/>
        </w:trPr>
        <w:tc>
          <w:tcPr>
            <w:tcW w:w="2616" w:type="dxa"/>
            <w:tcBorders>
              <w:bottom w:val="nil"/>
            </w:tcBorders>
            <w:noWrap/>
            <w:vAlign w:val="center"/>
            <w:hideMark/>
          </w:tcPr>
          <w:p w14:paraId="7CA486D1"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&lt; 5 Persons</w:t>
            </w:r>
          </w:p>
        </w:tc>
        <w:tc>
          <w:tcPr>
            <w:tcW w:w="2284" w:type="dxa"/>
            <w:tcBorders>
              <w:bottom w:val="nil"/>
            </w:tcBorders>
            <w:noWrap/>
            <w:vAlign w:val="center"/>
            <w:hideMark/>
          </w:tcPr>
          <w:p w14:paraId="4ED5038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2274 (92.5)</w:t>
            </w:r>
          </w:p>
        </w:tc>
        <w:tc>
          <w:tcPr>
            <w:tcW w:w="1899" w:type="dxa"/>
            <w:tcBorders>
              <w:bottom w:val="nil"/>
            </w:tcBorders>
            <w:noWrap/>
            <w:vAlign w:val="center"/>
            <w:hideMark/>
          </w:tcPr>
          <w:p w14:paraId="5CF41DD7"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247 (78.6)</w:t>
            </w:r>
          </w:p>
        </w:tc>
        <w:tc>
          <w:tcPr>
            <w:tcW w:w="1871" w:type="dxa"/>
            <w:tcBorders>
              <w:bottom w:val="nil"/>
            </w:tcBorders>
            <w:noWrap/>
            <w:vAlign w:val="center"/>
            <w:hideMark/>
          </w:tcPr>
          <w:p w14:paraId="1C29A0D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2027 (94.1)</w:t>
            </w:r>
          </w:p>
        </w:tc>
        <w:tc>
          <w:tcPr>
            <w:tcW w:w="1399" w:type="dxa"/>
            <w:tcBorders>
              <w:bottom w:val="nil"/>
            </w:tcBorders>
            <w:noWrap/>
            <w:vAlign w:val="center"/>
            <w:hideMark/>
          </w:tcPr>
          <w:p w14:paraId="040D1D60"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E04BA8A" w14:textId="77777777" w:rsidTr="0015692D">
        <w:trPr>
          <w:trHeight w:val="320"/>
        </w:trPr>
        <w:tc>
          <w:tcPr>
            <w:tcW w:w="2616" w:type="dxa"/>
            <w:tcBorders>
              <w:top w:val="nil"/>
            </w:tcBorders>
            <w:noWrap/>
            <w:vAlign w:val="center"/>
            <w:hideMark/>
          </w:tcPr>
          <w:p w14:paraId="760D1258"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 5 Persons</w:t>
            </w:r>
          </w:p>
        </w:tc>
        <w:tc>
          <w:tcPr>
            <w:tcW w:w="2284" w:type="dxa"/>
            <w:tcBorders>
              <w:top w:val="nil"/>
            </w:tcBorders>
            <w:noWrap/>
            <w:vAlign w:val="center"/>
            <w:hideMark/>
          </w:tcPr>
          <w:p w14:paraId="6E85A26B"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219 (7.5)</w:t>
            </w:r>
          </w:p>
        </w:tc>
        <w:tc>
          <w:tcPr>
            <w:tcW w:w="1899" w:type="dxa"/>
            <w:tcBorders>
              <w:top w:val="nil"/>
            </w:tcBorders>
            <w:noWrap/>
            <w:vAlign w:val="center"/>
            <w:hideMark/>
          </w:tcPr>
          <w:p w14:paraId="17B4C4A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70 (21.4)</w:t>
            </w:r>
          </w:p>
        </w:tc>
        <w:tc>
          <w:tcPr>
            <w:tcW w:w="1871" w:type="dxa"/>
            <w:tcBorders>
              <w:top w:val="nil"/>
            </w:tcBorders>
            <w:noWrap/>
            <w:vAlign w:val="center"/>
            <w:hideMark/>
          </w:tcPr>
          <w:p w14:paraId="0CE91629"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149 (5.9)</w:t>
            </w:r>
          </w:p>
        </w:tc>
        <w:tc>
          <w:tcPr>
            <w:tcW w:w="1399" w:type="dxa"/>
            <w:tcBorders>
              <w:top w:val="nil"/>
            </w:tcBorders>
            <w:noWrap/>
            <w:vAlign w:val="center"/>
            <w:hideMark/>
          </w:tcPr>
          <w:p w14:paraId="6503CE0D"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306869F0" w14:textId="77777777" w:rsidTr="0015692D">
        <w:trPr>
          <w:trHeight w:val="320"/>
        </w:trPr>
        <w:tc>
          <w:tcPr>
            <w:tcW w:w="2616" w:type="dxa"/>
            <w:noWrap/>
            <w:vAlign w:val="center"/>
            <w:hideMark/>
          </w:tcPr>
          <w:p w14:paraId="76751699"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NHANES ADL Score</w:t>
            </w:r>
          </w:p>
        </w:tc>
        <w:tc>
          <w:tcPr>
            <w:tcW w:w="2284" w:type="dxa"/>
            <w:noWrap/>
            <w:vAlign w:val="center"/>
            <w:hideMark/>
          </w:tcPr>
          <w:p w14:paraId="04F0DCF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22.26 (4.56)</w:t>
            </w:r>
          </w:p>
        </w:tc>
        <w:tc>
          <w:tcPr>
            <w:tcW w:w="1899" w:type="dxa"/>
            <w:noWrap/>
            <w:vAlign w:val="center"/>
            <w:hideMark/>
          </w:tcPr>
          <w:p w14:paraId="2759296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26.1 (7.34)</w:t>
            </w:r>
          </w:p>
        </w:tc>
        <w:tc>
          <w:tcPr>
            <w:tcW w:w="1871" w:type="dxa"/>
            <w:noWrap/>
            <w:vAlign w:val="center"/>
            <w:hideMark/>
          </w:tcPr>
          <w:p w14:paraId="22950C3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21.93 (4.07)</w:t>
            </w:r>
          </w:p>
        </w:tc>
        <w:tc>
          <w:tcPr>
            <w:tcW w:w="1399" w:type="dxa"/>
            <w:noWrap/>
            <w:vAlign w:val="center"/>
            <w:hideMark/>
          </w:tcPr>
          <w:p w14:paraId="4B02404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13C0C08A" w14:textId="77777777" w:rsidTr="0015692D">
        <w:trPr>
          <w:trHeight w:val="320"/>
        </w:trPr>
        <w:tc>
          <w:tcPr>
            <w:tcW w:w="2616" w:type="dxa"/>
            <w:noWrap/>
            <w:vAlign w:val="center"/>
            <w:hideMark/>
          </w:tcPr>
          <w:p w14:paraId="30B4F1FB"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BMI (kg/m</w:t>
            </w:r>
            <w:r w:rsidRPr="00B717EF">
              <w:rPr>
                <w:rFonts w:ascii="Times New Roman" w:hAnsi="Times New Roman" w:cs="Times New Roman"/>
                <w:sz w:val="20"/>
                <w:szCs w:val="20"/>
                <w:vertAlign w:val="superscript"/>
              </w:rPr>
              <w:t>2</w:t>
            </w:r>
            <w:r w:rsidRPr="00B717EF">
              <w:rPr>
                <w:rFonts w:ascii="Times New Roman" w:hAnsi="Times New Roman" w:cs="Times New Roman"/>
                <w:sz w:val="20"/>
                <w:szCs w:val="20"/>
              </w:rPr>
              <w:t>)</w:t>
            </w:r>
          </w:p>
        </w:tc>
        <w:tc>
          <w:tcPr>
            <w:tcW w:w="2284" w:type="dxa"/>
            <w:noWrap/>
            <w:vAlign w:val="center"/>
            <w:hideMark/>
          </w:tcPr>
          <w:p w14:paraId="28B40333"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28.92 (6.61)</w:t>
            </w:r>
          </w:p>
        </w:tc>
        <w:tc>
          <w:tcPr>
            <w:tcW w:w="1899" w:type="dxa"/>
            <w:noWrap/>
            <w:vAlign w:val="center"/>
            <w:hideMark/>
          </w:tcPr>
          <w:p w14:paraId="1CEB8D47"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29.82 (7.43)</w:t>
            </w:r>
          </w:p>
        </w:tc>
        <w:tc>
          <w:tcPr>
            <w:tcW w:w="1871" w:type="dxa"/>
            <w:noWrap/>
            <w:vAlign w:val="center"/>
            <w:hideMark/>
          </w:tcPr>
          <w:p w14:paraId="139796C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28.82 (6.51)</w:t>
            </w:r>
          </w:p>
        </w:tc>
        <w:tc>
          <w:tcPr>
            <w:tcW w:w="1399" w:type="dxa"/>
            <w:noWrap/>
            <w:vAlign w:val="center"/>
            <w:hideMark/>
          </w:tcPr>
          <w:p w14:paraId="39808D7D"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0.08</w:t>
            </w:r>
          </w:p>
        </w:tc>
      </w:tr>
      <w:tr w:rsidR="00B717EF" w:rsidRPr="00B717EF" w14:paraId="5AEF1A11" w14:textId="77777777" w:rsidTr="0015692D">
        <w:trPr>
          <w:trHeight w:val="320"/>
        </w:trPr>
        <w:tc>
          <w:tcPr>
            <w:tcW w:w="2616" w:type="dxa"/>
            <w:noWrap/>
            <w:vAlign w:val="center"/>
            <w:hideMark/>
          </w:tcPr>
          <w:p w14:paraId="64A73696"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Weekly MET Minutes</w:t>
            </w:r>
          </w:p>
        </w:tc>
        <w:tc>
          <w:tcPr>
            <w:tcW w:w="2284" w:type="dxa"/>
            <w:noWrap/>
            <w:vAlign w:val="center"/>
            <w:hideMark/>
          </w:tcPr>
          <w:p w14:paraId="7DE60B2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2249.04 (4387.81)</w:t>
            </w:r>
          </w:p>
        </w:tc>
        <w:tc>
          <w:tcPr>
            <w:tcW w:w="1899" w:type="dxa"/>
            <w:noWrap/>
            <w:vAlign w:val="center"/>
            <w:hideMark/>
          </w:tcPr>
          <w:p w14:paraId="7D45EDB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5195.27 (8691.45)</w:t>
            </w:r>
          </w:p>
        </w:tc>
        <w:tc>
          <w:tcPr>
            <w:tcW w:w="1871" w:type="dxa"/>
            <w:noWrap/>
            <w:vAlign w:val="center"/>
            <w:hideMark/>
          </w:tcPr>
          <w:p w14:paraId="7EBE7C7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1923.51 (3462.9)</w:t>
            </w:r>
          </w:p>
        </w:tc>
        <w:tc>
          <w:tcPr>
            <w:tcW w:w="1399" w:type="dxa"/>
            <w:noWrap/>
            <w:vAlign w:val="center"/>
            <w:hideMark/>
          </w:tcPr>
          <w:p w14:paraId="6CBAF25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40BE0997" w14:textId="77777777" w:rsidTr="0015692D">
        <w:trPr>
          <w:trHeight w:val="320"/>
        </w:trPr>
        <w:tc>
          <w:tcPr>
            <w:tcW w:w="2616" w:type="dxa"/>
            <w:noWrap/>
            <w:vAlign w:val="center"/>
            <w:hideMark/>
          </w:tcPr>
          <w:p w14:paraId="21C7D5C5"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Daily Caloric Intake (kcal)</w:t>
            </w:r>
          </w:p>
        </w:tc>
        <w:tc>
          <w:tcPr>
            <w:tcW w:w="2284" w:type="dxa"/>
            <w:noWrap/>
            <w:vAlign w:val="center"/>
            <w:hideMark/>
          </w:tcPr>
          <w:p w14:paraId="0A60A70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1900.17 (679.88)</w:t>
            </w:r>
          </w:p>
        </w:tc>
        <w:tc>
          <w:tcPr>
            <w:tcW w:w="1899" w:type="dxa"/>
            <w:noWrap/>
            <w:vAlign w:val="center"/>
            <w:hideMark/>
          </w:tcPr>
          <w:p w14:paraId="38F3B34C"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1751 (791.25)</w:t>
            </w:r>
          </w:p>
        </w:tc>
        <w:tc>
          <w:tcPr>
            <w:tcW w:w="1871" w:type="dxa"/>
            <w:noWrap/>
            <w:vAlign w:val="center"/>
            <w:hideMark/>
          </w:tcPr>
          <w:p w14:paraId="78322D9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1916.65 (664.54)</w:t>
            </w:r>
          </w:p>
        </w:tc>
        <w:tc>
          <w:tcPr>
            <w:tcW w:w="1399" w:type="dxa"/>
            <w:noWrap/>
            <w:vAlign w:val="center"/>
            <w:hideMark/>
          </w:tcPr>
          <w:p w14:paraId="380C08E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0.02</w:t>
            </w:r>
          </w:p>
        </w:tc>
      </w:tr>
      <w:tr w:rsidR="00B717EF" w:rsidRPr="00B717EF" w14:paraId="1CCAD091" w14:textId="77777777" w:rsidTr="0015692D">
        <w:trPr>
          <w:trHeight w:val="320"/>
        </w:trPr>
        <w:tc>
          <w:tcPr>
            <w:tcW w:w="2616" w:type="dxa"/>
            <w:noWrap/>
            <w:vAlign w:val="center"/>
            <w:hideMark/>
          </w:tcPr>
          <w:p w14:paraId="5582BBDF" w14:textId="77777777" w:rsidR="00B717EF" w:rsidRPr="00B717EF" w:rsidRDefault="00B717EF" w:rsidP="00B717EF">
            <w:pPr>
              <w:rPr>
                <w:rFonts w:ascii="Times New Roman" w:hAnsi="Times New Roman" w:cs="Times New Roman"/>
                <w:sz w:val="20"/>
                <w:szCs w:val="20"/>
              </w:rPr>
            </w:pPr>
            <w:proofErr w:type="spellStart"/>
            <w:r w:rsidRPr="00B717EF">
              <w:rPr>
                <w:rFonts w:ascii="Times New Roman" w:hAnsi="Times New Roman" w:cs="Times New Roman"/>
                <w:sz w:val="20"/>
                <w:szCs w:val="20"/>
              </w:rPr>
              <w:t>Charlson</w:t>
            </w:r>
            <w:proofErr w:type="spellEnd"/>
            <w:r w:rsidRPr="00B717EF">
              <w:rPr>
                <w:rFonts w:ascii="Times New Roman" w:hAnsi="Times New Roman" w:cs="Times New Roman"/>
                <w:sz w:val="20"/>
                <w:szCs w:val="20"/>
              </w:rPr>
              <w:t xml:space="preserve"> Comorbidity Index</w:t>
            </w:r>
          </w:p>
        </w:tc>
        <w:tc>
          <w:tcPr>
            <w:tcW w:w="2284" w:type="dxa"/>
            <w:noWrap/>
            <w:vAlign w:val="center"/>
            <w:hideMark/>
          </w:tcPr>
          <w:p w14:paraId="136E47E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2.98 (1.35)</w:t>
            </w:r>
          </w:p>
        </w:tc>
        <w:tc>
          <w:tcPr>
            <w:tcW w:w="1899" w:type="dxa"/>
            <w:noWrap/>
            <w:vAlign w:val="center"/>
            <w:hideMark/>
          </w:tcPr>
          <w:p w14:paraId="08CA613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3.36 (1.71)</w:t>
            </w:r>
          </w:p>
        </w:tc>
        <w:tc>
          <w:tcPr>
            <w:tcW w:w="1871" w:type="dxa"/>
            <w:noWrap/>
            <w:vAlign w:val="center"/>
            <w:hideMark/>
          </w:tcPr>
          <w:p w14:paraId="57000FBC"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2.94 (1.3)</w:t>
            </w:r>
          </w:p>
        </w:tc>
        <w:tc>
          <w:tcPr>
            <w:tcW w:w="1399" w:type="dxa"/>
            <w:noWrap/>
            <w:vAlign w:val="center"/>
            <w:hideMark/>
          </w:tcPr>
          <w:p w14:paraId="38688533"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193FAAE6" w14:textId="77777777" w:rsidTr="0015692D">
        <w:trPr>
          <w:trHeight w:val="320"/>
        </w:trPr>
        <w:tc>
          <w:tcPr>
            <w:tcW w:w="2616" w:type="dxa"/>
            <w:tcBorders>
              <w:bottom w:val="single" w:sz="4" w:space="0" w:color="auto"/>
            </w:tcBorders>
            <w:noWrap/>
            <w:vAlign w:val="center"/>
            <w:hideMark/>
          </w:tcPr>
          <w:p w14:paraId="2BB018C1"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SNAP Benefits</w:t>
            </w:r>
          </w:p>
        </w:tc>
        <w:tc>
          <w:tcPr>
            <w:tcW w:w="2284" w:type="dxa"/>
            <w:tcBorders>
              <w:bottom w:val="single" w:sz="4" w:space="0" w:color="auto"/>
            </w:tcBorders>
            <w:noWrap/>
            <w:vAlign w:val="center"/>
            <w:hideMark/>
          </w:tcPr>
          <w:p w14:paraId="1DB261EE"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F63BBAE"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023E259"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BAF258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6843879E" w14:textId="77777777" w:rsidTr="0015692D">
        <w:trPr>
          <w:trHeight w:val="320"/>
        </w:trPr>
        <w:tc>
          <w:tcPr>
            <w:tcW w:w="2616" w:type="dxa"/>
            <w:tcBorders>
              <w:top w:val="nil"/>
            </w:tcBorders>
            <w:noWrap/>
            <w:vAlign w:val="center"/>
            <w:hideMark/>
          </w:tcPr>
          <w:p w14:paraId="3A8C00E3"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Receiving</w:t>
            </w:r>
          </w:p>
        </w:tc>
        <w:tc>
          <w:tcPr>
            <w:tcW w:w="2284" w:type="dxa"/>
            <w:tcBorders>
              <w:top w:val="nil"/>
            </w:tcBorders>
            <w:noWrap/>
            <w:vAlign w:val="center"/>
            <w:hideMark/>
          </w:tcPr>
          <w:p w14:paraId="280ADB4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347 (11.2)</w:t>
            </w:r>
          </w:p>
        </w:tc>
        <w:tc>
          <w:tcPr>
            <w:tcW w:w="1899" w:type="dxa"/>
            <w:tcBorders>
              <w:top w:val="nil"/>
            </w:tcBorders>
            <w:noWrap/>
            <w:vAlign w:val="center"/>
            <w:hideMark/>
          </w:tcPr>
          <w:p w14:paraId="438C2D2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158 (55.6)</w:t>
            </w:r>
          </w:p>
        </w:tc>
        <w:tc>
          <w:tcPr>
            <w:tcW w:w="1871" w:type="dxa"/>
            <w:tcBorders>
              <w:top w:val="nil"/>
            </w:tcBorders>
            <w:noWrap/>
            <w:vAlign w:val="center"/>
            <w:hideMark/>
          </w:tcPr>
          <w:p w14:paraId="73AE227D"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189 (6.3)</w:t>
            </w:r>
          </w:p>
        </w:tc>
        <w:tc>
          <w:tcPr>
            <w:tcW w:w="1399" w:type="dxa"/>
            <w:tcBorders>
              <w:top w:val="nil"/>
            </w:tcBorders>
            <w:noWrap/>
            <w:vAlign w:val="center"/>
            <w:hideMark/>
          </w:tcPr>
          <w:p w14:paraId="7A6DFB0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413DD9EC" w14:textId="77777777" w:rsidTr="0015692D">
        <w:trPr>
          <w:trHeight w:val="320"/>
        </w:trPr>
        <w:tc>
          <w:tcPr>
            <w:tcW w:w="2616" w:type="dxa"/>
            <w:noWrap/>
            <w:vAlign w:val="center"/>
            <w:hideMark/>
          </w:tcPr>
          <w:p w14:paraId="01B69709"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Years Since Diagnosis</w:t>
            </w:r>
          </w:p>
        </w:tc>
        <w:tc>
          <w:tcPr>
            <w:tcW w:w="2284" w:type="dxa"/>
            <w:noWrap/>
            <w:vAlign w:val="center"/>
            <w:hideMark/>
          </w:tcPr>
          <w:p w14:paraId="54CCF78E" w14:textId="77777777" w:rsidR="00B717EF" w:rsidRPr="00B717EF" w:rsidRDefault="00B717EF" w:rsidP="00B717EF">
            <w:pPr>
              <w:ind w:firstLine="720"/>
              <w:jc w:val="center"/>
              <w:rPr>
                <w:rFonts w:ascii="Times New Roman" w:hAnsi="Times New Roman" w:cs="Times New Roman"/>
                <w:sz w:val="20"/>
                <w:szCs w:val="20"/>
              </w:rPr>
            </w:pPr>
          </w:p>
        </w:tc>
        <w:tc>
          <w:tcPr>
            <w:tcW w:w="1899" w:type="dxa"/>
            <w:noWrap/>
            <w:vAlign w:val="center"/>
            <w:hideMark/>
          </w:tcPr>
          <w:p w14:paraId="5641E0C6" w14:textId="77777777" w:rsidR="00B717EF" w:rsidRPr="00B717EF" w:rsidRDefault="00B717EF" w:rsidP="00B717EF">
            <w:pPr>
              <w:ind w:firstLine="720"/>
              <w:jc w:val="center"/>
              <w:rPr>
                <w:rFonts w:ascii="Times New Roman" w:hAnsi="Times New Roman" w:cs="Times New Roman"/>
                <w:sz w:val="20"/>
                <w:szCs w:val="20"/>
              </w:rPr>
            </w:pPr>
          </w:p>
        </w:tc>
        <w:tc>
          <w:tcPr>
            <w:tcW w:w="1871" w:type="dxa"/>
            <w:noWrap/>
            <w:vAlign w:val="center"/>
            <w:hideMark/>
          </w:tcPr>
          <w:p w14:paraId="3858E2C6" w14:textId="77777777" w:rsidR="00B717EF" w:rsidRPr="00B717EF" w:rsidRDefault="00B717EF" w:rsidP="00B717EF">
            <w:pPr>
              <w:ind w:firstLine="720"/>
              <w:jc w:val="center"/>
              <w:rPr>
                <w:rFonts w:ascii="Times New Roman" w:hAnsi="Times New Roman" w:cs="Times New Roman"/>
                <w:sz w:val="20"/>
                <w:szCs w:val="20"/>
              </w:rPr>
            </w:pPr>
          </w:p>
        </w:tc>
        <w:tc>
          <w:tcPr>
            <w:tcW w:w="1399" w:type="dxa"/>
            <w:noWrap/>
            <w:vAlign w:val="center"/>
            <w:hideMark/>
          </w:tcPr>
          <w:p w14:paraId="45008D69"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0.62</w:t>
            </w:r>
          </w:p>
        </w:tc>
      </w:tr>
      <w:tr w:rsidR="00B717EF" w:rsidRPr="00B717EF" w14:paraId="3F5D4F80" w14:textId="77777777" w:rsidTr="0015692D">
        <w:trPr>
          <w:trHeight w:val="320"/>
        </w:trPr>
        <w:tc>
          <w:tcPr>
            <w:tcW w:w="2616" w:type="dxa"/>
            <w:noWrap/>
            <w:vAlign w:val="bottom"/>
            <w:hideMark/>
          </w:tcPr>
          <w:p w14:paraId="7CDE1855"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color w:val="000000"/>
                <w:sz w:val="20"/>
                <w:szCs w:val="20"/>
              </w:rPr>
              <w:sym w:font="Symbol" w:char="F0A3"/>
            </w:r>
            <w:r w:rsidRPr="00B717EF">
              <w:rPr>
                <w:rFonts w:ascii="Times New Roman" w:hAnsi="Times New Roman" w:cs="Times New Roman"/>
                <w:color w:val="000000"/>
                <w:sz w:val="20"/>
                <w:szCs w:val="20"/>
              </w:rPr>
              <w:t xml:space="preserve"> 5 years</w:t>
            </w:r>
          </w:p>
        </w:tc>
        <w:tc>
          <w:tcPr>
            <w:tcW w:w="2284" w:type="dxa"/>
            <w:noWrap/>
            <w:vAlign w:val="center"/>
            <w:hideMark/>
          </w:tcPr>
          <w:p w14:paraId="6F5880C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894 (32.0)</w:t>
            </w:r>
          </w:p>
        </w:tc>
        <w:tc>
          <w:tcPr>
            <w:tcW w:w="1899" w:type="dxa"/>
            <w:noWrap/>
            <w:vAlign w:val="center"/>
            <w:hideMark/>
          </w:tcPr>
          <w:p w14:paraId="3150E43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119 (30.2)</w:t>
            </w:r>
          </w:p>
        </w:tc>
        <w:tc>
          <w:tcPr>
            <w:tcW w:w="1871" w:type="dxa"/>
            <w:noWrap/>
            <w:vAlign w:val="center"/>
            <w:hideMark/>
          </w:tcPr>
          <w:p w14:paraId="074F624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775 (32.2)</w:t>
            </w:r>
          </w:p>
        </w:tc>
        <w:tc>
          <w:tcPr>
            <w:tcW w:w="1399" w:type="dxa"/>
            <w:noWrap/>
            <w:vAlign w:val="center"/>
            <w:hideMark/>
          </w:tcPr>
          <w:p w14:paraId="0B791668"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29557EF6" w14:textId="77777777" w:rsidTr="0015692D">
        <w:trPr>
          <w:trHeight w:val="320"/>
        </w:trPr>
        <w:tc>
          <w:tcPr>
            <w:tcW w:w="2616" w:type="dxa"/>
            <w:noWrap/>
            <w:vAlign w:val="bottom"/>
            <w:hideMark/>
          </w:tcPr>
          <w:p w14:paraId="79BFB26B"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color w:val="000000"/>
                <w:sz w:val="20"/>
                <w:szCs w:val="20"/>
              </w:rPr>
              <w:t>&gt; 5 years</w:t>
            </w:r>
          </w:p>
        </w:tc>
        <w:tc>
          <w:tcPr>
            <w:tcW w:w="2284" w:type="dxa"/>
            <w:noWrap/>
            <w:vAlign w:val="center"/>
            <w:hideMark/>
          </w:tcPr>
          <w:p w14:paraId="4A2CB9AB"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1599 (68.0)</w:t>
            </w:r>
          </w:p>
        </w:tc>
        <w:tc>
          <w:tcPr>
            <w:tcW w:w="1899" w:type="dxa"/>
            <w:noWrap/>
            <w:vAlign w:val="center"/>
            <w:hideMark/>
          </w:tcPr>
          <w:p w14:paraId="30DBA64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198 (69.8)</w:t>
            </w:r>
          </w:p>
        </w:tc>
        <w:tc>
          <w:tcPr>
            <w:tcW w:w="1871" w:type="dxa"/>
            <w:noWrap/>
            <w:vAlign w:val="center"/>
            <w:hideMark/>
          </w:tcPr>
          <w:p w14:paraId="7586740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1401 (67.8)</w:t>
            </w:r>
          </w:p>
        </w:tc>
        <w:tc>
          <w:tcPr>
            <w:tcW w:w="1399" w:type="dxa"/>
            <w:noWrap/>
            <w:vAlign w:val="center"/>
            <w:hideMark/>
          </w:tcPr>
          <w:p w14:paraId="421E8EB5"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37D2EBCD" w14:textId="77777777" w:rsidTr="0015692D">
        <w:trPr>
          <w:trHeight w:val="320"/>
        </w:trPr>
        <w:tc>
          <w:tcPr>
            <w:tcW w:w="2616" w:type="dxa"/>
            <w:tcBorders>
              <w:bottom w:val="single" w:sz="4" w:space="0" w:color="auto"/>
            </w:tcBorders>
            <w:noWrap/>
            <w:vAlign w:val="center"/>
            <w:hideMark/>
          </w:tcPr>
          <w:p w14:paraId="4FF4689A"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6E5DAF7D"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B223C8F"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B79EDE1"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A77F7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561F70C3" w14:textId="77777777" w:rsidTr="0015692D">
        <w:trPr>
          <w:trHeight w:val="320"/>
        </w:trPr>
        <w:tc>
          <w:tcPr>
            <w:tcW w:w="2616" w:type="dxa"/>
            <w:tcBorders>
              <w:bottom w:val="nil"/>
            </w:tcBorders>
            <w:noWrap/>
            <w:vAlign w:val="center"/>
            <w:hideMark/>
          </w:tcPr>
          <w:p w14:paraId="31ACE7F2"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Current</w:t>
            </w:r>
          </w:p>
        </w:tc>
        <w:tc>
          <w:tcPr>
            <w:tcW w:w="2284" w:type="dxa"/>
            <w:tcBorders>
              <w:bottom w:val="nil"/>
            </w:tcBorders>
            <w:noWrap/>
            <w:vAlign w:val="center"/>
            <w:hideMark/>
          </w:tcPr>
          <w:p w14:paraId="514B0BE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393 (16.9)</w:t>
            </w:r>
          </w:p>
        </w:tc>
        <w:tc>
          <w:tcPr>
            <w:tcW w:w="1899" w:type="dxa"/>
            <w:tcBorders>
              <w:bottom w:val="nil"/>
            </w:tcBorders>
            <w:noWrap/>
            <w:vAlign w:val="center"/>
            <w:hideMark/>
          </w:tcPr>
          <w:p w14:paraId="4714605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107 (39.2)</w:t>
            </w:r>
          </w:p>
        </w:tc>
        <w:tc>
          <w:tcPr>
            <w:tcW w:w="1871" w:type="dxa"/>
            <w:tcBorders>
              <w:bottom w:val="nil"/>
            </w:tcBorders>
            <w:noWrap/>
            <w:vAlign w:val="center"/>
            <w:hideMark/>
          </w:tcPr>
          <w:p w14:paraId="73C148D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286 (14.4)</w:t>
            </w:r>
          </w:p>
        </w:tc>
        <w:tc>
          <w:tcPr>
            <w:tcW w:w="1399" w:type="dxa"/>
            <w:tcBorders>
              <w:bottom w:val="nil"/>
            </w:tcBorders>
            <w:noWrap/>
            <w:vAlign w:val="center"/>
            <w:hideMark/>
          </w:tcPr>
          <w:p w14:paraId="591357E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05BDAF42" w14:textId="77777777" w:rsidTr="0015692D">
        <w:trPr>
          <w:trHeight w:val="320"/>
        </w:trPr>
        <w:tc>
          <w:tcPr>
            <w:tcW w:w="2616" w:type="dxa"/>
            <w:tcBorders>
              <w:top w:val="nil"/>
              <w:bottom w:val="nil"/>
            </w:tcBorders>
            <w:noWrap/>
            <w:vAlign w:val="center"/>
            <w:hideMark/>
          </w:tcPr>
          <w:p w14:paraId="0F35C5C1"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Former</w:t>
            </w:r>
          </w:p>
        </w:tc>
        <w:tc>
          <w:tcPr>
            <w:tcW w:w="2284" w:type="dxa"/>
            <w:tcBorders>
              <w:top w:val="nil"/>
              <w:bottom w:val="nil"/>
            </w:tcBorders>
            <w:noWrap/>
            <w:vAlign w:val="center"/>
            <w:hideMark/>
          </w:tcPr>
          <w:p w14:paraId="1CF0399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1021 (39.4)</w:t>
            </w:r>
          </w:p>
        </w:tc>
        <w:tc>
          <w:tcPr>
            <w:tcW w:w="1899" w:type="dxa"/>
            <w:tcBorders>
              <w:top w:val="nil"/>
              <w:bottom w:val="nil"/>
            </w:tcBorders>
            <w:noWrap/>
            <w:vAlign w:val="center"/>
            <w:hideMark/>
          </w:tcPr>
          <w:p w14:paraId="46DDD30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79 (21.9)</w:t>
            </w:r>
          </w:p>
        </w:tc>
        <w:tc>
          <w:tcPr>
            <w:tcW w:w="1871" w:type="dxa"/>
            <w:tcBorders>
              <w:top w:val="nil"/>
              <w:bottom w:val="nil"/>
            </w:tcBorders>
            <w:noWrap/>
            <w:vAlign w:val="center"/>
            <w:hideMark/>
          </w:tcPr>
          <w:p w14:paraId="46F4D15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942 (41.3)</w:t>
            </w:r>
          </w:p>
        </w:tc>
        <w:tc>
          <w:tcPr>
            <w:tcW w:w="1399" w:type="dxa"/>
            <w:tcBorders>
              <w:top w:val="nil"/>
              <w:bottom w:val="nil"/>
            </w:tcBorders>
            <w:noWrap/>
            <w:vAlign w:val="center"/>
            <w:hideMark/>
          </w:tcPr>
          <w:p w14:paraId="390EBEE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64005D82" w14:textId="77777777" w:rsidTr="0015692D">
        <w:trPr>
          <w:trHeight w:val="320"/>
        </w:trPr>
        <w:tc>
          <w:tcPr>
            <w:tcW w:w="2616" w:type="dxa"/>
            <w:tcBorders>
              <w:top w:val="nil"/>
            </w:tcBorders>
            <w:noWrap/>
            <w:vAlign w:val="center"/>
            <w:hideMark/>
          </w:tcPr>
          <w:p w14:paraId="58F93192"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Never</w:t>
            </w:r>
          </w:p>
        </w:tc>
        <w:tc>
          <w:tcPr>
            <w:tcW w:w="2284" w:type="dxa"/>
            <w:tcBorders>
              <w:top w:val="nil"/>
            </w:tcBorders>
            <w:noWrap/>
            <w:vAlign w:val="center"/>
            <w:hideMark/>
          </w:tcPr>
          <w:p w14:paraId="6AEF898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1079 (43.7)</w:t>
            </w:r>
          </w:p>
        </w:tc>
        <w:tc>
          <w:tcPr>
            <w:tcW w:w="1899" w:type="dxa"/>
            <w:tcBorders>
              <w:top w:val="nil"/>
            </w:tcBorders>
            <w:noWrap/>
            <w:vAlign w:val="center"/>
            <w:hideMark/>
          </w:tcPr>
          <w:p w14:paraId="027BD19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131 (38.9)</w:t>
            </w:r>
          </w:p>
        </w:tc>
        <w:tc>
          <w:tcPr>
            <w:tcW w:w="1871" w:type="dxa"/>
            <w:tcBorders>
              <w:top w:val="nil"/>
            </w:tcBorders>
            <w:noWrap/>
            <w:vAlign w:val="center"/>
            <w:hideMark/>
          </w:tcPr>
          <w:p w14:paraId="6323732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948 (44.2)</w:t>
            </w:r>
          </w:p>
        </w:tc>
        <w:tc>
          <w:tcPr>
            <w:tcW w:w="1399" w:type="dxa"/>
            <w:tcBorders>
              <w:top w:val="nil"/>
            </w:tcBorders>
            <w:noWrap/>
            <w:vAlign w:val="center"/>
            <w:hideMark/>
          </w:tcPr>
          <w:p w14:paraId="62048F75"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0209F871" w14:textId="77777777" w:rsidTr="0015692D">
        <w:trPr>
          <w:trHeight w:val="320"/>
        </w:trPr>
        <w:tc>
          <w:tcPr>
            <w:tcW w:w="2616" w:type="dxa"/>
            <w:tcBorders>
              <w:bottom w:val="single" w:sz="4" w:space="0" w:color="auto"/>
            </w:tcBorders>
            <w:noWrap/>
            <w:vAlign w:val="center"/>
            <w:hideMark/>
          </w:tcPr>
          <w:p w14:paraId="7D10348A"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71BC9D0C"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6BE1CC6B"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06C16D6"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DB4F43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0.05</w:t>
            </w:r>
          </w:p>
        </w:tc>
      </w:tr>
      <w:tr w:rsidR="00B717EF" w:rsidRPr="00B717EF" w14:paraId="1C926AF6" w14:textId="77777777" w:rsidTr="0015692D">
        <w:trPr>
          <w:trHeight w:val="320"/>
        </w:trPr>
        <w:tc>
          <w:tcPr>
            <w:tcW w:w="2616" w:type="dxa"/>
            <w:tcBorders>
              <w:bottom w:val="nil"/>
            </w:tcBorders>
            <w:noWrap/>
            <w:vAlign w:val="center"/>
            <w:hideMark/>
          </w:tcPr>
          <w:p w14:paraId="538CB056"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Heavy</w:t>
            </w:r>
          </w:p>
        </w:tc>
        <w:tc>
          <w:tcPr>
            <w:tcW w:w="2284" w:type="dxa"/>
            <w:tcBorders>
              <w:bottom w:val="nil"/>
            </w:tcBorders>
            <w:noWrap/>
            <w:vAlign w:val="center"/>
            <w:hideMark/>
          </w:tcPr>
          <w:p w14:paraId="5755B04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268 (13.8)</w:t>
            </w:r>
          </w:p>
        </w:tc>
        <w:tc>
          <w:tcPr>
            <w:tcW w:w="1899" w:type="dxa"/>
            <w:tcBorders>
              <w:bottom w:val="nil"/>
            </w:tcBorders>
            <w:noWrap/>
            <w:vAlign w:val="center"/>
            <w:hideMark/>
          </w:tcPr>
          <w:p w14:paraId="0D5981B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23 (4.6)</w:t>
            </w:r>
          </w:p>
        </w:tc>
        <w:tc>
          <w:tcPr>
            <w:tcW w:w="1871" w:type="dxa"/>
            <w:tcBorders>
              <w:bottom w:val="nil"/>
            </w:tcBorders>
            <w:noWrap/>
            <w:vAlign w:val="center"/>
            <w:hideMark/>
          </w:tcPr>
          <w:p w14:paraId="3DD334F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245 (14.9)</w:t>
            </w:r>
          </w:p>
        </w:tc>
        <w:tc>
          <w:tcPr>
            <w:tcW w:w="1399" w:type="dxa"/>
            <w:tcBorders>
              <w:bottom w:val="nil"/>
            </w:tcBorders>
            <w:noWrap/>
            <w:vAlign w:val="center"/>
            <w:hideMark/>
          </w:tcPr>
          <w:p w14:paraId="6AA37A29"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FC060AA" w14:textId="77777777" w:rsidTr="0015692D">
        <w:trPr>
          <w:trHeight w:val="320"/>
        </w:trPr>
        <w:tc>
          <w:tcPr>
            <w:tcW w:w="2616" w:type="dxa"/>
            <w:tcBorders>
              <w:top w:val="nil"/>
              <w:bottom w:val="nil"/>
            </w:tcBorders>
            <w:noWrap/>
            <w:vAlign w:val="center"/>
            <w:hideMark/>
          </w:tcPr>
          <w:p w14:paraId="381E20B5"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lastRenderedPageBreak/>
              <w:t>Moderate</w:t>
            </w:r>
          </w:p>
        </w:tc>
        <w:tc>
          <w:tcPr>
            <w:tcW w:w="2284" w:type="dxa"/>
            <w:tcBorders>
              <w:top w:val="nil"/>
              <w:bottom w:val="nil"/>
            </w:tcBorders>
            <w:noWrap/>
            <w:vAlign w:val="center"/>
            <w:hideMark/>
          </w:tcPr>
          <w:p w14:paraId="76D9823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381 (15.9)</w:t>
            </w:r>
          </w:p>
        </w:tc>
        <w:tc>
          <w:tcPr>
            <w:tcW w:w="1899" w:type="dxa"/>
            <w:tcBorders>
              <w:top w:val="nil"/>
              <w:bottom w:val="nil"/>
            </w:tcBorders>
            <w:noWrap/>
            <w:vAlign w:val="center"/>
            <w:hideMark/>
          </w:tcPr>
          <w:p w14:paraId="1165563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32 (16.1)</w:t>
            </w:r>
          </w:p>
        </w:tc>
        <w:tc>
          <w:tcPr>
            <w:tcW w:w="1871" w:type="dxa"/>
            <w:tcBorders>
              <w:top w:val="nil"/>
              <w:bottom w:val="nil"/>
            </w:tcBorders>
            <w:noWrap/>
            <w:vAlign w:val="center"/>
            <w:hideMark/>
          </w:tcPr>
          <w:p w14:paraId="77AA4F5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349 (15.9)</w:t>
            </w:r>
          </w:p>
        </w:tc>
        <w:tc>
          <w:tcPr>
            <w:tcW w:w="1399" w:type="dxa"/>
            <w:tcBorders>
              <w:top w:val="nil"/>
              <w:bottom w:val="nil"/>
            </w:tcBorders>
            <w:noWrap/>
            <w:vAlign w:val="center"/>
            <w:hideMark/>
          </w:tcPr>
          <w:p w14:paraId="5BB23C4E"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2DECD25C" w14:textId="77777777" w:rsidTr="0015692D">
        <w:trPr>
          <w:trHeight w:val="320"/>
        </w:trPr>
        <w:tc>
          <w:tcPr>
            <w:tcW w:w="2616" w:type="dxa"/>
            <w:tcBorders>
              <w:top w:val="nil"/>
            </w:tcBorders>
            <w:noWrap/>
            <w:vAlign w:val="center"/>
            <w:hideMark/>
          </w:tcPr>
          <w:p w14:paraId="72493BE9"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None</w:t>
            </w:r>
          </w:p>
        </w:tc>
        <w:tc>
          <w:tcPr>
            <w:tcW w:w="2284" w:type="dxa"/>
            <w:tcBorders>
              <w:top w:val="nil"/>
            </w:tcBorders>
            <w:noWrap/>
            <w:vAlign w:val="center"/>
            <w:hideMark/>
          </w:tcPr>
          <w:p w14:paraId="7E8C57E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1844 (70.3)</w:t>
            </w:r>
          </w:p>
        </w:tc>
        <w:tc>
          <w:tcPr>
            <w:tcW w:w="1899" w:type="dxa"/>
            <w:tcBorders>
              <w:top w:val="nil"/>
            </w:tcBorders>
            <w:noWrap/>
            <w:vAlign w:val="center"/>
            <w:hideMark/>
          </w:tcPr>
          <w:p w14:paraId="6914EEF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262 (79.3)</w:t>
            </w:r>
          </w:p>
        </w:tc>
        <w:tc>
          <w:tcPr>
            <w:tcW w:w="1871" w:type="dxa"/>
            <w:tcBorders>
              <w:top w:val="nil"/>
            </w:tcBorders>
            <w:noWrap/>
            <w:vAlign w:val="center"/>
            <w:hideMark/>
          </w:tcPr>
          <w:p w14:paraId="631F6C0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1582 (69.3)</w:t>
            </w:r>
          </w:p>
        </w:tc>
        <w:tc>
          <w:tcPr>
            <w:tcW w:w="1399" w:type="dxa"/>
            <w:tcBorders>
              <w:top w:val="nil"/>
            </w:tcBorders>
            <w:noWrap/>
            <w:vAlign w:val="center"/>
            <w:hideMark/>
          </w:tcPr>
          <w:p w14:paraId="4780A954"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27E9820D" w14:textId="77777777" w:rsidTr="0015692D">
        <w:trPr>
          <w:trHeight w:val="320"/>
        </w:trPr>
        <w:tc>
          <w:tcPr>
            <w:tcW w:w="2616" w:type="dxa"/>
            <w:tcBorders>
              <w:bottom w:val="single" w:sz="4" w:space="0" w:color="auto"/>
            </w:tcBorders>
            <w:noWrap/>
            <w:vAlign w:val="center"/>
            <w:hideMark/>
          </w:tcPr>
          <w:p w14:paraId="714EDAE7"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7930B4B2"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C90F657"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7542D"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B7523C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0.42</w:t>
            </w:r>
          </w:p>
        </w:tc>
      </w:tr>
      <w:tr w:rsidR="00B717EF" w:rsidRPr="00B717EF" w14:paraId="536D8693" w14:textId="77777777" w:rsidTr="0015692D">
        <w:trPr>
          <w:trHeight w:val="320"/>
        </w:trPr>
        <w:tc>
          <w:tcPr>
            <w:tcW w:w="2616" w:type="dxa"/>
            <w:tcBorders>
              <w:bottom w:val="nil"/>
            </w:tcBorders>
            <w:noWrap/>
            <w:vAlign w:val="center"/>
            <w:hideMark/>
          </w:tcPr>
          <w:p w14:paraId="442EE585"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Cancer</w:t>
            </w:r>
          </w:p>
        </w:tc>
        <w:tc>
          <w:tcPr>
            <w:tcW w:w="2284" w:type="dxa"/>
            <w:tcBorders>
              <w:bottom w:val="nil"/>
            </w:tcBorders>
            <w:noWrap/>
            <w:vAlign w:val="center"/>
            <w:hideMark/>
          </w:tcPr>
          <w:p w14:paraId="5627ED0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343 (36.4)</w:t>
            </w:r>
          </w:p>
        </w:tc>
        <w:tc>
          <w:tcPr>
            <w:tcW w:w="1899" w:type="dxa"/>
            <w:tcBorders>
              <w:bottom w:val="nil"/>
            </w:tcBorders>
            <w:noWrap/>
            <w:vAlign w:val="center"/>
            <w:hideMark/>
          </w:tcPr>
          <w:p w14:paraId="54BC9A27"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30 (31.9)</w:t>
            </w:r>
          </w:p>
        </w:tc>
        <w:tc>
          <w:tcPr>
            <w:tcW w:w="1871" w:type="dxa"/>
            <w:tcBorders>
              <w:bottom w:val="nil"/>
            </w:tcBorders>
            <w:noWrap/>
            <w:vAlign w:val="center"/>
            <w:hideMark/>
          </w:tcPr>
          <w:p w14:paraId="6272B2F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313 (36.7)</w:t>
            </w:r>
          </w:p>
        </w:tc>
        <w:tc>
          <w:tcPr>
            <w:tcW w:w="1399" w:type="dxa"/>
            <w:tcBorders>
              <w:bottom w:val="nil"/>
            </w:tcBorders>
            <w:noWrap/>
            <w:vAlign w:val="center"/>
            <w:hideMark/>
          </w:tcPr>
          <w:p w14:paraId="65499888"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DCB213F" w14:textId="77777777" w:rsidTr="0015692D">
        <w:trPr>
          <w:trHeight w:val="320"/>
        </w:trPr>
        <w:tc>
          <w:tcPr>
            <w:tcW w:w="2616" w:type="dxa"/>
            <w:tcBorders>
              <w:top w:val="nil"/>
              <w:bottom w:val="nil"/>
            </w:tcBorders>
            <w:noWrap/>
            <w:vAlign w:val="center"/>
            <w:hideMark/>
          </w:tcPr>
          <w:p w14:paraId="2BD0A832"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Cardiovascular Dis.</w:t>
            </w:r>
          </w:p>
        </w:tc>
        <w:tc>
          <w:tcPr>
            <w:tcW w:w="2284" w:type="dxa"/>
            <w:tcBorders>
              <w:top w:val="nil"/>
              <w:bottom w:val="nil"/>
            </w:tcBorders>
            <w:noWrap/>
            <w:vAlign w:val="center"/>
            <w:hideMark/>
          </w:tcPr>
          <w:p w14:paraId="7ED1442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235 (25.6)</w:t>
            </w:r>
          </w:p>
        </w:tc>
        <w:tc>
          <w:tcPr>
            <w:tcW w:w="1899" w:type="dxa"/>
            <w:tcBorders>
              <w:top w:val="nil"/>
              <w:bottom w:val="nil"/>
            </w:tcBorders>
            <w:noWrap/>
            <w:vAlign w:val="center"/>
            <w:hideMark/>
          </w:tcPr>
          <w:p w14:paraId="3D2F882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 (20.4)</w:t>
            </w:r>
          </w:p>
        </w:tc>
        <w:tc>
          <w:tcPr>
            <w:tcW w:w="1871" w:type="dxa"/>
            <w:tcBorders>
              <w:top w:val="nil"/>
              <w:bottom w:val="nil"/>
            </w:tcBorders>
            <w:noWrap/>
            <w:vAlign w:val="center"/>
            <w:hideMark/>
          </w:tcPr>
          <w:p w14:paraId="6386CB5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224 (25.9)</w:t>
            </w:r>
          </w:p>
        </w:tc>
        <w:tc>
          <w:tcPr>
            <w:tcW w:w="1399" w:type="dxa"/>
            <w:tcBorders>
              <w:top w:val="nil"/>
              <w:bottom w:val="nil"/>
            </w:tcBorders>
            <w:noWrap/>
            <w:vAlign w:val="center"/>
            <w:hideMark/>
          </w:tcPr>
          <w:p w14:paraId="45335831"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FA227E8" w14:textId="77777777" w:rsidTr="0015692D">
        <w:trPr>
          <w:trHeight w:val="320"/>
        </w:trPr>
        <w:tc>
          <w:tcPr>
            <w:tcW w:w="2616" w:type="dxa"/>
            <w:tcBorders>
              <w:top w:val="nil"/>
              <w:bottom w:val="single" w:sz="4" w:space="0" w:color="auto"/>
            </w:tcBorders>
            <w:noWrap/>
            <w:vAlign w:val="center"/>
            <w:hideMark/>
          </w:tcPr>
          <w:p w14:paraId="54C758BC"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7EA3FEE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403 (38.0)</w:t>
            </w:r>
          </w:p>
        </w:tc>
        <w:tc>
          <w:tcPr>
            <w:tcW w:w="1899" w:type="dxa"/>
            <w:tcBorders>
              <w:top w:val="nil"/>
              <w:bottom w:val="single" w:sz="4" w:space="0" w:color="auto"/>
            </w:tcBorders>
            <w:noWrap/>
            <w:vAlign w:val="center"/>
            <w:hideMark/>
          </w:tcPr>
          <w:p w14:paraId="74761517"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7114104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29C0AC63"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4B7114A3" w14:textId="77777777" w:rsidTr="0015692D">
        <w:trPr>
          <w:trHeight w:val="320"/>
        </w:trPr>
        <w:tc>
          <w:tcPr>
            <w:tcW w:w="10069" w:type="dxa"/>
            <w:gridSpan w:val="5"/>
            <w:tcBorders>
              <w:top w:val="single" w:sz="4" w:space="0" w:color="auto"/>
              <w:left w:val="nil"/>
              <w:bottom w:val="nil"/>
              <w:right w:val="nil"/>
            </w:tcBorders>
            <w:noWrap/>
          </w:tcPr>
          <w:p w14:paraId="6AE1D63B" w14:textId="77777777" w:rsidR="00B717EF" w:rsidRPr="00B717EF" w:rsidRDefault="00B717EF" w:rsidP="00B717EF">
            <w:pPr>
              <w:rPr>
                <w:rFonts w:ascii="Times New Roman" w:eastAsia="Calibri" w:hAnsi="Times New Roman" w:cs="Times New Roman"/>
                <w:sz w:val="20"/>
                <w:szCs w:val="20"/>
              </w:rPr>
            </w:pPr>
            <w:r w:rsidRPr="00B717EF">
              <w:rPr>
                <w:rFonts w:ascii="Times New Roman" w:eastAsia="Calibri" w:hAnsi="Times New Roman" w:cs="Times New Roman"/>
                <w:sz w:val="20"/>
                <w:szCs w:val="20"/>
              </w:rPr>
              <w:t>Percentages may not add to 100% given rounding.</w:t>
            </w:r>
          </w:p>
          <w:p w14:paraId="74E4854C" w14:textId="77777777" w:rsidR="00B717EF" w:rsidRPr="00B717EF" w:rsidRDefault="00B717EF" w:rsidP="00B717EF">
            <w:pPr>
              <w:rPr>
                <w:rFonts w:ascii="Times New Roman" w:eastAsia="+mn-ea" w:hAnsi="Times New Roman" w:cs="Times New Roman"/>
                <w:sz w:val="20"/>
                <w:szCs w:val="20"/>
              </w:rPr>
            </w:pPr>
            <w:r w:rsidRPr="00B717EF">
              <w:rPr>
                <w:rFonts w:ascii="Times New Roman" w:eastAsia="+mn-ea" w:hAnsi="Times New Roman" w:cs="Times New Roman"/>
                <w:i/>
                <w:iCs/>
                <w:sz w:val="20"/>
                <w:szCs w:val="20"/>
              </w:rPr>
              <w:t>p-</w:t>
            </w:r>
            <w:r w:rsidRPr="00B717EF">
              <w:rPr>
                <w:rFonts w:ascii="Times New Roman" w:eastAsia="+mn-ea" w:hAnsi="Times New Roman" w:cs="Times New Roman"/>
                <w:sz w:val="20"/>
                <w:szCs w:val="20"/>
              </w:rPr>
              <w:t xml:space="preserve">values are from </w:t>
            </w:r>
            <m:oMath>
              <m:sSup>
                <m:sSupPr>
                  <m:ctrlPr>
                    <w:rPr>
                      <w:rFonts w:ascii="Cambria Math" w:eastAsia="+mn-ea" w:hAnsi="Cambria Math" w:cs="Times New Roman"/>
                      <w:i/>
                      <w:sz w:val="20"/>
                      <w:szCs w:val="20"/>
                    </w:rPr>
                  </m:ctrlPr>
                </m:sSupPr>
                <m:e>
                  <m:r>
                    <w:rPr>
                      <w:rFonts w:ascii="Cambria Math" w:eastAsia="+mn-ea" w:hAnsi="Cambria Math" w:cs="Times New Roman"/>
                      <w:sz w:val="20"/>
                      <w:szCs w:val="20"/>
                    </w:rPr>
                    <m:t>χ</m:t>
                  </m:r>
                </m:e>
                <m:sup>
                  <m:r>
                    <w:rPr>
                      <w:rFonts w:ascii="Cambria Math" w:eastAsia="+mn-ea" w:hAnsi="Cambria Math" w:cs="Times New Roman"/>
                      <w:sz w:val="20"/>
                      <w:szCs w:val="20"/>
                    </w:rPr>
                    <m:t>2</m:t>
                  </m:r>
                </m:sup>
              </m:sSup>
              <m:r>
                <w:rPr>
                  <w:rFonts w:ascii="Cambria Math" w:eastAsia="+mn-ea" w:hAnsi="Cambria Math" w:cs="Times New Roman"/>
                  <w:sz w:val="20"/>
                  <w:szCs w:val="20"/>
                </w:rPr>
                <m:t xml:space="preserve"> </m:t>
              </m:r>
            </m:oMath>
            <w:r w:rsidRPr="00B717EF">
              <w:rPr>
                <w:rFonts w:ascii="Times New Roman" w:eastAsia="+mn-ea" w:hAnsi="Times New Roman" w:cs="Times New Roman"/>
                <w:sz w:val="20"/>
                <w:szCs w:val="20"/>
              </w:rPr>
              <w:t xml:space="preserve">tests for categorical variables and </w:t>
            </w:r>
            <w:r w:rsidRPr="00B717EF">
              <w:rPr>
                <w:rFonts w:ascii="Times New Roman" w:eastAsia="+mn-ea" w:hAnsi="Times New Roman" w:cs="Times New Roman"/>
                <w:i/>
                <w:iCs/>
                <w:sz w:val="20"/>
                <w:szCs w:val="20"/>
              </w:rPr>
              <w:t>t</w:t>
            </w:r>
            <w:r w:rsidRPr="00B717EF">
              <w:rPr>
                <w:rFonts w:ascii="Times New Roman" w:eastAsia="+mn-ea" w:hAnsi="Times New Roman" w:cs="Times New Roman"/>
                <w:sz w:val="20"/>
                <w:szCs w:val="20"/>
              </w:rPr>
              <w:t>-tests for continuous variables.</w:t>
            </w:r>
          </w:p>
          <w:p w14:paraId="7DDABC27"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Subjects were weighted, and the analysis was performed according to NCHS guidelines.</w:t>
            </w:r>
          </w:p>
        </w:tc>
      </w:tr>
    </w:tbl>
    <w:p w14:paraId="1C780668" w14:textId="77777777" w:rsidR="00B717EF" w:rsidRPr="00C90B6F" w:rsidRDefault="00B717EF" w:rsidP="00CA04BD">
      <w:pPr>
        <w:spacing w:line="360" w:lineRule="auto"/>
        <w:ind w:firstLine="720"/>
        <w:rPr>
          <w:rFonts w:ascii="Times New Roman" w:hAnsi="Times New Roman" w:cs="Times New Roman"/>
        </w:rPr>
      </w:pPr>
    </w:p>
    <w:p w14:paraId="17F3A47B" w14:textId="77777777" w:rsidR="00CA04BD"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Table 2 and Figure 2 present weighted Pearson correlation coefficients between the extracted dietary patterns and the individual food groups comprising them. The Food Insecurity (FI) and Food Assistance (SNAP) patterns suggested “unhealthy” dietary intake behavior. Within the sample of all cancer survivors, the FI pattern was characterized by negative correlations with fruits, vegetables, nuts, and whole grains, a high correlation with added sugars, and a weak-to-moderate positive correlation with meat consumption. The SNAP pattern was negatively correlated with fruit and vegetable intake and positively correlated with added sugar consumption, </w:t>
      </w:r>
      <w:proofErr w:type="gramStart"/>
      <w:r w:rsidRPr="00C90B6F">
        <w:rPr>
          <w:rFonts w:ascii="Times New Roman" w:hAnsi="Times New Roman" w:cs="Times New Roman"/>
        </w:rPr>
        <w:t>similar to</w:t>
      </w:r>
      <w:proofErr w:type="gramEnd"/>
      <w:r w:rsidRPr="00C90B6F">
        <w:rPr>
          <w:rFonts w:ascii="Times New Roman" w:hAnsi="Times New Roman" w:cs="Times New Roman"/>
        </w:rPr>
        <w:t xml:space="preserve"> the FI pattern (</w:t>
      </w:r>
      <w:r w:rsidRPr="00C90B6F">
        <w:rPr>
          <w:rFonts w:ascii="Times New Roman" w:hAnsi="Times New Roman" w:cs="Times New Roman"/>
          <w:i/>
          <w:iCs/>
        </w:rPr>
        <w:t>r </w:t>
      </w:r>
      <w:r w:rsidRPr="00C90B6F">
        <w:rPr>
          <w:rFonts w:ascii="Times New Roman" w:hAnsi="Times New Roman" w:cs="Times New Roman"/>
        </w:rPr>
        <w:t xml:space="preserve">= 0.81). The pattern of correlation coefficients for the Household Size pattern was also </w:t>
      </w:r>
      <w:proofErr w:type="gramStart"/>
      <w:r w:rsidRPr="00C90B6F">
        <w:rPr>
          <w:rFonts w:ascii="Times New Roman" w:hAnsi="Times New Roman" w:cs="Times New Roman"/>
        </w:rPr>
        <w:t>similar to</w:t>
      </w:r>
      <w:proofErr w:type="gramEnd"/>
      <w:r w:rsidRPr="00C90B6F">
        <w:rPr>
          <w:rFonts w:ascii="Times New Roman" w:hAnsi="Times New Roman" w:cs="Times New Roman"/>
        </w:rPr>
        <w:t xml:space="preserve"> those from the FI and SNAP patterns and shared a moderate correlation with FI (</w:t>
      </w:r>
      <w:r w:rsidRPr="00C90B6F">
        <w:rPr>
          <w:rFonts w:ascii="Times New Roman" w:hAnsi="Times New Roman" w:cs="Times New Roman"/>
          <w:i/>
          <w:iCs/>
        </w:rPr>
        <w:t xml:space="preserve">r </w:t>
      </w:r>
      <w:r w:rsidRPr="00C90B6F">
        <w:rPr>
          <w:rFonts w:ascii="Times New Roman" w:hAnsi="Times New Roman" w:cs="Times New Roman"/>
        </w:rPr>
        <w:t>= 0.63) and SNAP (</w:t>
      </w:r>
      <w:r w:rsidRPr="00C90B6F">
        <w:rPr>
          <w:rFonts w:ascii="Times New Roman" w:hAnsi="Times New Roman" w:cs="Times New Roman"/>
          <w:i/>
          <w:iCs/>
        </w:rPr>
        <w:t xml:space="preserve">r </w:t>
      </w:r>
      <w:r w:rsidRPr="00C90B6F">
        <w:rPr>
          <w:rFonts w:ascii="Times New Roman" w:hAnsi="Times New Roman" w:cs="Times New Roman"/>
        </w:rPr>
        <w:t xml:space="preserve">= 0.60) patterns. The two patterns extracted with PCA, in general, appeared to reflect “prudent” patterns emphasizing fruit and vegetable intake while de-emphasizing added sugars and were negatively correlated with the FI, SNAP, and Household Size patterns. Finally, the HEI-2015 was loaded positively by several fruit and vegetable categories, nuts, and whole grains and negatively by several meat categories, refined grains, and added sugars. HEI-2015 was positively and moderately correlated with the Age and Prudent #2 patterns and negatively correlated with the FI, SNAP, and Household Size patterns. On average, food-insecure subjects had significantly higher scores on the FI and SNAP patterns, with a smaller effect size noted for the household size pattern, and lower scores on the Age, Prudent #1, and Prudent #2 patterns compared to food-secure subjects (Table </w:t>
      </w:r>
      <w:r>
        <w:rPr>
          <w:rFonts w:ascii="Times New Roman" w:hAnsi="Times New Roman" w:cs="Times New Roman"/>
        </w:rPr>
        <w:t>3</w:t>
      </w:r>
      <w:r w:rsidRPr="00C90B6F">
        <w:rPr>
          <w:rFonts w:ascii="Times New Roman" w:hAnsi="Times New Roman" w:cs="Times New Roman"/>
        </w:rPr>
        <w:t>). Food-insecure survivors also had significantly lower HEI-2015 scores compared to food-secure survivors.</w:t>
      </w:r>
    </w:p>
    <w:p w14:paraId="3408F7BE" w14:textId="773D482D" w:rsidR="00B717EF" w:rsidRDefault="00B717EF" w:rsidP="00CA04BD">
      <w:pPr>
        <w:spacing w:line="360" w:lineRule="auto"/>
        <w:ind w:firstLine="720"/>
        <w:rPr>
          <w:rFonts w:ascii="Times New Roman" w:hAnsi="Times New Roman" w:cs="Times New Roman"/>
        </w:rPr>
      </w:pPr>
      <w:r w:rsidRPr="00C90B6F">
        <w:rPr>
          <w:rFonts w:ascii="Times New Roman" w:hAnsi="Times New Roman" w:cs="Times New Roman"/>
          <w:noProof/>
        </w:rPr>
        <w:lastRenderedPageBreak/>
        <mc:AlternateContent>
          <mc:Choice Requires="wps">
            <w:drawing>
              <wp:anchor distT="0" distB="0" distL="114300" distR="114300" simplePos="0" relativeHeight="251672576" behindDoc="0" locked="0" layoutInCell="1" allowOverlap="1" wp14:anchorId="4595B152" wp14:editId="14A7B720">
                <wp:simplePos x="0" y="0"/>
                <wp:positionH relativeFrom="column">
                  <wp:posOffset>452755</wp:posOffset>
                </wp:positionH>
                <wp:positionV relativeFrom="paragraph">
                  <wp:posOffset>4150360</wp:posOffset>
                </wp:positionV>
                <wp:extent cx="5095875" cy="1049020"/>
                <wp:effectExtent l="0" t="0" r="0" b="5080"/>
                <wp:wrapSquare wrapText="bothSides"/>
                <wp:docPr id="1390552329" name="Text Box 1"/>
                <wp:cNvGraphicFramePr/>
                <a:graphic xmlns:a="http://schemas.openxmlformats.org/drawingml/2006/main">
                  <a:graphicData uri="http://schemas.microsoft.com/office/word/2010/wordprocessingShape">
                    <wps:wsp>
                      <wps:cNvSpPr txBox="1"/>
                      <wps:spPr>
                        <a:xfrm>
                          <a:off x="0" y="0"/>
                          <a:ext cx="5095875" cy="1049020"/>
                        </a:xfrm>
                        <a:prstGeom prst="rect">
                          <a:avLst/>
                        </a:prstGeom>
                        <a:solidFill>
                          <a:prstClr val="white"/>
                        </a:solidFill>
                        <a:ln>
                          <a:noFill/>
                        </a:ln>
                      </wps:spPr>
                      <wps:txbx>
                        <w:txbxContent>
                          <w:p w14:paraId="48F95436" w14:textId="77777777" w:rsidR="00B717EF" w:rsidRDefault="00B717EF" w:rsidP="00B717EF">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the 26 food groups used in the dietary patterns extraction phase of the analysis. </w:t>
                            </w:r>
                          </w:p>
                          <w:p w14:paraId="2020765C" w14:textId="77777777" w:rsidR="00B717EF" w:rsidRDefault="00B717EF" w:rsidP="00B717EF">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186959A0" w14:textId="749D8DDA" w:rsidR="00B717EF" w:rsidRPr="003A60E7" w:rsidRDefault="00B717EF" w:rsidP="00B717EF">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ins w:id="15" w:author="Maino Vieytes, Christian (NIH/NIA/IRP) [F]" w:date="2023-11-15T14:41:00Z">
                              <w:r w:rsidR="008104EE">
                                <w:rPr>
                                  <w:rFonts w:ascii="Times New Roman" w:hAnsi="Times New Roman" w:cs="Times New Roman"/>
                                  <w:sz w:val="20"/>
                                  <w:szCs w:val="20"/>
                                  <w:lang w:bidi="en-US"/>
                                </w:rPr>
                                <w:t>. Analysis was performed on subjects from the testing sample (</w:t>
                              </w:r>
                              <w:r w:rsidR="008104EE">
                                <w:rPr>
                                  <w:rFonts w:ascii="Times New Roman" w:hAnsi="Times New Roman" w:cs="Times New Roman"/>
                                  <w:i/>
                                  <w:iCs/>
                                  <w:sz w:val="20"/>
                                  <w:szCs w:val="20"/>
                                  <w:lang w:bidi="en-US"/>
                                </w:rPr>
                                <w:t xml:space="preserve">n </w:t>
                              </w:r>
                              <w:r w:rsidR="008104EE">
                                <w:rPr>
                                  <w:rFonts w:ascii="Times New Roman" w:hAnsi="Times New Roman" w:cs="Times New Roman"/>
                                  <w:sz w:val="20"/>
                                  <w:szCs w:val="20"/>
                                  <w:lang w:bidi="en-US"/>
                                </w:rPr>
                                <w:t>= 1246)</w:t>
                              </w:r>
                            </w:ins>
                            <w:r w:rsidRPr="003A60E7">
                              <w:rPr>
                                <w:rFonts w:ascii="Times New Roman" w:hAnsi="Times New Roman" w:cs="Times New Roman"/>
                                <w:sz w:val="20"/>
                                <w:szCs w:val="20"/>
                                <w:lang w:bidi="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95B152" id="_x0000_t202" coordsize="21600,21600" o:spt="202" path="m,l,21600r21600,l21600,xe">
                <v:stroke joinstyle="miter"/>
                <v:path gradientshapeok="t" o:connecttype="rect"/>
              </v:shapetype>
              <v:shape id="_x0000_s1027" type="#_x0000_t202" style="position:absolute;left:0;text-align:left;margin-left:35.65pt;margin-top:326.8pt;width:401.25pt;height:8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" stroked="f">
                <v:textbox inset="0,0,0,0">
                  <w:txbxContent>
                    <w:p w14:paraId="48F95436" w14:textId="77777777" w:rsidR="00B717EF" w:rsidRDefault="00B717EF" w:rsidP="00B717EF">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the 26 food groups used in the dietary patterns extraction phase of the analysis. </w:t>
                      </w:r>
                    </w:p>
                    <w:p w14:paraId="2020765C" w14:textId="77777777" w:rsidR="00B717EF" w:rsidRDefault="00B717EF" w:rsidP="00B717EF">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186959A0" w14:textId="749D8DDA" w:rsidR="00B717EF" w:rsidRPr="003A60E7" w:rsidRDefault="00B717EF" w:rsidP="00B717EF">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ins w:id="16" w:author="Maino Vieytes, Christian (NIH/NIA/IRP) [F]" w:date="2023-11-15T14:41:00Z">
                        <w:r w:rsidR="008104EE">
                          <w:rPr>
                            <w:rFonts w:ascii="Times New Roman" w:hAnsi="Times New Roman" w:cs="Times New Roman"/>
                            <w:sz w:val="20"/>
                            <w:szCs w:val="20"/>
                            <w:lang w:bidi="en-US"/>
                          </w:rPr>
                          <w:t>. Analysis was performed on subjects from the testing sample (</w:t>
                        </w:r>
                        <w:r w:rsidR="008104EE">
                          <w:rPr>
                            <w:rFonts w:ascii="Times New Roman" w:hAnsi="Times New Roman" w:cs="Times New Roman"/>
                            <w:i/>
                            <w:iCs/>
                            <w:sz w:val="20"/>
                            <w:szCs w:val="20"/>
                            <w:lang w:bidi="en-US"/>
                          </w:rPr>
                          <w:t xml:space="preserve">n </w:t>
                        </w:r>
                        <w:r w:rsidR="008104EE">
                          <w:rPr>
                            <w:rFonts w:ascii="Times New Roman" w:hAnsi="Times New Roman" w:cs="Times New Roman"/>
                            <w:sz w:val="20"/>
                            <w:szCs w:val="20"/>
                            <w:lang w:bidi="en-US"/>
                          </w:rPr>
                          <w:t>= 1246)</w:t>
                        </w:r>
                      </w:ins>
                      <w:r w:rsidRPr="003A60E7">
                        <w:rPr>
                          <w:rFonts w:ascii="Times New Roman" w:hAnsi="Times New Roman" w:cs="Times New Roman"/>
                          <w:sz w:val="20"/>
                          <w:szCs w:val="20"/>
                          <w:lang w:bidi="en-US"/>
                        </w:rPr>
                        <w:t>.</w:t>
                      </w:r>
                    </w:p>
                  </w:txbxContent>
                </v:textbox>
                <w10:wrap type="square"/>
              </v:shape>
            </w:pict>
          </mc:Fallback>
        </mc:AlternateContent>
      </w:r>
      <w:r>
        <w:rPr>
          <w:rFonts w:ascii="Times New Roman" w:hAnsi="Times New Roman" w:cs="Times New Roman"/>
          <w:noProof/>
        </w:rPr>
        <w:drawing>
          <wp:inline distT="0" distB="0" distL="0" distR="0" wp14:anchorId="60AB5612" wp14:editId="1BEE1A7F">
            <wp:extent cx="5082151" cy="4146550"/>
            <wp:effectExtent l="0" t="0" r="0" b="0"/>
            <wp:docPr id="1238583224"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83224" name="Picture 2" descr="Chart, radar chart&#10;&#10;Description automatically generated"/>
                    <pic:cNvPicPr/>
                  </pic:nvPicPr>
                  <pic:blipFill rotWithShape="1">
                    <a:blip r:embed="rId15" cstate="print">
                      <a:extLst>
                        <a:ext uri="{28A0092B-C50C-407E-A947-70E740481C1C}">
                          <a14:useLocalDpi xmlns:a14="http://schemas.microsoft.com/office/drawing/2010/main" val="0"/>
                        </a:ext>
                      </a:extLst>
                    </a:blip>
                    <a:srcRect l="14490" b="13196"/>
                    <a:stretch/>
                  </pic:blipFill>
                  <pic:spPr bwMode="auto">
                    <a:xfrm>
                      <a:off x="0" y="0"/>
                      <a:ext cx="5082332" cy="4146698"/>
                    </a:xfrm>
                    <a:prstGeom prst="rect">
                      <a:avLst/>
                    </a:prstGeom>
                    <a:ln>
                      <a:noFill/>
                    </a:ln>
                    <a:extLst>
                      <a:ext uri="{53640926-AAD7-44D8-BBD7-CCE9431645EC}">
                        <a14:shadowObscured xmlns:a14="http://schemas.microsoft.com/office/drawing/2010/main"/>
                      </a:ext>
                    </a:extLst>
                  </pic:spPr>
                </pic:pic>
              </a:graphicData>
            </a:graphic>
          </wp:inline>
        </w:drawing>
      </w:r>
    </w:p>
    <w:p w14:paraId="769A1508" w14:textId="1468BDB7" w:rsidR="00B717EF" w:rsidRPr="00C90B6F" w:rsidRDefault="00B717EF" w:rsidP="00CA04BD">
      <w:pPr>
        <w:spacing w:line="360" w:lineRule="auto"/>
        <w:ind w:firstLine="720"/>
        <w:rPr>
          <w:rFonts w:ascii="Times New Roman" w:hAnsi="Times New Roman" w:cs="Times New Roman"/>
        </w:rPr>
      </w:pPr>
    </w:p>
    <w:p w14:paraId="296C8276" w14:textId="77777777" w:rsidR="00B717EF" w:rsidRDefault="00B717EF" w:rsidP="00CA04BD">
      <w:pPr>
        <w:spacing w:line="360" w:lineRule="auto"/>
        <w:ind w:firstLine="720"/>
        <w:rPr>
          <w:rFonts w:ascii="Times New Roman" w:hAnsi="Times New Roman" w:cs="Times New Roman"/>
        </w:rPr>
      </w:pPr>
    </w:p>
    <w:p w14:paraId="19AEC919" w14:textId="77777777" w:rsidR="00B717EF" w:rsidRDefault="00B717EF" w:rsidP="00CA04BD">
      <w:pPr>
        <w:spacing w:line="360" w:lineRule="auto"/>
        <w:ind w:firstLine="720"/>
        <w:rPr>
          <w:rFonts w:ascii="Times New Roman" w:hAnsi="Times New Roman" w:cs="Times New Roman"/>
        </w:rPr>
      </w:pPr>
    </w:p>
    <w:p w14:paraId="405F323C" w14:textId="77777777" w:rsidR="00B717EF" w:rsidRDefault="00B717EF" w:rsidP="00CA04BD">
      <w:pPr>
        <w:spacing w:line="360" w:lineRule="auto"/>
        <w:ind w:firstLine="720"/>
        <w:rPr>
          <w:rFonts w:ascii="Times New Roman" w:hAnsi="Times New Roman" w:cs="Times New Roman"/>
        </w:rPr>
      </w:pPr>
    </w:p>
    <w:p w14:paraId="383740BE" w14:textId="77777777" w:rsidR="00B717EF" w:rsidRDefault="00B717EF" w:rsidP="00CA04BD">
      <w:pPr>
        <w:spacing w:line="360" w:lineRule="auto"/>
        <w:ind w:firstLine="720"/>
        <w:rPr>
          <w:rFonts w:ascii="Times New Roman" w:hAnsi="Times New Roman" w:cs="Times New Roman"/>
        </w:rPr>
      </w:pPr>
    </w:p>
    <w:p w14:paraId="34A1CBFF" w14:textId="77777777" w:rsidR="00B717EF" w:rsidRDefault="00B717EF" w:rsidP="00CA04BD">
      <w:pPr>
        <w:spacing w:line="360" w:lineRule="auto"/>
        <w:ind w:firstLine="720"/>
        <w:rPr>
          <w:rFonts w:ascii="Times New Roman" w:hAnsi="Times New Roman" w:cs="Times New Roman"/>
        </w:rPr>
      </w:pPr>
    </w:p>
    <w:p w14:paraId="01DF4CE7" w14:textId="77777777" w:rsidR="00B717EF" w:rsidRDefault="00B717EF" w:rsidP="00CA04BD">
      <w:pPr>
        <w:spacing w:line="360" w:lineRule="auto"/>
        <w:ind w:firstLine="720"/>
        <w:rPr>
          <w:rFonts w:ascii="Times New Roman" w:hAnsi="Times New Roman" w:cs="Times New Roman"/>
        </w:rPr>
      </w:pPr>
    </w:p>
    <w:p w14:paraId="1C04A579" w14:textId="77777777" w:rsidR="00B717EF" w:rsidRDefault="00B717EF" w:rsidP="00CA04BD">
      <w:pPr>
        <w:spacing w:line="360" w:lineRule="auto"/>
        <w:ind w:firstLine="720"/>
        <w:rPr>
          <w:rFonts w:ascii="Times New Roman" w:hAnsi="Times New Roman" w:cs="Times New Roman"/>
        </w:rPr>
      </w:pPr>
    </w:p>
    <w:p w14:paraId="6BC42D48" w14:textId="77777777" w:rsidR="00B717EF" w:rsidRDefault="00B717EF" w:rsidP="00CA04BD">
      <w:pPr>
        <w:spacing w:line="360" w:lineRule="auto"/>
        <w:ind w:firstLine="720"/>
        <w:rPr>
          <w:rFonts w:ascii="Times New Roman" w:hAnsi="Times New Roman" w:cs="Times New Roman"/>
        </w:rPr>
      </w:pPr>
    </w:p>
    <w:p w14:paraId="65298FF3" w14:textId="77777777" w:rsidR="00B717EF" w:rsidRDefault="00B717EF" w:rsidP="00CA04BD">
      <w:pPr>
        <w:spacing w:line="360" w:lineRule="auto"/>
        <w:ind w:firstLine="720"/>
        <w:rPr>
          <w:rFonts w:ascii="Times New Roman" w:hAnsi="Times New Roman" w:cs="Times New Roman"/>
        </w:rPr>
      </w:pPr>
    </w:p>
    <w:p w14:paraId="48EF44C4" w14:textId="77777777" w:rsidR="00B717EF" w:rsidRDefault="00B717EF" w:rsidP="00CA04BD">
      <w:pPr>
        <w:spacing w:line="360" w:lineRule="auto"/>
        <w:ind w:firstLine="720"/>
        <w:rPr>
          <w:rFonts w:ascii="Times New Roman" w:hAnsi="Times New Roman" w:cs="Times New Roman"/>
        </w:rPr>
      </w:pPr>
    </w:p>
    <w:p w14:paraId="70F5C0D8" w14:textId="2E47D2A5" w:rsidR="00B717EF" w:rsidRDefault="00B717EF" w:rsidP="00CA04BD">
      <w:pPr>
        <w:spacing w:line="360" w:lineRule="auto"/>
        <w:ind w:firstLine="720"/>
        <w:rPr>
          <w:rFonts w:ascii="Times New Roman" w:hAnsi="Times New Roman" w:cs="Times New Roman"/>
        </w:rPr>
      </w:pPr>
    </w:p>
    <w:p w14:paraId="6C7825D7" w14:textId="539A779F" w:rsidR="00B717EF" w:rsidRDefault="008E210F" w:rsidP="00CA04BD">
      <w:pPr>
        <w:spacing w:line="360" w:lineRule="auto"/>
        <w:ind w:firstLine="720"/>
        <w:rPr>
          <w:rFonts w:ascii="Times New Roman" w:hAnsi="Times New Roman" w:cs="Times New Roman"/>
        </w:rPr>
      </w:pPr>
      <w:r w:rsidRPr="00C90B6F">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3D3F0EE4" wp14:editId="58390F69">
                <wp:simplePos x="0" y="0"/>
                <wp:positionH relativeFrom="column">
                  <wp:posOffset>128063</wp:posOffset>
                </wp:positionH>
                <wp:positionV relativeFrom="paragraph">
                  <wp:posOffset>-223240</wp:posOffset>
                </wp:positionV>
                <wp:extent cx="6539024" cy="8929992"/>
                <wp:effectExtent l="0" t="0" r="1905" b="0"/>
                <wp:wrapNone/>
                <wp:docPr id="1628357051" name="Text Box 1628357051"/>
                <wp:cNvGraphicFramePr/>
                <a:graphic xmlns:a="http://schemas.openxmlformats.org/drawingml/2006/main">
                  <a:graphicData uri="http://schemas.microsoft.com/office/word/2010/wordprocessingShape">
                    <wps:wsp>
                      <wps:cNvSpPr txBox="1"/>
                      <wps:spPr>
                        <a:xfrm>
                          <a:off x="0" y="0"/>
                          <a:ext cx="6539024" cy="8929992"/>
                        </a:xfrm>
                        <a:prstGeom prst="rect">
                          <a:avLst/>
                        </a:prstGeom>
                        <a:solidFill>
                          <a:schemeClr val="lt1"/>
                        </a:solidFill>
                        <a:ln w="6350">
                          <a:noFill/>
                        </a:ln>
                      </wps:spPr>
                      <wps:txbx>
                        <w:txbxContent>
                          <w:tbl>
                            <w:tblPr>
                              <w:tblStyle w:val="TableGrid"/>
                              <w:tblW w:w="10075"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920"/>
                              <w:gridCol w:w="990"/>
                              <w:gridCol w:w="990"/>
                              <w:gridCol w:w="900"/>
                              <w:gridCol w:w="1350"/>
                            </w:tblGrid>
                            <w:tr w:rsidR="00B717EF" w:rsidRPr="00B51CDF" w14:paraId="0997FE97" w14:textId="77777777" w:rsidTr="008E210F">
                              <w:tc>
                                <w:tcPr>
                                  <w:tcW w:w="10075"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433FDAE" w14:textId="77777777" w:rsidR="00B717EF" w:rsidRDefault="00B717EF" w:rsidP="00061216">
                                  <w:pPr>
                                    <w:rPr>
                                      <w:rFonts w:ascii="Times New Roman" w:hAnsi="Times New Roman" w:cs="Times New Roman"/>
                                      <w:b/>
                                      <w:bCs/>
                                      <w:sz w:val="20"/>
                                      <w:szCs w:val="20"/>
                                    </w:rPr>
                                  </w:pPr>
                                  <w:r>
                                    <w:rPr>
                                      <w:rFonts w:ascii="Times New Roman" w:hAnsi="Times New Roman" w:cs="Times New Roman"/>
                                      <w:b/>
                                      <w:bCs/>
                                      <w:sz w:val="20"/>
                                      <w:szCs w:val="20"/>
                                    </w:rPr>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 in the lower triangular matrix form.</w:t>
                                  </w:r>
                                </w:p>
                              </w:tc>
                            </w:tr>
                            <w:tr w:rsidR="00B717EF" w:rsidRPr="00B51CDF" w14:paraId="358DF121" w14:textId="77777777" w:rsidTr="008E210F">
                              <w:tc>
                                <w:tcPr>
                                  <w:tcW w:w="2187" w:type="dxa"/>
                                  <w:tcBorders>
                                    <w:top w:val="single" w:sz="8" w:space="0" w:color="auto"/>
                                    <w:left w:val="single" w:sz="4" w:space="0" w:color="auto"/>
                                    <w:bottom w:val="single" w:sz="4" w:space="0" w:color="auto"/>
                                  </w:tcBorders>
                                  <w:shd w:val="clear" w:color="auto" w:fill="auto"/>
                                  <w:vAlign w:val="center"/>
                                </w:tcPr>
                                <w:p w14:paraId="270E9C6E" w14:textId="77777777" w:rsidR="00B717EF" w:rsidRPr="00B51CDF" w:rsidRDefault="00B717EF"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7693FCED"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65B0F8D"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920" w:type="dxa"/>
                                  <w:vMerge w:val="restart"/>
                                  <w:tcBorders>
                                    <w:top w:val="single" w:sz="8" w:space="0" w:color="auto"/>
                                    <w:bottom w:val="single" w:sz="4" w:space="0" w:color="auto"/>
                                  </w:tcBorders>
                                  <w:shd w:val="clear" w:color="auto" w:fill="auto"/>
                                  <w:noWrap/>
                                  <w:vAlign w:val="center"/>
                                  <w:hideMark/>
                                </w:tcPr>
                                <w:p w14:paraId="0E706D04"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990" w:type="dxa"/>
                                  <w:vMerge w:val="restart"/>
                                  <w:tcBorders>
                                    <w:top w:val="single" w:sz="8" w:space="0" w:color="auto"/>
                                    <w:bottom w:val="single" w:sz="4" w:space="0" w:color="auto"/>
                                  </w:tcBorders>
                                  <w:shd w:val="clear" w:color="auto" w:fill="auto"/>
                                  <w:noWrap/>
                                  <w:vAlign w:val="center"/>
                                  <w:hideMark/>
                                </w:tcPr>
                                <w:p w14:paraId="6D55153E" w14:textId="77777777" w:rsidR="008E210F" w:rsidRDefault="00B717EF"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Household</w:t>
                                  </w:r>
                                </w:p>
                                <w:p w14:paraId="0A12EF4C" w14:textId="7C4139D8"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 Size</w:t>
                                  </w:r>
                                  <w:r w:rsidRPr="00B51CDF">
                                    <w:rPr>
                                      <w:rFonts w:ascii="Times New Roman" w:hAnsi="Times New Roman" w:cs="Times New Roman"/>
                                      <w:b/>
                                      <w:bCs/>
                                      <w:sz w:val="20"/>
                                      <w:szCs w:val="20"/>
                                      <w:vertAlign w:val="superscript"/>
                                    </w:rPr>
                                    <w:t>†</w:t>
                                  </w:r>
                                </w:p>
                              </w:tc>
                              <w:tc>
                                <w:tcPr>
                                  <w:tcW w:w="990" w:type="dxa"/>
                                  <w:vMerge w:val="restart"/>
                                  <w:tcBorders>
                                    <w:top w:val="single" w:sz="8" w:space="0" w:color="auto"/>
                                    <w:bottom w:val="single" w:sz="4" w:space="0" w:color="auto"/>
                                  </w:tcBorders>
                                  <w:shd w:val="clear" w:color="auto" w:fill="auto"/>
                                  <w:noWrap/>
                                  <w:vAlign w:val="center"/>
                                  <w:hideMark/>
                                </w:tcPr>
                                <w:p w14:paraId="6C4D3F1A" w14:textId="77777777" w:rsidR="008E210F" w:rsidRDefault="00B717EF" w:rsidP="00061216">
                                  <w:pPr>
                                    <w:jc w:val="center"/>
                                    <w:rPr>
                                      <w:rFonts w:ascii="Times New Roman" w:hAnsi="Times New Roman" w:cs="Times New Roman"/>
                                      <w:b/>
                                      <w:bCs/>
                                      <w:sz w:val="20"/>
                                      <w:szCs w:val="20"/>
                                    </w:rPr>
                                  </w:pPr>
                                  <w:r>
                                    <w:rPr>
                                      <w:rFonts w:ascii="Times New Roman" w:hAnsi="Times New Roman" w:cs="Times New Roman"/>
                                      <w:b/>
                                      <w:bCs/>
                                      <w:sz w:val="20"/>
                                      <w:szCs w:val="20"/>
                                    </w:rPr>
                                    <w:t>Prudent</w:t>
                                  </w:r>
                                </w:p>
                                <w:p w14:paraId="1372FCF8" w14:textId="641A9EDC" w:rsidR="00B717EF" w:rsidRPr="00B51CDF" w:rsidRDefault="00B717EF" w:rsidP="00061216">
                                  <w:pPr>
                                    <w:jc w:val="center"/>
                                    <w:rPr>
                                      <w:rFonts w:ascii="Times New Roman" w:hAnsi="Times New Roman" w:cs="Times New Roman"/>
                                      <w:b/>
                                      <w:bCs/>
                                      <w:sz w:val="20"/>
                                      <w:szCs w:val="20"/>
                                    </w:rPr>
                                  </w:pPr>
                                  <w:r>
                                    <w:rPr>
                                      <w:rFonts w:ascii="Times New Roman" w:hAnsi="Times New Roman" w:cs="Times New Roman"/>
                                      <w:b/>
                                      <w:bCs/>
                                      <w:sz w:val="20"/>
                                      <w:szCs w:val="20"/>
                                    </w:rPr>
                                    <w:t xml:space="preserve">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900" w:type="dxa"/>
                                  <w:vMerge w:val="restart"/>
                                  <w:tcBorders>
                                    <w:top w:val="single" w:sz="8" w:space="0" w:color="auto"/>
                                    <w:bottom w:val="single" w:sz="4" w:space="0" w:color="auto"/>
                                    <w:right w:val="nil"/>
                                  </w:tcBorders>
                                  <w:shd w:val="clear" w:color="auto" w:fill="auto"/>
                                  <w:noWrap/>
                                  <w:vAlign w:val="center"/>
                                  <w:hideMark/>
                                </w:tcPr>
                                <w:p w14:paraId="3D5F7F13" w14:textId="77777777" w:rsidR="00B717EF" w:rsidRPr="00B51CDF" w:rsidRDefault="00B717EF"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50" w:type="dxa"/>
                                  <w:vMerge w:val="restart"/>
                                  <w:tcBorders>
                                    <w:top w:val="single" w:sz="8" w:space="0" w:color="auto"/>
                                    <w:left w:val="nil"/>
                                    <w:bottom w:val="single" w:sz="4" w:space="0" w:color="auto"/>
                                    <w:right w:val="single" w:sz="4" w:space="0" w:color="auto"/>
                                  </w:tcBorders>
                                  <w:vAlign w:val="center"/>
                                </w:tcPr>
                                <w:p w14:paraId="139AD299" w14:textId="77777777" w:rsidR="00B717EF" w:rsidRPr="001A7F3A" w:rsidRDefault="00B717EF" w:rsidP="001A7F3A">
                                  <w:pPr>
                                    <w:jc w:val="center"/>
                                    <w:rPr>
                                      <w:rFonts w:ascii="Times New Roman" w:hAnsi="Times New Roman" w:cs="Times New Roman"/>
                                      <w:sz w:val="20"/>
                                      <w:szCs w:val="20"/>
                                      <w:vertAlign w:val="superscript"/>
                                    </w:rPr>
                                  </w:pPr>
                                  <w:r>
                                    <w:rPr>
                                      <w:rFonts w:ascii="Times New Roman" w:hAnsi="Times New Roman" w:cs="Times New Roman"/>
                                      <w:b/>
                                      <w:bCs/>
                                      <w:sz w:val="20"/>
                                      <w:szCs w:val="20"/>
                                    </w:rPr>
                                    <w:t>HEI-2015</w:t>
                                  </w:r>
                                  <w:r>
                                    <w:rPr>
                                      <w:rFonts w:ascii="Times New Roman" w:hAnsi="Times New Roman" w:cs="Times New Roman"/>
                                      <w:sz w:val="20"/>
                                      <w:szCs w:val="20"/>
                                      <w:vertAlign w:val="superscript"/>
                                    </w:rPr>
                                    <w:t>a</w:t>
                                  </w:r>
                                </w:p>
                              </w:tc>
                            </w:tr>
                            <w:tr w:rsidR="00B717EF" w:rsidRPr="00B51CDF" w14:paraId="2C6BB583" w14:textId="77777777" w:rsidTr="008E210F">
                              <w:tc>
                                <w:tcPr>
                                  <w:tcW w:w="2187" w:type="dxa"/>
                                  <w:tcBorders>
                                    <w:top w:val="single" w:sz="4" w:space="0" w:color="auto"/>
                                    <w:left w:val="single" w:sz="4" w:space="0" w:color="auto"/>
                                    <w:bottom w:val="single" w:sz="4" w:space="0" w:color="auto"/>
                                  </w:tcBorders>
                                  <w:shd w:val="clear" w:color="auto" w:fill="auto"/>
                                  <w:vAlign w:val="center"/>
                                </w:tcPr>
                                <w:p w14:paraId="216845A6" w14:textId="77777777" w:rsidR="00B717EF" w:rsidRPr="00B51CDF" w:rsidRDefault="00B717EF"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3844AFCC" w14:textId="77777777" w:rsidR="00B717EF" w:rsidRPr="00B51CDF" w:rsidRDefault="00B717EF"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3E18EB51" w14:textId="77777777" w:rsidR="00B717EF" w:rsidRPr="00B51CDF" w:rsidRDefault="00B717EF" w:rsidP="00061216">
                                  <w:pPr>
                                    <w:spacing w:line="360" w:lineRule="auto"/>
                                    <w:rPr>
                                      <w:rFonts w:ascii="Times New Roman" w:hAnsi="Times New Roman" w:cs="Times New Roman"/>
                                      <w:b/>
                                      <w:bCs/>
                                      <w:sz w:val="20"/>
                                      <w:szCs w:val="20"/>
                                    </w:rPr>
                                  </w:pPr>
                                </w:p>
                              </w:tc>
                              <w:tc>
                                <w:tcPr>
                                  <w:tcW w:w="920" w:type="dxa"/>
                                  <w:vMerge/>
                                  <w:tcBorders>
                                    <w:top w:val="single" w:sz="4" w:space="0" w:color="auto"/>
                                    <w:bottom w:val="single" w:sz="4" w:space="0" w:color="auto"/>
                                  </w:tcBorders>
                                  <w:shd w:val="clear" w:color="auto" w:fill="auto"/>
                                  <w:noWrap/>
                                  <w:vAlign w:val="center"/>
                                </w:tcPr>
                                <w:p w14:paraId="5D0863D5" w14:textId="77777777" w:rsidR="00B717EF" w:rsidRPr="00B51CDF" w:rsidRDefault="00B717EF" w:rsidP="00061216">
                                  <w:pPr>
                                    <w:spacing w:line="360" w:lineRule="auto"/>
                                    <w:rPr>
                                      <w:rFonts w:ascii="Times New Roman" w:hAnsi="Times New Roman" w:cs="Times New Roman"/>
                                      <w:b/>
                                      <w:bCs/>
                                      <w:sz w:val="20"/>
                                      <w:szCs w:val="20"/>
                                    </w:rPr>
                                  </w:pPr>
                                </w:p>
                              </w:tc>
                              <w:tc>
                                <w:tcPr>
                                  <w:tcW w:w="990" w:type="dxa"/>
                                  <w:vMerge/>
                                  <w:tcBorders>
                                    <w:top w:val="single" w:sz="4" w:space="0" w:color="auto"/>
                                    <w:bottom w:val="single" w:sz="4" w:space="0" w:color="auto"/>
                                  </w:tcBorders>
                                  <w:shd w:val="clear" w:color="auto" w:fill="auto"/>
                                  <w:noWrap/>
                                  <w:vAlign w:val="center"/>
                                </w:tcPr>
                                <w:p w14:paraId="25EAC151" w14:textId="77777777" w:rsidR="00B717EF" w:rsidRPr="00B51CDF" w:rsidRDefault="00B717EF" w:rsidP="00061216">
                                  <w:pPr>
                                    <w:spacing w:line="360" w:lineRule="auto"/>
                                    <w:rPr>
                                      <w:rFonts w:ascii="Times New Roman" w:hAnsi="Times New Roman" w:cs="Times New Roman"/>
                                      <w:b/>
                                      <w:bCs/>
                                      <w:sz w:val="20"/>
                                      <w:szCs w:val="20"/>
                                    </w:rPr>
                                  </w:pPr>
                                </w:p>
                              </w:tc>
                              <w:tc>
                                <w:tcPr>
                                  <w:tcW w:w="990" w:type="dxa"/>
                                  <w:vMerge/>
                                  <w:tcBorders>
                                    <w:top w:val="single" w:sz="4" w:space="0" w:color="auto"/>
                                    <w:bottom w:val="single" w:sz="4" w:space="0" w:color="auto"/>
                                  </w:tcBorders>
                                  <w:shd w:val="clear" w:color="auto" w:fill="auto"/>
                                  <w:noWrap/>
                                  <w:vAlign w:val="center"/>
                                </w:tcPr>
                                <w:p w14:paraId="3A06F939" w14:textId="77777777" w:rsidR="00B717EF" w:rsidRPr="00B51CDF" w:rsidRDefault="00B717EF" w:rsidP="00061216">
                                  <w:pPr>
                                    <w:spacing w:line="360" w:lineRule="auto"/>
                                    <w:rPr>
                                      <w:rFonts w:ascii="Times New Roman" w:hAnsi="Times New Roman" w:cs="Times New Roman"/>
                                      <w:sz w:val="20"/>
                                      <w:szCs w:val="20"/>
                                    </w:rPr>
                                  </w:pPr>
                                </w:p>
                              </w:tc>
                              <w:tc>
                                <w:tcPr>
                                  <w:tcW w:w="900" w:type="dxa"/>
                                  <w:vMerge/>
                                  <w:tcBorders>
                                    <w:top w:val="single" w:sz="4" w:space="0" w:color="auto"/>
                                    <w:bottom w:val="single" w:sz="4" w:space="0" w:color="auto"/>
                                    <w:right w:val="nil"/>
                                  </w:tcBorders>
                                  <w:shd w:val="clear" w:color="auto" w:fill="auto"/>
                                  <w:noWrap/>
                                  <w:vAlign w:val="center"/>
                                </w:tcPr>
                                <w:p w14:paraId="3893CD69" w14:textId="77777777" w:rsidR="00B717EF" w:rsidRPr="00B51CDF" w:rsidRDefault="00B717EF" w:rsidP="00061216">
                                  <w:pPr>
                                    <w:spacing w:line="360" w:lineRule="auto"/>
                                    <w:rPr>
                                      <w:rFonts w:ascii="Times New Roman" w:hAnsi="Times New Roman" w:cs="Times New Roman"/>
                                      <w:sz w:val="20"/>
                                      <w:szCs w:val="20"/>
                                    </w:rPr>
                                  </w:pPr>
                                </w:p>
                              </w:tc>
                              <w:tc>
                                <w:tcPr>
                                  <w:tcW w:w="1350" w:type="dxa"/>
                                  <w:vMerge/>
                                  <w:tcBorders>
                                    <w:top w:val="nil"/>
                                    <w:left w:val="nil"/>
                                    <w:bottom w:val="single" w:sz="4" w:space="0" w:color="auto"/>
                                    <w:right w:val="single" w:sz="4" w:space="0" w:color="auto"/>
                                  </w:tcBorders>
                                </w:tcPr>
                                <w:p w14:paraId="193BF67C" w14:textId="77777777" w:rsidR="00B717EF" w:rsidRPr="00B51CDF" w:rsidRDefault="00B717EF" w:rsidP="00061216">
                                  <w:pPr>
                                    <w:spacing w:line="360" w:lineRule="auto"/>
                                    <w:rPr>
                                      <w:rFonts w:ascii="Times New Roman" w:hAnsi="Times New Roman" w:cs="Times New Roman"/>
                                      <w:sz w:val="20"/>
                                      <w:szCs w:val="20"/>
                                    </w:rPr>
                                  </w:pPr>
                                </w:p>
                              </w:tc>
                            </w:tr>
                            <w:tr w:rsidR="00B717EF" w:rsidRPr="00B51CDF" w14:paraId="2F87F330" w14:textId="77777777" w:rsidTr="008E210F">
                              <w:tc>
                                <w:tcPr>
                                  <w:tcW w:w="2187" w:type="dxa"/>
                                  <w:tcBorders>
                                    <w:top w:val="single" w:sz="4" w:space="0" w:color="auto"/>
                                    <w:left w:val="single" w:sz="4" w:space="0" w:color="auto"/>
                                    <w:bottom w:val="nil"/>
                                  </w:tcBorders>
                                  <w:shd w:val="clear" w:color="auto" w:fill="auto"/>
                                  <w:vAlign w:val="center"/>
                                </w:tcPr>
                                <w:p w14:paraId="3B1F1A7D"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3347F4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A70D4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single" w:sz="4" w:space="0" w:color="auto"/>
                                    <w:bottom w:val="nil"/>
                                  </w:tcBorders>
                                  <w:shd w:val="clear" w:color="auto" w:fill="auto"/>
                                  <w:noWrap/>
                                  <w:vAlign w:val="bottom"/>
                                  <w:hideMark/>
                                </w:tcPr>
                                <w:p w14:paraId="059F6D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single" w:sz="4" w:space="0" w:color="auto"/>
                                    <w:bottom w:val="nil"/>
                                  </w:tcBorders>
                                  <w:shd w:val="clear" w:color="auto" w:fill="auto"/>
                                  <w:noWrap/>
                                  <w:vAlign w:val="bottom"/>
                                  <w:hideMark/>
                                </w:tcPr>
                                <w:p w14:paraId="5047CC5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90" w:type="dxa"/>
                                  <w:tcBorders>
                                    <w:top w:val="single" w:sz="4" w:space="0" w:color="auto"/>
                                    <w:bottom w:val="nil"/>
                                  </w:tcBorders>
                                  <w:shd w:val="clear" w:color="auto" w:fill="auto"/>
                                  <w:noWrap/>
                                  <w:vAlign w:val="bottom"/>
                                  <w:hideMark/>
                                </w:tcPr>
                                <w:p w14:paraId="6D774A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00" w:type="dxa"/>
                                  <w:tcBorders>
                                    <w:top w:val="single" w:sz="4" w:space="0" w:color="auto"/>
                                    <w:bottom w:val="nil"/>
                                    <w:right w:val="nil"/>
                                  </w:tcBorders>
                                  <w:shd w:val="clear" w:color="auto" w:fill="auto"/>
                                  <w:noWrap/>
                                  <w:vAlign w:val="bottom"/>
                                  <w:hideMark/>
                                </w:tcPr>
                                <w:p w14:paraId="1467490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50" w:type="dxa"/>
                                  <w:tcBorders>
                                    <w:top w:val="single" w:sz="4" w:space="0" w:color="auto"/>
                                    <w:left w:val="nil"/>
                                    <w:bottom w:val="nil"/>
                                    <w:right w:val="single" w:sz="4" w:space="0" w:color="auto"/>
                                  </w:tcBorders>
                                  <w:vAlign w:val="bottom"/>
                                </w:tcPr>
                                <w:p w14:paraId="59691643"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B717EF" w:rsidRPr="00B51CDF" w14:paraId="7623650D" w14:textId="77777777" w:rsidTr="008E210F">
                              <w:tc>
                                <w:tcPr>
                                  <w:tcW w:w="2187" w:type="dxa"/>
                                  <w:tcBorders>
                                    <w:top w:val="nil"/>
                                    <w:left w:val="single" w:sz="4" w:space="0" w:color="auto"/>
                                    <w:bottom w:val="nil"/>
                                  </w:tcBorders>
                                  <w:shd w:val="clear" w:color="auto" w:fill="auto"/>
                                  <w:vAlign w:val="center"/>
                                </w:tcPr>
                                <w:p w14:paraId="0D895307"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6842FE2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6D1DB48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20" w:type="dxa"/>
                                  <w:tcBorders>
                                    <w:top w:val="nil"/>
                                    <w:bottom w:val="nil"/>
                                  </w:tcBorders>
                                  <w:shd w:val="clear" w:color="auto" w:fill="auto"/>
                                  <w:noWrap/>
                                  <w:vAlign w:val="bottom"/>
                                  <w:hideMark/>
                                </w:tcPr>
                                <w:p w14:paraId="27A371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4433755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0529E1C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32C842B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350" w:type="dxa"/>
                                  <w:tcBorders>
                                    <w:top w:val="nil"/>
                                    <w:left w:val="nil"/>
                                    <w:bottom w:val="nil"/>
                                    <w:right w:val="single" w:sz="4" w:space="0" w:color="auto"/>
                                  </w:tcBorders>
                                  <w:vAlign w:val="bottom"/>
                                </w:tcPr>
                                <w:p w14:paraId="47B49776"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-0.12</w:t>
                                  </w:r>
                                </w:p>
                              </w:tc>
                            </w:tr>
                            <w:tr w:rsidR="00B717EF" w:rsidRPr="00B51CDF" w14:paraId="4394DC9D" w14:textId="77777777" w:rsidTr="008E210F">
                              <w:tc>
                                <w:tcPr>
                                  <w:tcW w:w="2187" w:type="dxa"/>
                                  <w:tcBorders>
                                    <w:top w:val="nil"/>
                                    <w:left w:val="single" w:sz="4" w:space="0" w:color="auto"/>
                                    <w:bottom w:val="nil"/>
                                  </w:tcBorders>
                                  <w:shd w:val="clear" w:color="auto" w:fill="auto"/>
                                  <w:vAlign w:val="center"/>
                                </w:tcPr>
                                <w:p w14:paraId="46E8A61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638E9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305039C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920" w:type="dxa"/>
                                  <w:tcBorders>
                                    <w:top w:val="nil"/>
                                    <w:bottom w:val="nil"/>
                                  </w:tcBorders>
                                  <w:shd w:val="clear" w:color="auto" w:fill="auto"/>
                                  <w:noWrap/>
                                  <w:vAlign w:val="bottom"/>
                                  <w:hideMark/>
                                </w:tcPr>
                                <w:p w14:paraId="10C5AD1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0A8EE3E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990" w:type="dxa"/>
                                  <w:tcBorders>
                                    <w:top w:val="nil"/>
                                    <w:bottom w:val="nil"/>
                                  </w:tcBorders>
                                  <w:shd w:val="clear" w:color="auto" w:fill="auto"/>
                                  <w:noWrap/>
                                  <w:vAlign w:val="bottom"/>
                                  <w:hideMark/>
                                </w:tcPr>
                                <w:p w14:paraId="26C957B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15365ED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c>
                                <w:tcPr>
                                  <w:tcW w:w="1350" w:type="dxa"/>
                                  <w:tcBorders>
                                    <w:top w:val="nil"/>
                                    <w:left w:val="nil"/>
                                    <w:bottom w:val="nil"/>
                                    <w:right w:val="single" w:sz="4" w:space="0" w:color="auto"/>
                                  </w:tcBorders>
                                  <w:vAlign w:val="bottom"/>
                                </w:tcPr>
                                <w:p w14:paraId="61E2599E"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0.070</w:t>
                                  </w:r>
                                </w:p>
                              </w:tc>
                            </w:tr>
                            <w:tr w:rsidR="00B717EF" w:rsidRPr="00B51CDF" w14:paraId="45A257BF" w14:textId="77777777" w:rsidTr="008E210F">
                              <w:tc>
                                <w:tcPr>
                                  <w:tcW w:w="2187" w:type="dxa"/>
                                  <w:tcBorders>
                                    <w:top w:val="nil"/>
                                    <w:left w:val="single" w:sz="4" w:space="0" w:color="auto"/>
                                    <w:bottom w:val="nil"/>
                                  </w:tcBorders>
                                  <w:shd w:val="clear" w:color="auto" w:fill="auto"/>
                                  <w:vAlign w:val="center"/>
                                </w:tcPr>
                                <w:p w14:paraId="40E0413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763193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6E9C1C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30BCDC6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5860D3E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15AD44D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3337C23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50" w:type="dxa"/>
                                  <w:tcBorders>
                                    <w:top w:val="nil"/>
                                    <w:left w:val="nil"/>
                                    <w:bottom w:val="nil"/>
                                    <w:right w:val="single" w:sz="4" w:space="0" w:color="auto"/>
                                  </w:tcBorders>
                                  <w:vAlign w:val="bottom"/>
                                </w:tcPr>
                                <w:p w14:paraId="7D231324"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B717EF" w:rsidRPr="00B51CDF" w14:paraId="7688DE50" w14:textId="77777777" w:rsidTr="008E210F">
                              <w:tc>
                                <w:tcPr>
                                  <w:tcW w:w="2187" w:type="dxa"/>
                                  <w:tcBorders>
                                    <w:top w:val="nil"/>
                                    <w:left w:val="single" w:sz="4" w:space="0" w:color="auto"/>
                                    <w:bottom w:val="nil"/>
                                  </w:tcBorders>
                                  <w:shd w:val="clear" w:color="auto" w:fill="auto"/>
                                  <w:vAlign w:val="center"/>
                                </w:tcPr>
                                <w:p w14:paraId="000D040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0E60E2A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35E4E80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20" w:type="dxa"/>
                                  <w:tcBorders>
                                    <w:top w:val="nil"/>
                                    <w:bottom w:val="nil"/>
                                  </w:tcBorders>
                                  <w:shd w:val="clear" w:color="auto" w:fill="auto"/>
                                  <w:noWrap/>
                                  <w:vAlign w:val="bottom"/>
                                  <w:hideMark/>
                                </w:tcPr>
                                <w:p w14:paraId="29A6529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6CBB50C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6915FD8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0BAB7F1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50" w:type="dxa"/>
                                  <w:tcBorders>
                                    <w:top w:val="nil"/>
                                    <w:left w:val="nil"/>
                                    <w:bottom w:val="nil"/>
                                    <w:right w:val="single" w:sz="4" w:space="0" w:color="auto"/>
                                  </w:tcBorders>
                                  <w:vAlign w:val="bottom"/>
                                </w:tcPr>
                                <w:p w14:paraId="4D37F398"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0.13</w:t>
                                  </w:r>
                                </w:p>
                              </w:tc>
                            </w:tr>
                            <w:tr w:rsidR="00B717EF" w:rsidRPr="00B51CDF" w14:paraId="791C8D5A" w14:textId="77777777" w:rsidTr="008E210F">
                              <w:tc>
                                <w:tcPr>
                                  <w:tcW w:w="2187" w:type="dxa"/>
                                  <w:tcBorders>
                                    <w:top w:val="nil"/>
                                    <w:left w:val="single" w:sz="4" w:space="0" w:color="auto"/>
                                    <w:bottom w:val="nil"/>
                                  </w:tcBorders>
                                  <w:shd w:val="clear" w:color="auto" w:fill="auto"/>
                                  <w:vAlign w:val="center"/>
                                </w:tcPr>
                                <w:p w14:paraId="7BC5A9EE"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9150DD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67C1C19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20" w:type="dxa"/>
                                  <w:tcBorders>
                                    <w:top w:val="nil"/>
                                    <w:bottom w:val="nil"/>
                                  </w:tcBorders>
                                  <w:shd w:val="clear" w:color="auto" w:fill="auto"/>
                                  <w:noWrap/>
                                  <w:vAlign w:val="bottom"/>
                                  <w:hideMark/>
                                </w:tcPr>
                                <w:p w14:paraId="0F2D4DD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58103EF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024B9DD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900" w:type="dxa"/>
                                  <w:tcBorders>
                                    <w:top w:val="nil"/>
                                    <w:bottom w:val="nil"/>
                                    <w:right w:val="nil"/>
                                  </w:tcBorders>
                                  <w:shd w:val="clear" w:color="auto" w:fill="auto"/>
                                  <w:noWrap/>
                                  <w:vAlign w:val="bottom"/>
                                  <w:hideMark/>
                                </w:tcPr>
                                <w:p w14:paraId="29F2DF0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50" w:type="dxa"/>
                                  <w:tcBorders>
                                    <w:top w:val="nil"/>
                                    <w:left w:val="nil"/>
                                    <w:bottom w:val="nil"/>
                                    <w:right w:val="single" w:sz="4" w:space="0" w:color="auto"/>
                                  </w:tcBorders>
                                  <w:vAlign w:val="bottom"/>
                                </w:tcPr>
                                <w:p w14:paraId="6561EF0C"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-0.050</w:t>
                                  </w:r>
                                </w:p>
                              </w:tc>
                            </w:tr>
                            <w:tr w:rsidR="00B717EF" w:rsidRPr="00B51CDF" w14:paraId="28725377" w14:textId="77777777" w:rsidTr="008E210F">
                              <w:tc>
                                <w:tcPr>
                                  <w:tcW w:w="2187" w:type="dxa"/>
                                  <w:tcBorders>
                                    <w:top w:val="nil"/>
                                    <w:left w:val="single" w:sz="4" w:space="0" w:color="auto"/>
                                    <w:bottom w:val="nil"/>
                                  </w:tcBorders>
                                  <w:shd w:val="clear" w:color="auto" w:fill="auto"/>
                                  <w:vAlign w:val="center"/>
                                </w:tcPr>
                                <w:p w14:paraId="5767A86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3EB4A19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32A7980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627F7E7C"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990" w:type="dxa"/>
                                  <w:tcBorders>
                                    <w:top w:val="nil"/>
                                    <w:bottom w:val="nil"/>
                                  </w:tcBorders>
                                  <w:shd w:val="clear" w:color="auto" w:fill="auto"/>
                                  <w:noWrap/>
                                  <w:vAlign w:val="bottom"/>
                                  <w:hideMark/>
                                </w:tcPr>
                                <w:p w14:paraId="50243B4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19020F2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00" w:type="dxa"/>
                                  <w:tcBorders>
                                    <w:top w:val="nil"/>
                                    <w:bottom w:val="nil"/>
                                    <w:right w:val="nil"/>
                                  </w:tcBorders>
                                  <w:shd w:val="clear" w:color="auto" w:fill="auto"/>
                                  <w:noWrap/>
                                  <w:vAlign w:val="bottom"/>
                                  <w:hideMark/>
                                </w:tcPr>
                                <w:p w14:paraId="7F0BD2C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c>
                                <w:tcPr>
                                  <w:tcW w:w="1350" w:type="dxa"/>
                                  <w:tcBorders>
                                    <w:top w:val="nil"/>
                                    <w:left w:val="nil"/>
                                    <w:bottom w:val="nil"/>
                                    <w:right w:val="single" w:sz="4" w:space="0" w:color="auto"/>
                                  </w:tcBorders>
                                  <w:vAlign w:val="bottom"/>
                                </w:tcPr>
                                <w:p w14:paraId="03A33D46"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B717EF" w:rsidRPr="00B51CDF" w14:paraId="28BDB3F7" w14:textId="77777777" w:rsidTr="008E210F">
                              <w:tc>
                                <w:tcPr>
                                  <w:tcW w:w="2187" w:type="dxa"/>
                                  <w:tcBorders>
                                    <w:top w:val="nil"/>
                                    <w:left w:val="single" w:sz="4" w:space="0" w:color="auto"/>
                                    <w:bottom w:val="nil"/>
                                  </w:tcBorders>
                                  <w:shd w:val="clear" w:color="auto" w:fill="auto"/>
                                  <w:vAlign w:val="center"/>
                                </w:tcPr>
                                <w:p w14:paraId="44F8B613"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146DD97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53B4BB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5ED3B35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90" w:type="dxa"/>
                                  <w:tcBorders>
                                    <w:top w:val="nil"/>
                                    <w:bottom w:val="nil"/>
                                  </w:tcBorders>
                                  <w:shd w:val="clear" w:color="auto" w:fill="auto"/>
                                  <w:noWrap/>
                                  <w:vAlign w:val="bottom"/>
                                  <w:hideMark/>
                                </w:tcPr>
                                <w:p w14:paraId="7A9516D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990" w:type="dxa"/>
                                  <w:tcBorders>
                                    <w:top w:val="nil"/>
                                    <w:bottom w:val="nil"/>
                                  </w:tcBorders>
                                  <w:shd w:val="clear" w:color="auto" w:fill="auto"/>
                                  <w:noWrap/>
                                  <w:vAlign w:val="bottom"/>
                                  <w:hideMark/>
                                </w:tcPr>
                                <w:p w14:paraId="4499C29E"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900" w:type="dxa"/>
                                  <w:tcBorders>
                                    <w:top w:val="nil"/>
                                    <w:bottom w:val="nil"/>
                                    <w:right w:val="nil"/>
                                  </w:tcBorders>
                                  <w:shd w:val="clear" w:color="auto" w:fill="auto"/>
                                  <w:noWrap/>
                                  <w:vAlign w:val="bottom"/>
                                  <w:hideMark/>
                                </w:tcPr>
                                <w:p w14:paraId="59CC0E2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50" w:type="dxa"/>
                                  <w:tcBorders>
                                    <w:top w:val="nil"/>
                                    <w:left w:val="nil"/>
                                    <w:bottom w:val="nil"/>
                                    <w:right w:val="single" w:sz="4" w:space="0" w:color="auto"/>
                                  </w:tcBorders>
                                  <w:vAlign w:val="bottom"/>
                                </w:tcPr>
                                <w:p w14:paraId="0446BC98"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0.24</w:t>
                                  </w:r>
                                </w:p>
                              </w:tc>
                            </w:tr>
                            <w:tr w:rsidR="00B717EF" w:rsidRPr="00B51CDF" w14:paraId="5B88C4A0" w14:textId="77777777" w:rsidTr="008E210F">
                              <w:tc>
                                <w:tcPr>
                                  <w:tcW w:w="2187" w:type="dxa"/>
                                  <w:tcBorders>
                                    <w:top w:val="nil"/>
                                    <w:left w:val="single" w:sz="4" w:space="0" w:color="auto"/>
                                    <w:bottom w:val="nil"/>
                                  </w:tcBorders>
                                  <w:shd w:val="clear" w:color="auto" w:fill="auto"/>
                                  <w:vAlign w:val="center"/>
                                </w:tcPr>
                                <w:p w14:paraId="10ADCCA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76918FF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494CDA63"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920" w:type="dxa"/>
                                  <w:tcBorders>
                                    <w:top w:val="nil"/>
                                    <w:bottom w:val="nil"/>
                                  </w:tcBorders>
                                  <w:shd w:val="clear" w:color="auto" w:fill="auto"/>
                                  <w:noWrap/>
                                  <w:vAlign w:val="bottom"/>
                                  <w:hideMark/>
                                </w:tcPr>
                                <w:p w14:paraId="2462D1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7E16492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90" w:type="dxa"/>
                                  <w:tcBorders>
                                    <w:top w:val="nil"/>
                                    <w:bottom w:val="nil"/>
                                  </w:tcBorders>
                                  <w:shd w:val="clear" w:color="auto" w:fill="auto"/>
                                  <w:noWrap/>
                                  <w:vAlign w:val="bottom"/>
                                  <w:hideMark/>
                                </w:tcPr>
                                <w:p w14:paraId="380269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900" w:type="dxa"/>
                                  <w:tcBorders>
                                    <w:top w:val="nil"/>
                                    <w:bottom w:val="nil"/>
                                    <w:right w:val="nil"/>
                                  </w:tcBorders>
                                  <w:shd w:val="clear" w:color="auto" w:fill="auto"/>
                                  <w:noWrap/>
                                  <w:vAlign w:val="bottom"/>
                                  <w:hideMark/>
                                </w:tcPr>
                                <w:p w14:paraId="4F83894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50" w:type="dxa"/>
                                  <w:tcBorders>
                                    <w:top w:val="nil"/>
                                    <w:left w:val="nil"/>
                                    <w:bottom w:val="nil"/>
                                    <w:right w:val="single" w:sz="4" w:space="0" w:color="auto"/>
                                  </w:tcBorders>
                                  <w:vAlign w:val="bottom"/>
                                </w:tcPr>
                                <w:p w14:paraId="043760C9"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0.16</w:t>
                                  </w:r>
                                </w:p>
                              </w:tc>
                            </w:tr>
                            <w:tr w:rsidR="00B717EF" w:rsidRPr="00B51CDF" w14:paraId="2F9E7980" w14:textId="77777777" w:rsidTr="008E210F">
                              <w:tc>
                                <w:tcPr>
                                  <w:tcW w:w="2187" w:type="dxa"/>
                                  <w:tcBorders>
                                    <w:top w:val="nil"/>
                                    <w:left w:val="single" w:sz="4" w:space="0" w:color="auto"/>
                                    <w:bottom w:val="nil"/>
                                  </w:tcBorders>
                                  <w:shd w:val="clear" w:color="auto" w:fill="auto"/>
                                  <w:vAlign w:val="center"/>
                                </w:tcPr>
                                <w:p w14:paraId="28EC2483"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06418F2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1C1CC12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20" w:type="dxa"/>
                                  <w:tcBorders>
                                    <w:top w:val="nil"/>
                                    <w:bottom w:val="nil"/>
                                  </w:tcBorders>
                                  <w:shd w:val="clear" w:color="auto" w:fill="auto"/>
                                  <w:noWrap/>
                                  <w:vAlign w:val="bottom"/>
                                  <w:hideMark/>
                                </w:tcPr>
                                <w:p w14:paraId="162AB8A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7FFBB7E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990" w:type="dxa"/>
                                  <w:tcBorders>
                                    <w:top w:val="nil"/>
                                    <w:bottom w:val="nil"/>
                                  </w:tcBorders>
                                  <w:shd w:val="clear" w:color="auto" w:fill="auto"/>
                                  <w:noWrap/>
                                  <w:vAlign w:val="bottom"/>
                                  <w:hideMark/>
                                </w:tcPr>
                                <w:p w14:paraId="76CC4C0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168D7A4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4C99495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0.20</w:t>
                                  </w:r>
                                </w:p>
                              </w:tc>
                            </w:tr>
                            <w:tr w:rsidR="00B717EF" w:rsidRPr="00B51CDF" w14:paraId="1853DC42" w14:textId="77777777" w:rsidTr="008E210F">
                              <w:tc>
                                <w:tcPr>
                                  <w:tcW w:w="2187" w:type="dxa"/>
                                  <w:tcBorders>
                                    <w:top w:val="nil"/>
                                    <w:left w:val="single" w:sz="4" w:space="0" w:color="auto"/>
                                    <w:bottom w:val="nil"/>
                                  </w:tcBorders>
                                  <w:shd w:val="clear" w:color="auto" w:fill="auto"/>
                                  <w:vAlign w:val="center"/>
                                </w:tcPr>
                                <w:p w14:paraId="6DA7EB81"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5E02A30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26363F35"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20" w:type="dxa"/>
                                  <w:tcBorders>
                                    <w:top w:val="nil"/>
                                    <w:bottom w:val="nil"/>
                                  </w:tcBorders>
                                  <w:shd w:val="clear" w:color="auto" w:fill="auto"/>
                                  <w:noWrap/>
                                  <w:vAlign w:val="bottom"/>
                                  <w:hideMark/>
                                </w:tcPr>
                                <w:p w14:paraId="0A23960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123FE9E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990" w:type="dxa"/>
                                  <w:tcBorders>
                                    <w:top w:val="nil"/>
                                    <w:bottom w:val="nil"/>
                                  </w:tcBorders>
                                  <w:shd w:val="clear" w:color="auto" w:fill="auto"/>
                                  <w:noWrap/>
                                  <w:vAlign w:val="bottom"/>
                                  <w:hideMark/>
                                </w:tcPr>
                                <w:p w14:paraId="38FD2ED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900" w:type="dxa"/>
                                  <w:tcBorders>
                                    <w:top w:val="nil"/>
                                    <w:bottom w:val="nil"/>
                                    <w:right w:val="nil"/>
                                  </w:tcBorders>
                                  <w:shd w:val="clear" w:color="auto" w:fill="auto"/>
                                  <w:noWrap/>
                                  <w:vAlign w:val="bottom"/>
                                  <w:hideMark/>
                                </w:tcPr>
                                <w:p w14:paraId="63F9D0F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01D30AD9"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-0.15</w:t>
                                  </w:r>
                                </w:p>
                              </w:tc>
                            </w:tr>
                            <w:tr w:rsidR="00B717EF" w:rsidRPr="00B51CDF" w14:paraId="7CD93BFB" w14:textId="77777777" w:rsidTr="008E210F">
                              <w:tc>
                                <w:tcPr>
                                  <w:tcW w:w="2187" w:type="dxa"/>
                                  <w:tcBorders>
                                    <w:top w:val="nil"/>
                                    <w:left w:val="single" w:sz="4" w:space="0" w:color="auto"/>
                                    <w:bottom w:val="nil"/>
                                  </w:tcBorders>
                                  <w:shd w:val="clear" w:color="auto" w:fill="auto"/>
                                  <w:vAlign w:val="center"/>
                                </w:tcPr>
                                <w:p w14:paraId="64359702"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76EF200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4EADD4B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20" w:type="dxa"/>
                                  <w:tcBorders>
                                    <w:top w:val="nil"/>
                                    <w:bottom w:val="nil"/>
                                  </w:tcBorders>
                                  <w:shd w:val="clear" w:color="auto" w:fill="auto"/>
                                  <w:noWrap/>
                                  <w:vAlign w:val="bottom"/>
                                  <w:hideMark/>
                                </w:tcPr>
                                <w:p w14:paraId="7DC62E4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990" w:type="dxa"/>
                                  <w:tcBorders>
                                    <w:top w:val="nil"/>
                                    <w:bottom w:val="nil"/>
                                  </w:tcBorders>
                                  <w:shd w:val="clear" w:color="auto" w:fill="auto"/>
                                  <w:noWrap/>
                                  <w:vAlign w:val="bottom"/>
                                  <w:hideMark/>
                                </w:tcPr>
                                <w:p w14:paraId="36EAEDD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6DB2BE25"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900" w:type="dxa"/>
                                  <w:tcBorders>
                                    <w:top w:val="nil"/>
                                    <w:bottom w:val="nil"/>
                                    <w:right w:val="nil"/>
                                  </w:tcBorders>
                                  <w:shd w:val="clear" w:color="auto" w:fill="auto"/>
                                  <w:noWrap/>
                                  <w:vAlign w:val="bottom"/>
                                  <w:hideMark/>
                                </w:tcPr>
                                <w:p w14:paraId="7D35935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50" w:type="dxa"/>
                                  <w:tcBorders>
                                    <w:top w:val="nil"/>
                                    <w:left w:val="nil"/>
                                    <w:bottom w:val="nil"/>
                                    <w:right w:val="single" w:sz="4" w:space="0" w:color="auto"/>
                                  </w:tcBorders>
                                  <w:vAlign w:val="bottom"/>
                                </w:tcPr>
                                <w:p w14:paraId="0B6355A4"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-0.020</w:t>
                                  </w:r>
                                </w:p>
                              </w:tc>
                            </w:tr>
                            <w:tr w:rsidR="00B717EF" w:rsidRPr="00B51CDF" w14:paraId="25B213DD" w14:textId="77777777" w:rsidTr="008E210F">
                              <w:tc>
                                <w:tcPr>
                                  <w:tcW w:w="2187" w:type="dxa"/>
                                  <w:tcBorders>
                                    <w:top w:val="nil"/>
                                    <w:left w:val="single" w:sz="4" w:space="0" w:color="auto"/>
                                    <w:bottom w:val="nil"/>
                                  </w:tcBorders>
                                  <w:shd w:val="clear" w:color="auto" w:fill="auto"/>
                                  <w:vAlign w:val="center"/>
                                </w:tcPr>
                                <w:p w14:paraId="34DF105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6C835CC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068B49D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920" w:type="dxa"/>
                                  <w:tcBorders>
                                    <w:top w:val="nil"/>
                                    <w:bottom w:val="nil"/>
                                  </w:tcBorders>
                                  <w:shd w:val="clear" w:color="auto" w:fill="auto"/>
                                  <w:noWrap/>
                                  <w:vAlign w:val="bottom"/>
                                  <w:hideMark/>
                                </w:tcPr>
                                <w:p w14:paraId="289B6C4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990" w:type="dxa"/>
                                  <w:tcBorders>
                                    <w:top w:val="nil"/>
                                    <w:bottom w:val="nil"/>
                                  </w:tcBorders>
                                  <w:shd w:val="clear" w:color="auto" w:fill="auto"/>
                                  <w:noWrap/>
                                  <w:vAlign w:val="bottom"/>
                                  <w:hideMark/>
                                </w:tcPr>
                                <w:p w14:paraId="6D95D714"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990" w:type="dxa"/>
                                  <w:tcBorders>
                                    <w:top w:val="nil"/>
                                    <w:bottom w:val="nil"/>
                                  </w:tcBorders>
                                  <w:shd w:val="clear" w:color="auto" w:fill="auto"/>
                                  <w:noWrap/>
                                  <w:vAlign w:val="bottom"/>
                                  <w:hideMark/>
                                </w:tcPr>
                                <w:p w14:paraId="2868FAB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00" w:type="dxa"/>
                                  <w:tcBorders>
                                    <w:top w:val="nil"/>
                                    <w:bottom w:val="nil"/>
                                    <w:right w:val="nil"/>
                                  </w:tcBorders>
                                  <w:shd w:val="clear" w:color="auto" w:fill="auto"/>
                                  <w:noWrap/>
                                  <w:vAlign w:val="bottom"/>
                                  <w:hideMark/>
                                </w:tcPr>
                                <w:p w14:paraId="5E66762C"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50" w:type="dxa"/>
                                  <w:tcBorders>
                                    <w:top w:val="nil"/>
                                    <w:left w:val="nil"/>
                                    <w:bottom w:val="nil"/>
                                    <w:right w:val="single" w:sz="4" w:space="0" w:color="auto"/>
                                  </w:tcBorders>
                                  <w:vAlign w:val="bottom"/>
                                </w:tcPr>
                                <w:p w14:paraId="1BD06B53"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B717EF" w:rsidRPr="00B51CDF" w14:paraId="6DBDEAA2" w14:textId="77777777" w:rsidTr="008E210F">
                              <w:tc>
                                <w:tcPr>
                                  <w:tcW w:w="2187" w:type="dxa"/>
                                  <w:tcBorders>
                                    <w:top w:val="nil"/>
                                    <w:left w:val="single" w:sz="4" w:space="0" w:color="auto"/>
                                    <w:bottom w:val="nil"/>
                                  </w:tcBorders>
                                  <w:shd w:val="clear" w:color="auto" w:fill="auto"/>
                                  <w:vAlign w:val="center"/>
                                </w:tcPr>
                                <w:p w14:paraId="3BB0CE6A"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8EB9D2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51F81F6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920" w:type="dxa"/>
                                  <w:tcBorders>
                                    <w:top w:val="nil"/>
                                    <w:bottom w:val="nil"/>
                                  </w:tcBorders>
                                  <w:shd w:val="clear" w:color="auto" w:fill="auto"/>
                                  <w:noWrap/>
                                  <w:vAlign w:val="bottom"/>
                                  <w:hideMark/>
                                </w:tcPr>
                                <w:p w14:paraId="36D8BA0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3364BC8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990" w:type="dxa"/>
                                  <w:tcBorders>
                                    <w:top w:val="nil"/>
                                    <w:bottom w:val="nil"/>
                                  </w:tcBorders>
                                  <w:shd w:val="clear" w:color="auto" w:fill="auto"/>
                                  <w:noWrap/>
                                  <w:vAlign w:val="bottom"/>
                                  <w:hideMark/>
                                </w:tcPr>
                                <w:p w14:paraId="3AA1BD7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00" w:type="dxa"/>
                                  <w:tcBorders>
                                    <w:top w:val="nil"/>
                                    <w:bottom w:val="nil"/>
                                    <w:right w:val="nil"/>
                                  </w:tcBorders>
                                  <w:shd w:val="clear" w:color="auto" w:fill="auto"/>
                                  <w:noWrap/>
                                  <w:vAlign w:val="bottom"/>
                                  <w:hideMark/>
                                </w:tcPr>
                                <w:p w14:paraId="69EF6FED"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50" w:type="dxa"/>
                                  <w:tcBorders>
                                    <w:top w:val="nil"/>
                                    <w:left w:val="nil"/>
                                    <w:bottom w:val="nil"/>
                                    <w:right w:val="single" w:sz="4" w:space="0" w:color="auto"/>
                                  </w:tcBorders>
                                  <w:vAlign w:val="bottom"/>
                                </w:tcPr>
                                <w:p w14:paraId="21A5B92E"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0.30</w:t>
                                  </w:r>
                                </w:p>
                              </w:tc>
                            </w:tr>
                            <w:tr w:rsidR="00B717EF" w:rsidRPr="00B51CDF" w14:paraId="322C98E0" w14:textId="77777777" w:rsidTr="008E210F">
                              <w:tc>
                                <w:tcPr>
                                  <w:tcW w:w="2187" w:type="dxa"/>
                                  <w:tcBorders>
                                    <w:top w:val="nil"/>
                                    <w:left w:val="single" w:sz="4" w:space="0" w:color="auto"/>
                                    <w:bottom w:val="nil"/>
                                  </w:tcBorders>
                                  <w:shd w:val="clear" w:color="auto" w:fill="auto"/>
                                  <w:vAlign w:val="center"/>
                                </w:tcPr>
                                <w:p w14:paraId="29DF294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713FA6A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31E9BD1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20" w:type="dxa"/>
                                  <w:tcBorders>
                                    <w:top w:val="nil"/>
                                    <w:bottom w:val="nil"/>
                                  </w:tcBorders>
                                  <w:shd w:val="clear" w:color="auto" w:fill="auto"/>
                                  <w:noWrap/>
                                  <w:vAlign w:val="bottom"/>
                                  <w:hideMark/>
                                </w:tcPr>
                                <w:p w14:paraId="6F082CC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27AB30E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6D7EE60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900" w:type="dxa"/>
                                  <w:tcBorders>
                                    <w:top w:val="nil"/>
                                    <w:bottom w:val="nil"/>
                                    <w:right w:val="nil"/>
                                  </w:tcBorders>
                                  <w:shd w:val="clear" w:color="auto" w:fill="auto"/>
                                  <w:noWrap/>
                                  <w:vAlign w:val="bottom"/>
                                  <w:hideMark/>
                                </w:tcPr>
                                <w:p w14:paraId="384A8C0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50" w:type="dxa"/>
                                  <w:tcBorders>
                                    <w:top w:val="nil"/>
                                    <w:left w:val="nil"/>
                                    <w:bottom w:val="nil"/>
                                    <w:right w:val="single" w:sz="4" w:space="0" w:color="auto"/>
                                  </w:tcBorders>
                                  <w:vAlign w:val="bottom"/>
                                </w:tcPr>
                                <w:p w14:paraId="1EEAD651"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0.090</w:t>
                                  </w:r>
                                </w:p>
                              </w:tc>
                            </w:tr>
                            <w:tr w:rsidR="00B717EF" w:rsidRPr="00B51CDF" w14:paraId="14FA86AB" w14:textId="77777777" w:rsidTr="008E210F">
                              <w:tc>
                                <w:tcPr>
                                  <w:tcW w:w="2187" w:type="dxa"/>
                                  <w:tcBorders>
                                    <w:top w:val="nil"/>
                                    <w:left w:val="single" w:sz="4" w:space="0" w:color="auto"/>
                                    <w:bottom w:val="nil"/>
                                  </w:tcBorders>
                                  <w:shd w:val="clear" w:color="auto" w:fill="auto"/>
                                  <w:vAlign w:val="center"/>
                                </w:tcPr>
                                <w:p w14:paraId="73F18CB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14B0ED7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629236D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920" w:type="dxa"/>
                                  <w:tcBorders>
                                    <w:top w:val="nil"/>
                                    <w:bottom w:val="nil"/>
                                  </w:tcBorders>
                                  <w:shd w:val="clear" w:color="auto" w:fill="auto"/>
                                  <w:noWrap/>
                                  <w:vAlign w:val="bottom"/>
                                  <w:hideMark/>
                                </w:tcPr>
                                <w:p w14:paraId="1E4F66D9"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990" w:type="dxa"/>
                                  <w:tcBorders>
                                    <w:top w:val="nil"/>
                                    <w:bottom w:val="nil"/>
                                  </w:tcBorders>
                                  <w:shd w:val="clear" w:color="auto" w:fill="auto"/>
                                  <w:noWrap/>
                                  <w:vAlign w:val="bottom"/>
                                  <w:hideMark/>
                                </w:tcPr>
                                <w:p w14:paraId="67294C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36780AF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00" w:type="dxa"/>
                                  <w:tcBorders>
                                    <w:top w:val="nil"/>
                                    <w:bottom w:val="nil"/>
                                    <w:right w:val="nil"/>
                                  </w:tcBorders>
                                  <w:shd w:val="clear" w:color="auto" w:fill="auto"/>
                                  <w:noWrap/>
                                  <w:vAlign w:val="bottom"/>
                                  <w:hideMark/>
                                </w:tcPr>
                                <w:p w14:paraId="364A7A48"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50" w:type="dxa"/>
                                  <w:tcBorders>
                                    <w:top w:val="nil"/>
                                    <w:left w:val="nil"/>
                                    <w:bottom w:val="nil"/>
                                    <w:right w:val="single" w:sz="4" w:space="0" w:color="auto"/>
                                  </w:tcBorders>
                                  <w:vAlign w:val="bottom"/>
                                </w:tcPr>
                                <w:p w14:paraId="6241E4F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r>
                            <w:tr w:rsidR="00B717EF" w:rsidRPr="00B51CDF" w14:paraId="5C125108" w14:textId="77777777" w:rsidTr="008E210F">
                              <w:tc>
                                <w:tcPr>
                                  <w:tcW w:w="2187" w:type="dxa"/>
                                  <w:tcBorders>
                                    <w:top w:val="nil"/>
                                    <w:left w:val="single" w:sz="4" w:space="0" w:color="auto"/>
                                    <w:bottom w:val="nil"/>
                                  </w:tcBorders>
                                  <w:shd w:val="clear" w:color="auto" w:fill="auto"/>
                                  <w:vAlign w:val="center"/>
                                </w:tcPr>
                                <w:p w14:paraId="6A0D0FE8"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1228238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8E8C41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04B8A25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990" w:type="dxa"/>
                                  <w:tcBorders>
                                    <w:top w:val="nil"/>
                                    <w:bottom w:val="nil"/>
                                  </w:tcBorders>
                                  <w:shd w:val="clear" w:color="auto" w:fill="auto"/>
                                  <w:noWrap/>
                                  <w:vAlign w:val="bottom"/>
                                  <w:hideMark/>
                                </w:tcPr>
                                <w:p w14:paraId="3A37DB1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0BDCB6C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00" w:type="dxa"/>
                                  <w:tcBorders>
                                    <w:top w:val="nil"/>
                                    <w:bottom w:val="nil"/>
                                    <w:right w:val="nil"/>
                                  </w:tcBorders>
                                  <w:shd w:val="clear" w:color="auto" w:fill="auto"/>
                                  <w:noWrap/>
                                  <w:vAlign w:val="bottom"/>
                                  <w:hideMark/>
                                </w:tcPr>
                                <w:p w14:paraId="2D5CDDB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50" w:type="dxa"/>
                                  <w:tcBorders>
                                    <w:top w:val="nil"/>
                                    <w:left w:val="nil"/>
                                    <w:bottom w:val="nil"/>
                                    <w:right w:val="single" w:sz="4" w:space="0" w:color="auto"/>
                                  </w:tcBorders>
                                  <w:vAlign w:val="bottom"/>
                                </w:tcPr>
                                <w:p w14:paraId="5EB18A4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0.21</w:t>
                                  </w:r>
                                </w:p>
                              </w:tc>
                            </w:tr>
                            <w:tr w:rsidR="00B717EF" w:rsidRPr="00B51CDF" w14:paraId="69CE77F1" w14:textId="77777777" w:rsidTr="008E210F">
                              <w:tc>
                                <w:tcPr>
                                  <w:tcW w:w="2187" w:type="dxa"/>
                                  <w:tcBorders>
                                    <w:top w:val="nil"/>
                                    <w:left w:val="single" w:sz="4" w:space="0" w:color="auto"/>
                                    <w:bottom w:val="nil"/>
                                  </w:tcBorders>
                                  <w:shd w:val="clear" w:color="auto" w:fill="auto"/>
                                  <w:vAlign w:val="center"/>
                                </w:tcPr>
                                <w:p w14:paraId="45BB833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45A495C3"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5612451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20" w:type="dxa"/>
                                  <w:tcBorders>
                                    <w:top w:val="nil"/>
                                    <w:bottom w:val="nil"/>
                                  </w:tcBorders>
                                  <w:shd w:val="clear" w:color="auto" w:fill="auto"/>
                                  <w:noWrap/>
                                  <w:vAlign w:val="bottom"/>
                                  <w:hideMark/>
                                </w:tcPr>
                                <w:p w14:paraId="15F04DE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990" w:type="dxa"/>
                                  <w:tcBorders>
                                    <w:top w:val="nil"/>
                                    <w:bottom w:val="nil"/>
                                  </w:tcBorders>
                                  <w:shd w:val="clear" w:color="auto" w:fill="auto"/>
                                  <w:noWrap/>
                                  <w:vAlign w:val="bottom"/>
                                  <w:hideMark/>
                                </w:tcPr>
                                <w:p w14:paraId="3EE88D2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990" w:type="dxa"/>
                                  <w:tcBorders>
                                    <w:top w:val="nil"/>
                                    <w:bottom w:val="nil"/>
                                  </w:tcBorders>
                                  <w:shd w:val="clear" w:color="auto" w:fill="auto"/>
                                  <w:noWrap/>
                                  <w:vAlign w:val="bottom"/>
                                  <w:hideMark/>
                                </w:tcPr>
                                <w:p w14:paraId="7A7ADD0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00" w:type="dxa"/>
                                  <w:tcBorders>
                                    <w:top w:val="nil"/>
                                    <w:bottom w:val="nil"/>
                                    <w:right w:val="nil"/>
                                  </w:tcBorders>
                                  <w:shd w:val="clear" w:color="auto" w:fill="auto"/>
                                  <w:noWrap/>
                                  <w:vAlign w:val="bottom"/>
                                  <w:hideMark/>
                                </w:tcPr>
                                <w:p w14:paraId="567EAF5C"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551A377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0.26</w:t>
                                  </w:r>
                                </w:p>
                              </w:tc>
                            </w:tr>
                            <w:tr w:rsidR="00B717EF" w:rsidRPr="00B51CDF" w14:paraId="35E59549" w14:textId="77777777" w:rsidTr="008E210F">
                              <w:tc>
                                <w:tcPr>
                                  <w:tcW w:w="2187" w:type="dxa"/>
                                  <w:tcBorders>
                                    <w:top w:val="nil"/>
                                    <w:left w:val="single" w:sz="4" w:space="0" w:color="auto"/>
                                    <w:bottom w:val="nil"/>
                                  </w:tcBorders>
                                  <w:shd w:val="clear" w:color="auto" w:fill="auto"/>
                                  <w:vAlign w:val="center"/>
                                </w:tcPr>
                                <w:p w14:paraId="30DC3CBB"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0C12A628"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427D064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20" w:type="dxa"/>
                                  <w:tcBorders>
                                    <w:top w:val="nil"/>
                                    <w:bottom w:val="nil"/>
                                  </w:tcBorders>
                                  <w:shd w:val="clear" w:color="auto" w:fill="auto"/>
                                  <w:noWrap/>
                                  <w:vAlign w:val="bottom"/>
                                  <w:hideMark/>
                                </w:tcPr>
                                <w:p w14:paraId="5167938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0D93C74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90" w:type="dxa"/>
                                  <w:tcBorders>
                                    <w:top w:val="nil"/>
                                    <w:bottom w:val="nil"/>
                                  </w:tcBorders>
                                  <w:shd w:val="clear" w:color="auto" w:fill="auto"/>
                                  <w:noWrap/>
                                  <w:vAlign w:val="bottom"/>
                                  <w:hideMark/>
                                </w:tcPr>
                                <w:p w14:paraId="79501CA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00" w:type="dxa"/>
                                  <w:tcBorders>
                                    <w:top w:val="nil"/>
                                    <w:bottom w:val="nil"/>
                                    <w:right w:val="nil"/>
                                  </w:tcBorders>
                                  <w:shd w:val="clear" w:color="auto" w:fill="auto"/>
                                  <w:noWrap/>
                                  <w:vAlign w:val="bottom"/>
                                  <w:hideMark/>
                                </w:tcPr>
                                <w:p w14:paraId="1168C95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7C006312"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0.00</w:t>
                                  </w:r>
                                </w:p>
                              </w:tc>
                            </w:tr>
                            <w:tr w:rsidR="00B717EF" w:rsidRPr="00B51CDF" w14:paraId="4EB63B91" w14:textId="77777777" w:rsidTr="008E210F">
                              <w:tc>
                                <w:tcPr>
                                  <w:tcW w:w="2187" w:type="dxa"/>
                                  <w:tcBorders>
                                    <w:top w:val="nil"/>
                                    <w:left w:val="single" w:sz="4" w:space="0" w:color="auto"/>
                                    <w:bottom w:val="nil"/>
                                  </w:tcBorders>
                                  <w:shd w:val="clear" w:color="auto" w:fill="auto"/>
                                  <w:vAlign w:val="center"/>
                                </w:tcPr>
                                <w:p w14:paraId="439CF30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77232C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B7E74F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920" w:type="dxa"/>
                                  <w:tcBorders>
                                    <w:top w:val="nil"/>
                                    <w:bottom w:val="nil"/>
                                  </w:tcBorders>
                                  <w:shd w:val="clear" w:color="auto" w:fill="auto"/>
                                  <w:noWrap/>
                                  <w:vAlign w:val="bottom"/>
                                  <w:hideMark/>
                                </w:tcPr>
                                <w:p w14:paraId="5D59A92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53BB285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90" w:type="dxa"/>
                                  <w:tcBorders>
                                    <w:top w:val="nil"/>
                                    <w:bottom w:val="nil"/>
                                  </w:tcBorders>
                                  <w:shd w:val="clear" w:color="auto" w:fill="auto"/>
                                  <w:noWrap/>
                                  <w:vAlign w:val="bottom"/>
                                  <w:hideMark/>
                                </w:tcPr>
                                <w:p w14:paraId="4E067B8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900" w:type="dxa"/>
                                  <w:tcBorders>
                                    <w:top w:val="nil"/>
                                    <w:bottom w:val="nil"/>
                                    <w:right w:val="nil"/>
                                  </w:tcBorders>
                                  <w:shd w:val="clear" w:color="auto" w:fill="auto"/>
                                  <w:noWrap/>
                                  <w:vAlign w:val="bottom"/>
                                  <w:hideMark/>
                                </w:tcPr>
                                <w:p w14:paraId="69BDA42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2B509D7B"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0.030</w:t>
                                  </w:r>
                                </w:p>
                              </w:tc>
                            </w:tr>
                            <w:tr w:rsidR="00B717EF" w:rsidRPr="00B51CDF" w14:paraId="0B271CF8" w14:textId="77777777" w:rsidTr="008E210F">
                              <w:tc>
                                <w:tcPr>
                                  <w:tcW w:w="2187" w:type="dxa"/>
                                  <w:tcBorders>
                                    <w:top w:val="nil"/>
                                    <w:left w:val="single" w:sz="4" w:space="0" w:color="auto"/>
                                    <w:bottom w:val="nil"/>
                                  </w:tcBorders>
                                  <w:shd w:val="clear" w:color="auto" w:fill="auto"/>
                                  <w:vAlign w:val="center"/>
                                </w:tcPr>
                                <w:p w14:paraId="4018193F"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78D4B1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287B7D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920" w:type="dxa"/>
                                  <w:tcBorders>
                                    <w:top w:val="nil"/>
                                    <w:bottom w:val="nil"/>
                                  </w:tcBorders>
                                  <w:shd w:val="clear" w:color="auto" w:fill="auto"/>
                                  <w:noWrap/>
                                  <w:vAlign w:val="bottom"/>
                                  <w:hideMark/>
                                </w:tcPr>
                                <w:p w14:paraId="2BA3480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990" w:type="dxa"/>
                                  <w:tcBorders>
                                    <w:top w:val="nil"/>
                                    <w:bottom w:val="nil"/>
                                  </w:tcBorders>
                                  <w:shd w:val="clear" w:color="auto" w:fill="auto"/>
                                  <w:noWrap/>
                                  <w:vAlign w:val="bottom"/>
                                  <w:hideMark/>
                                </w:tcPr>
                                <w:p w14:paraId="3210225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300271F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00" w:type="dxa"/>
                                  <w:tcBorders>
                                    <w:top w:val="nil"/>
                                    <w:bottom w:val="nil"/>
                                    <w:right w:val="nil"/>
                                  </w:tcBorders>
                                  <w:shd w:val="clear" w:color="auto" w:fill="auto"/>
                                  <w:noWrap/>
                                  <w:vAlign w:val="bottom"/>
                                  <w:hideMark/>
                                </w:tcPr>
                                <w:p w14:paraId="68DB156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37D1EABD"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0.11</w:t>
                                  </w:r>
                                </w:p>
                              </w:tc>
                            </w:tr>
                            <w:tr w:rsidR="00B717EF" w:rsidRPr="00B51CDF" w14:paraId="286A67DC" w14:textId="77777777" w:rsidTr="008E210F">
                              <w:tc>
                                <w:tcPr>
                                  <w:tcW w:w="2187" w:type="dxa"/>
                                  <w:tcBorders>
                                    <w:top w:val="nil"/>
                                    <w:left w:val="single" w:sz="4" w:space="0" w:color="auto"/>
                                    <w:bottom w:val="nil"/>
                                  </w:tcBorders>
                                  <w:shd w:val="clear" w:color="auto" w:fill="auto"/>
                                  <w:vAlign w:val="center"/>
                                </w:tcPr>
                                <w:p w14:paraId="768F146E"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6A0FC4F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A03D4B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20" w:type="dxa"/>
                                  <w:tcBorders>
                                    <w:top w:val="nil"/>
                                    <w:bottom w:val="nil"/>
                                  </w:tcBorders>
                                  <w:shd w:val="clear" w:color="auto" w:fill="auto"/>
                                  <w:noWrap/>
                                  <w:vAlign w:val="bottom"/>
                                  <w:hideMark/>
                                </w:tcPr>
                                <w:p w14:paraId="0004C8B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990" w:type="dxa"/>
                                  <w:tcBorders>
                                    <w:top w:val="nil"/>
                                    <w:bottom w:val="nil"/>
                                  </w:tcBorders>
                                  <w:shd w:val="clear" w:color="auto" w:fill="auto"/>
                                  <w:noWrap/>
                                  <w:vAlign w:val="bottom"/>
                                  <w:hideMark/>
                                </w:tcPr>
                                <w:p w14:paraId="5295434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90" w:type="dxa"/>
                                  <w:tcBorders>
                                    <w:top w:val="nil"/>
                                    <w:bottom w:val="nil"/>
                                  </w:tcBorders>
                                  <w:shd w:val="clear" w:color="auto" w:fill="auto"/>
                                  <w:noWrap/>
                                  <w:vAlign w:val="bottom"/>
                                  <w:hideMark/>
                                </w:tcPr>
                                <w:p w14:paraId="43433EC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900" w:type="dxa"/>
                                  <w:tcBorders>
                                    <w:top w:val="nil"/>
                                    <w:bottom w:val="nil"/>
                                    <w:right w:val="nil"/>
                                  </w:tcBorders>
                                  <w:shd w:val="clear" w:color="auto" w:fill="auto"/>
                                  <w:noWrap/>
                                  <w:vAlign w:val="bottom"/>
                                  <w:hideMark/>
                                </w:tcPr>
                                <w:p w14:paraId="05CD532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50" w:type="dxa"/>
                                  <w:tcBorders>
                                    <w:top w:val="nil"/>
                                    <w:left w:val="nil"/>
                                    <w:bottom w:val="nil"/>
                                    <w:right w:val="single" w:sz="4" w:space="0" w:color="auto"/>
                                  </w:tcBorders>
                                  <w:vAlign w:val="bottom"/>
                                </w:tcPr>
                                <w:p w14:paraId="30FB0137"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0.14</w:t>
                                  </w:r>
                                </w:p>
                              </w:tc>
                            </w:tr>
                            <w:tr w:rsidR="00B717EF" w:rsidRPr="00B51CDF" w14:paraId="4875C0D7" w14:textId="77777777" w:rsidTr="008E210F">
                              <w:tc>
                                <w:tcPr>
                                  <w:tcW w:w="2187" w:type="dxa"/>
                                  <w:tcBorders>
                                    <w:top w:val="nil"/>
                                    <w:left w:val="single" w:sz="4" w:space="0" w:color="auto"/>
                                    <w:bottom w:val="nil"/>
                                  </w:tcBorders>
                                  <w:shd w:val="clear" w:color="auto" w:fill="auto"/>
                                  <w:vAlign w:val="center"/>
                                </w:tcPr>
                                <w:p w14:paraId="151F2456"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66C1C0A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20960A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20" w:type="dxa"/>
                                  <w:tcBorders>
                                    <w:top w:val="nil"/>
                                    <w:bottom w:val="nil"/>
                                  </w:tcBorders>
                                  <w:shd w:val="clear" w:color="auto" w:fill="auto"/>
                                  <w:noWrap/>
                                  <w:vAlign w:val="bottom"/>
                                  <w:hideMark/>
                                </w:tcPr>
                                <w:p w14:paraId="2CCCA14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90" w:type="dxa"/>
                                  <w:tcBorders>
                                    <w:top w:val="nil"/>
                                    <w:bottom w:val="nil"/>
                                  </w:tcBorders>
                                  <w:shd w:val="clear" w:color="auto" w:fill="auto"/>
                                  <w:noWrap/>
                                  <w:vAlign w:val="bottom"/>
                                  <w:hideMark/>
                                </w:tcPr>
                                <w:p w14:paraId="41551C9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7937360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00" w:type="dxa"/>
                                  <w:tcBorders>
                                    <w:top w:val="nil"/>
                                    <w:bottom w:val="nil"/>
                                    <w:right w:val="nil"/>
                                  </w:tcBorders>
                                  <w:shd w:val="clear" w:color="auto" w:fill="auto"/>
                                  <w:noWrap/>
                                  <w:vAlign w:val="bottom"/>
                                  <w:hideMark/>
                                </w:tcPr>
                                <w:p w14:paraId="5620B4E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350" w:type="dxa"/>
                                  <w:tcBorders>
                                    <w:top w:val="nil"/>
                                    <w:left w:val="nil"/>
                                    <w:bottom w:val="nil"/>
                                    <w:right w:val="single" w:sz="4" w:space="0" w:color="auto"/>
                                  </w:tcBorders>
                                  <w:vAlign w:val="bottom"/>
                                </w:tcPr>
                                <w:p w14:paraId="3FCA218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B717EF" w:rsidRPr="00B51CDF" w14:paraId="23EA4A1D" w14:textId="77777777" w:rsidTr="008E210F">
                              <w:tc>
                                <w:tcPr>
                                  <w:tcW w:w="2187" w:type="dxa"/>
                                  <w:tcBorders>
                                    <w:top w:val="nil"/>
                                    <w:left w:val="single" w:sz="4" w:space="0" w:color="auto"/>
                                    <w:bottom w:val="nil"/>
                                  </w:tcBorders>
                                  <w:shd w:val="clear" w:color="auto" w:fill="auto"/>
                                  <w:vAlign w:val="center"/>
                                </w:tcPr>
                                <w:p w14:paraId="6873CEC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DD1480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20C4AE7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920" w:type="dxa"/>
                                  <w:tcBorders>
                                    <w:top w:val="nil"/>
                                    <w:bottom w:val="nil"/>
                                  </w:tcBorders>
                                  <w:shd w:val="clear" w:color="auto" w:fill="auto"/>
                                  <w:noWrap/>
                                  <w:vAlign w:val="bottom"/>
                                  <w:hideMark/>
                                </w:tcPr>
                                <w:p w14:paraId="34663CD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90" w:type="dxa"/>
                                  <w:tcBorders>
                                    <w:top w:val="nil"/>
                                    <w:bottom w:val="nil"/>
                                  </w:tcBorders>
                                  <w:shd w:val="clear" w:color="auto" w:fill="auto"/>
                                  <w:noWrap/>
                                  <w:vAlign w:val="bottom"/>
                                  <w:hideMark/>
                                </w:tcPr>
                                <w:p w14:paraId="5137BD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62780FF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3309A264"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50" w:type="dxa"/>
                                  <w:tcBorders>
                                    <w:top w:val="nil"/>
                                    <w:left w:val="nil"/>
                                    <w:bottom w:val="nil"/>
                                    <w:right w:val="single" w:sz="4" w:space="0" w:color="auto"/>
                                  </w:tcBorders>
                                  <w:vAlign w:val="bottom"/>
                                </w:tcPr>
                                <w:p w14:paraId="13A7B57D"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B717EF" w:rsidRPr="00B51CDF" w14:paraId="4CCA3444" w14:textId="77777777" w:rsidTr="008E210F">
                              <w:tc>
                                <w:tcPr>
                                  <w:tcW w:w="2187" w:type="dxa"/>
                                  <w:tcBorders>
                                    <w:top w:val="nil"/>
                                    <w:left w:val="single" w:sz="4" w:space="0" w:color="auto"/>
                                    <w:bottom w:val="nil"/>
                                  </w:tcBorders>
                                  <w:shd w:val="clear" w:color="auto" w:fill="auto"/>
                                  <w:vAlign w:val="center"/>
                                </w:tcPr>
                                <w:p w14:paraId="6E29FBDF"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5BB082D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1D982A1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71930F0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990" w:type="dxa"/>
                                  <w:tcBorders>
                                    <w:top w:val="nil"/>
                                    <w:bottom w:val="nil"/>
                                  </w:tcBorders>
                                  <w:shd w:val="clear" w:color="auto" w:fill="auto"/>
                                  <w:noWrap/>
                                  <w:vAlign w:val="bottom"/>
                                  <w:hideMark/>
                                </w:tcPr>
                                <w:p w14:paraId="31B4E14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990" w:type="dxa"/>
                                  <w:tcBorders>
                                    <w:top w:val="nil"/>
                                    <w:bottom w:val="nil"/>
                                  </w:tcBorders>
                                  <w:shd w:val="clear" w:color="auto" w:fill="auto"/>
                                  <w:noWrap/>
                                  <w:vAlign w:val="bottom"/>
                                  <w:hideMark/>
                                </w:tcPr>
                                <w:p w14:paraId="03342BC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900" w:type="dxa"/>
                                  <w:tcBorders>
                                    <w:top w:val="nil"/>
                                    <w:bottom w:val="nil"/>
                                    <w:right w:val="nil"/>
                                  </w:tcBorders>
                                  <w:shd w:val="clear" w:color="auto" w:fill="auto"/>
                                  <w:noWrap/>
                                  <w:vAlign w:val="bottom"/>
                                  <w:hideMark/>
                                </w:tcPr>
                                <w:p w14:paraId="037F4A5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50" w:type="dxa"/>
                                  <w:tcBorders>
                                    <w:top w:val="nil"/>
                                    <w:left w:val="nil"/>
                                    <w:bottom w:val="nil"/>
                                    <w:right w:val="single" w:sz="4" w:space="0" w:color="auto"/>
                                  </w:tcBorders>
                                  <w:vAlign w:val="bottom"/>
                                </w:tcPr>
                                <w:p w14:paraId="4554443A"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B717EF" w:rsidRPr="00B51CDF" w14:paraId="3341D125" w14:textId="77777777" w:rsidTr="008E210F">
                              <w:tc>
                                <w:tcPr>
                                  <w:tcW w:w="2187" w:type="dxa"/>
                                  <w:tcBorders>
                                    <w:top w:val="nil"/>
                                    <w:left w:val="single" w:sz="4" w:space="0" w:color="auto"/>
                                    <w:bottom w:val="single" w:sz="4" w:space="0" w:color="auto"/>
                                  </w:tcBorders>
                                  <w:shd w:val="clear" w:color="auto" w:fill="auto"/>
                                  <w:vAlign w:val="center"/>
                                </w:tcPr>
                                <w:p w14:paraId="0443E6AE" w14:textId="77777777" w:rsidR="00B717EF" w:rsidRPr="00B51CDF" w:rsidRDefault="00B717EF" w:rsidP="001A7F3A">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3BF549B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4C1B087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20" w:type="dxa"/>
                                  <w:tcBorders>
                                    <w:top w:val="nil"/>
                                    <w:bottom w:val="single" w:sz="4" w:space="0" w:color="auto"/>
                                  </w:tcBorders>
                                  <w:shd w:val="clear" w:color="auto" w:fill="auto"/>
                                  <w:noWrap/>
                                  <w:vAlign w:val="bottom"/>
                                  <w:hideMark/>
                                </w:tcPr>
                                <w:p w14:paraId="44219706"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990" w:type="dxa"/>
                                  <w:tcBorders>
                                    <w:top w:val="nil"/>
                                    <w:bottom w:val="single" w:sz="4" w:space="0" w:color="auto"/>
                                  </w:tcBorders>
                                  <w:shd w:val="clear" w:color="auto" w:fill="auto"/>
                                  <w:noWrap/>
                                  <w:vAlign w:val="bottom"/>
                                  <w:hideMark/>
                                </w:tcPr>
                                <w:p w14:paraId="57ABA56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990" w:type="dxa"/>
                                  <w:tcBorders>
                                    <w:top w:val="nil"/>
                                    <w:bottom w:val="single" w:sz="4" w:space="0" w:color="auto"/>
                                  </w:tcBorders>
                                  <w:shd w:val="clear" w:color="auto" w:fill="auto"/>
                                  <w:noWrap/>
                                  <w:vAlign w:val="bottom"/>
                                  <w:hideMark/>
                                </w:tcPr>
                                <w:p w14:paraId="6EF66E8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900" w:type="dxa"/>
                                  <w:tcBorders>
                                    <w:top w:val="nil"/>
                                    <w:bottom w:val="single" w:sz="4" w:space="0" w:color="auto"/>
                                    <w:right w:val="nil"/>
                                  </w:tcBorders>
                                  <w:shd w:val="clear" w:color="auto" w:fill="auto"/>
                                  <w:noWrap/>
                                  <w:vAlign w:val="bottom"/>
                                  <w:hideMark/>
                                </w:tcPr>
                                <w:p w14:paraId="7EFA7399"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350" w:type="dxa"/>
                                  <w:tcBorders>
                                    <w:top w:val="nil"/>
                                    <w:left w:val="nil"/>
                                    <w:bottom w:val="single" w:sz="4" w:space="0" w:color="auto"/>
                                    <w:right w:val="single" w:sz="4" w:space="0" w:color="auto"/>
                                  </w:tcBorders>
                                  <w:vAlign w:val="bottom"/>
                                </w:tcPr>
                                <w:p w14:paraId="6931B6E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B717EF" w:rsidRPr="00B51CDF" w14:paraId="67EDC7FC" w14:textId="77777777" w:rsidTr="008E210F">
                              <w:tc>
                                <w:tcPr>
                                  <w:tcW w:w="2187" w:type="dxa"/>
                                  <w:tcBorders>
                                    <w:top w:val="single" w:sz="4" w:space="0" w:color="auto"/>
                                    <w:left w:val="single" w:sz="4" w:space="0" w:color="auto"/>
                                    <w:bottom w:val="nil"/>
                                  </w:tcBorders>
                                  <w:shd w:val="clear" w:color="auto" w:fill="auto"/>
                                  <w:vAlign w:val="center"/>
                                </w:tcPr>
                                <w:p w14:paraId="7F01587F" w14:textId="77777777" w:rsidR="00B717EF" w:rsidRPr="00B51CDF" w:rsidRDefault="00B717EF"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71ACFB17"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1429A468" w14:textId="77777777" w:rsidR="00B717EF" w:rsidRPr="00B51CDF" w:rsidRDefault="00B717EF" w:rsidP="00061216">
                                  <w:pPr>
                                    <w:spacing w:line="360" w:lineRule="auto"/>
                                    <w:jc w:val="center"/>
                                    <w:rPr>
                                      <w:rFonts w:ascii="Times New Roman" w:hAnsi="Times New Roman" w:cs="Times New Roman"/>
                                      <w:sz w:val="20"/>
                                      <w:szCs w:val="20"/>
                                    </w:rPr>
                                  </w:pPr>
                                </w:p>
                              </w:tc>
                              <w:tc>
                                <w:tcPr>
                                  <w:tcW w:w="920" w:type="dxa"/>
                                  <w:tcBorders>
                                    <w:top w:val="single" w:sz="4" w:space="0" w:color="auto"/>
                                    <w:bottom w:val="nil"/>
                                  </w:tcBorders>
                                  <w:shd w:val="clear" w:color="auto" w:fill="auto"/>
                                  <w:noWrap/>
                                  <w:vAlign w:val="center"/>
                                </w:tcPr>
                                <w:p w14:paraId="1C94F7C9"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single" w:sz="4" w:space="0" w:color="auto"/>
                                    <w:bottom w:val="nil"/>
                                  </w:tcBorders>
                                  <w:shd w:val="clear" w:color="auto" w:fill="auto"/>
                                  <w:noWrap/>
                                  <w:vAlign w:val="center"/>
                                </w:tcPr>
                                <w:p w14:paraId="19F290DF"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single" w:sz="4" w:space="0" w:color="auto"/>
                                    <w:bottom w:val="nil"/>
                                  </w:tcBorders>
                                  <w:shd w:val="clear" w:color="auto" w:fill="auto"/>
                                  <w:noWrap/>
                                  <w:vAlign w:val="center"/>
                                </w:tcPr>
                                <w:p w14:paraId="09AC6CFE"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single" w:sz="4" w:space="0" w:color="auto"/>
                                    <w:bottom w:val="nil"/>
                                    <w:right w:val="nil"/>
                                  </w:tcBorders>
                                  <w:shd w:val="clear" w:color="auto" w:fill="auto"/>
                                  <w:noWrap/>
                                  <w:vAlign w:val="center"/>
                                </w:tcPr>
                                <w:p w14:paraId="36DE05A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single" w:sz="4" w:space="0" w:color="auto"/>
                                    <w:left w:val="nil"/>
                                    <w:bottom w:val="nil"/>
                                    <w:right w:val="single" w:sz="4" w:space="0" w:color="auto"/>
                                  </w:tcBorders>
                                </w:tcPr>
                                <w:p w14:paraId="7E8C5034"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rsidDel="008104EE" w14:paraId="0372C20A" w14:textId="3FE112A8" w:rsidTr="008E210F">
                              <w:trPr>
                                <w:del w:id="17" w:author="Maino Vieytes, Christian (NIH/NIA/IRP) [F]" w:date="2023-11-15T14:42:00Z"/>
                              </w:trPr>
                              <w:tc>
                                <w:tcPr>
                                  <w:tcW w:w="2187" w:type="dxa"/>
                                  <w:tcBorders>
                                    <w:top w:val="nil"/>
                                    <w:left w:val="single" w:sz="4" w:space="0" w:color="auto"/>
                                    <w:bottom w:val="nil"/>
                                  </w:tcBorders>
                                  <w:shd w:val="clear" w:color="auto" w:fill="auto"/>
                                  <w:vAlign w:val="center"/>
                                </w:tcPr>
                                <w:p w14:paraId="281DFA5F" w14:textId="41045BB2" w:rsidR="00B717EF" w:rsidRPr="00B51CDF" w:rsidDel="008104EE" w:rsidRDefault="00B717EF" w:rsidP="00061216">
                                  <w:pPr>
                                    <w:spacing w:line="360" w:lineRule="auto"/>
                                    <w:rPr>
                                      <w:del w:id="18" w:author="Maino Vieytes, Christian (NIH/NIA/IRP) [F]" w:date="2023-11-15T14:42:00Z"/>
                                      <w:rFonts w:ascii="Times New Roman" w:hAnsi="Times New Roman" w:cs="Times New Roman"/>
                                      <w:sz w:val="20"/>
                                      <w:szCs w:val="20"/>
                                    </w:rPr>
                                  </w:pPr>
                                  <w:del w:id="19" w:author="Maino Vieytes, Christian (NIH/NIA/IRP) [F]" w:date="2023-11-15T14:42:00Z">
                                    <w:r w:rsidRPr="00B51CDF" w:rsidDel="008104EE">
                                      <w:rPr>
                                        <w:rFonts w:ascii="Times New Roman" w:hAnsi="Times New Roman" w:cs="Times New Roman"/>
                                        <w:sz w:val="20"/>
                                        <w:szCs w:val="20"/>
                                      </w:rPr>
                                      <w:delText>Age</w:delText>
                                    </w:r>
                                    <w:r w:rsidRPr="002F2BA6" w:rsidDel="008104EE">
                                      <w:rPr>
                                        <w:rFonts w:ascii="Times New Roman" w:hAnsi="Times New Roman" w:cs="Times New Roman"/>
                                        <w:sz w:val="20"/>
                                        <w:szCs w:val="20"/>
                                        <w:vertAlign w:val="superscript"/>
                                        <w:lang w:bidi="en-US"/>
                                      </w:rPr>
                                      <w:delText>†</w:delText>
                                    </w:r>
                                  </w:del>
                                </w:p>
                              </w:tc>
                              <w:tc>
                                <w:tcPr>
                                  <w:tcW w:w="1499" w:type="dxa"/>
                                  <w:tcBorders>
                                    <w:top w:val="nil"/>
                                    <w:bottom w:val="nil"/>
                                  </w:tcBorders>
                                  <w:shd w:val="clear" w:color="auto" w:fill="auto"/>
                                  <w:noWrap/>
                                  <w:vAlign w:val="bottom"/>
                                  <w:hideMark/>
                                </w:tcPr>
                                <w:p w14:paraId="211AD09A" w14:textId="7D39DBB5" w:rsidR="00B717EF" w:rsidRPr="00B51CDF" w:rsidDel="008104EE" w:rsidRDefault="00B717EF" w:rsidP="00061216">
                                  <w:pPr>
                                    <w:spacing w:line="360" w:lineRule="auto"/>
                                    <w:jc w:val="center"/>
                                    <w:rPr>
                                      <w:del w:id="20" w:author="Maino Vieytes, Christian (NIH/NIA/IRP) [F]" w:date="2023-11-15T14:42:00Z"/>
                                      <w:rFonts w:ascii="Times New Roman" w:hAnsi="Times New Roman" w:cs="Times New Roman"/>
                                      <w:sz w:val="20"/>
                                      <w:szCs w:val="20"/>
                                    </w:rPr>
                                  </w:pPr>
                                  <w:del w:id="21" w:author="Maino Vieytes, Christian (NIH/NIA/IRP) [F]" w:date="2023-11-15T14:42:00Z">
                                    <w:r w:rsidRPr="00C01DD8" w:rsidDel="008104EE">
                                      <w:rPr>
                                        <w:rFonts w:ascii="Times New Roman" w:hAnsi="Times New Roman" w:cs="Times New Roman"/>
                                        <w:color w:val="000000"/>
                                        <w:sz w:val="20"/>
                                        <w:szCs w:val="20"/>
                                      </w:rPr>
                                      <w:delText>-0.27</w:delText>
                                    </w:r>
                                  </w:del>
                                </w:p>
                              </w:tc>
                              <w:tc>
                                <w:tcPr>
                                  <w:tcW w:w="1239" w:type="dxa"/>
                                  <w:tcBorders>
                                    <w:top w:val="nil"/>
                                    <w:bottom w:val="nil"/>
                                  </w:tcBorders>
                                  <w:shd w:val="clear" w:color="auto" w:fill="auto"/>
                                  <w:noWrap/>
                                  <w:vAlign w:val="center"/>
                                  <w:hideMark/>
                                </w:tcPr>
                                <w:p w14:paraId="1CC15F5E" w14:textId="5A050F90" w:rsidR="00B717EF" w:rsidRPr="00B51CDF" w:rsidDel="008104EE" w:rsidRDefault="00B717EF" w:rsidP="00061216">
                                  <w:pPr>
                                    <w:spacing w:line="360" w:lineRule="auto"/>
                                    <w:jc w:val="center"/>
                                    <w:rPr>
                                      <w:del w:id="22" w:author="Maino Vieytes, Christian (NIH/NIA/IRP) [F]" w:date="2023-11-15T14:42:00Z"/>
                                      <w:rFonts w:ascii="Times New Roman" w:hAnsi="Times New Roman" w:cs="Times New Roman"/>
                                      <w:sz w:val="20"/>
                                      <w:szCs w:val="20"/>
                                    </w:rPr>
                                  </w:pPr>
                                  <w:del w:id="23" w:author="Maino Vieytes, Christian (NIH/NIA/IRP) [F]" w:date="2023-11-15T14:42:00Z">
                                    <w:r w:rsidRPr="00B51CDF" w:rsidDel="008104EE">
                                      <w:rPr>
                                        <w:rFonts w:ascii="Times New Roman" w:hAnsi="Times New Roman" w:cs="Times New Roman"/>
                                        <w:sz w:val="20"/>
                                        <w:szCs w:val="20"/>
                                      </w:rPr>
                                      <w:delText>--</w:delText>
                                    </w:r>
                                  </w:del>
                                </w:p>
                              </w:tc>
                              <w:tc>
                                <w:tcPr>
                                  <w:tcW w:w="920" w:type="dxa"/>
                                  <w:tcBorders>
                                    <w:top w:val="nil"/>
                                    <w:bottom w:val="nil"/>
                                  </w:tcBorders>
                                  <w:shd w:val="clear" w:color="auto" w:fill="auto"/>
                                  <w:noWrap/>
                                  <w:vAlign w:val="center"/>
                                </w:tcPr>
                                <w:p w14:paraId="41744E33" w14:textId="0F32E653" w:rsidR="00B717EF" w:rsidRPr="00B51CDF" w:rsidDel="008104EE" w:rsidRDefault="00B717EF" w:rsidP="00061216">
                                  <w:pPr>
                                    <w:spacing w:line="360" w:lineRule="auto"/>
                                    <w:jc w:val="center"/>
                                    <w:rPr>
                                      <w:del w:id="24" w:author="Maino Vieytes, Christian (NIH/NIA/IRP) [F]" w:date="2023-11-15T14:42:00Z"/>
                                      <w:rFonts w:ascii="Times New Roman" w:hAnsi="Times New Roman" w:cs="Times New Roman"/>
                                      <w:sz w:val="20"/>
                                      <w:szCs w:val="20"/>
                                    </w:rPr>
                                  </w:pPr>
                                </w:p>
                              </w:tc>
                              <w:tc>
                                <w:tcPr>
                                  <w:tcW w:w="990" w:type="dxa"/>
                                  <w:tcBorders>
                                    <w:top w:val="nil"/>
                                    <w:bottom w:val="nil"/>
                                  </w:tcBorders>
                                  <w:shd w:val="clear" w:color="auto" w:fill="auto"/>
                                  <w:noWrap/>
                                  <w:vAlign w:val="center"/>
                                </w:tcPr>
                                <w:p w14:paraId="25E8C515" w14:textId="2EBABDEB" w:rsidR="00B717EF" w:rsidRPr="00B51CDF" w:rsidDel="008104EE" w:rsidRDefault="00B717EF" w:rsidP="00061216">
                                  <w:pPr>
                                    <w:spacing w:line="360" w:lineRule="auto"/>
                                    <w:jc w:val="center"/>
                                    <w:rPr>
                                      <w:del w:id="25" w:author="Maino Vieytes, Christian (NIH/NIA/IRP) [F]" w:date="2023-11-15T14:42:00Z"/>
                                      <w:rFonts w:ascii="Times New Roman" w:hAnsi="Times New Roman" w:cs="Times New Roman"/>
                                      <w:sz w:val="20"/>
                                      <w:szCs w:val="20"/>
                                    </w:rPr>
                                  </w:pPr>
                                </w:p>
                              </w:tc>
                              <w:tc>
                                <w:tcPr>
                                  <w:tcW w:w="990" w:type="dxa"/>
                                  <w:tcBorders>
                                    <w:top w:val="nil"/>
                                    <w:bottom w:val="nil"/>
                                  </w:tcBorders>
                                  <w:shd w:val="clear" w:color="auto" w:fill="auto"/>
                                  <w:noWrap/>
                                  <w:vAlign w:val="center"/>
                                </w:tcPr>
                                <w:p w14:paraId="6DDD8633" w14:textId="4D14A9F3" w:rsidR="00B717EF" w:rsidRPr="00B51CDF" w:rsidDel="008104EE" w:rsidRDefault="00B717EF" w:rsidP="00061216">
                                  <w:pPr>
                                    <w:spacing w:line="360" w:lineRule="auto"/>
                                    <w:jc w:val="center"/>
                                    <w:rPr>
                                      <w:del w:id="26" w:author="Maino Vieytes, Christian (NIH/NIA/IRP) [F]" w:date="2023-11-15T14:42:00Z"/>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66724EFB" w14:textId="2CC8B75B" w:rsidR="00B717EF" w:rsidRPr="00B51CDF" w:rsidDel="008104EE" w:rsidRDefault="00B717EF" w:rsidP="00061216">
                                  <w:pPr>
                                    <w:spacing w:line="360" w:lineRule="auto"/>
                                    <w:jc w:val="center"/>
                                    <w:rPr>
                                      <w:del w:id="27" w:author="Maino Vieytes, Christian (NIH/NIA/IRP) [F]" w:date="2023-11-15T14:42:00Z"/>
                                      <w:rFonts w:ascii="Times New Roman" w:hAnsi="Times New Roman" w:cs="Times New Roman"/>
                                      <w:sz w:val="20"/>
                                      <w:szCs w:val="20"/>
                                    </w:rPr>
                                  </w:pPr>
                                </w:p>
                              </w:tc>
                              <w:tc>
                                <w:tcPr>
                                  <w:tcW w:w="1350" w:type="dxa"/>
                                  <w:tcBorders>
                                    <w:top w:val="nil"/>
                                    <w:left w:val="nil"/>
                                    <w:bottom w:val="nil"/>
                                    <w:right w:val="single" w:sz="4" w:space="0" w:color="auto"/>
                                  </w:tcBorders>
                                </w:tcPr>
                                <w:p w14:paraId="4A4CE825" w14:textId="2B2EDD00" w:rsidR="00B717EF" w:rsidRPr="00B51CDF" w:rsidDel="008104EE" w:rsidRDefault="00B717EF" w:rsidP="00061216">
                                  <w:pPr>
                                    <w:spacing w:line="360" w:lineRule="auto"/>
                                    <w:jc w:val="center"/>
                                    <w:rPr>
                                      <w:del w:id="28" w:author="Maino Vieytes, Christian (NIH/NIA/IRP) [F]" w:date="2023-11-15T14:42:00Z"/>
                                      <w:rFonts w:ascii="Times New Roman" w:hAnsi="Times New Roman" w:cs="Times New Roman"/>
                                      <w:sz w:val="20"/>
                                      <w:szCs w:val="20"/>
                                    </w:rPr>
                                  </w:pPr>
                                </w:p>
                              </w:tc>
                            </w:tr>
                            <w:tr w:rsidR="00B717EF" w:rsidRPr="00B51CDF" w:rsidDel="008104EE" w14:paraId="30EBF086" w14:textId="62ED6CBB" w:rsidTr="008E210F">
                              <w:trPr>
                                <w:del w:id="29" w:author="Maino Vieytes, Christian (NIH/NIA/IRP) [F]" w:date="2023-11-15T14:42:00Z"/>
                              </w:trPr>
                              <w:tc>
                                <w:tcPr>
                                  <w:tcW w:w="2187" w:type="dxa"/>
                                  <w:tcBorders>
                                    <w:top w:val="nil"/>
                                    <w:left w:val="single" w:sz="4" w:space="0" w:color="auto"/>
                                    <w:bottom w:val="nil"/>
                                  </w:tcBorders>
                                  <w:shd w:val="clear" w:color="auto" w:fill="auto"/>
                                  <w:vAlign w:val="center"/>
                                </w:tcPr>
                                <w:p w14:paraId="648AB101" w14:textId="0538A656" w:rsidR="00B717EF" w:rsidRPr="00B51CDF" w:rsidDel="008104EE" w:rsidRDefault="00B717EF" w:rsidP="00061216">
                                  <w:pPr>
                                    <w:spacing w:line="360" w:lineRule="auto"/>
                                    <w:rPr>
                                      <w:del w:id="30" w:author="Maino Vieytes, Christian (NIH/NIA/IRP) [F]" w:date="2023-11-15T14:42:00Z"/>
                                      <w:rFonts w:ascii="Times New Roman" w:hAnsi="Times New Roman" w:cs="Times New Roman"/>
                                      <w:sz w:val="20"/>
                                      <w:szCs w:val="20"/>
                                    </w:rPr>
                                  </w:pPr>
                                  <w:del w:id="31" w:author="Maino Vieytes, Christian (NIH/NIA/IRP) [F]" w:date="2023-11-15T14:42:00Z">
                                    <w:r w:rsidDel="008104EE">
                                      <w:rPr>
                                        <w:rFonts w:ascii="Times New Roman" w:hAnsi="Times New Roman" w:cs="Times New Roman"/>
                                        <w:sz w:val="20"/>
                                        <w:szCs w:val="20"/>
                                      </w:rPr>
                                      <w:delText>Food Assistance (</w:delText>
                                    </w:r>
                                    <w:r w:rsidRPr="00B51CDF" w:rsidDel="008104EE">
                                      <w:rPr>
                                        <w:rFonts w:ascii="Times New Roman" w:hAnsi="Times New Roman" w:cs="Times New Roman"/>
                                        <w:sz w:val="20"/>
                                        <w:szCs w:val="20"/>
                                      </w:rPr>
                                      <w:delText>SNAP</w:delText>
                                    </w:r>
                                    <w:r w:rsidDel="008104EE">
                                      <w:rPr>
                                        <w:rFonts w:ascii="Times New Roman" w:hAnsi="Times New Roman" w:cs="Times New Roman"/>
                                        <w:sz w:val="20"/>
                                        <w:szCs w:val="20"/>
                                      </w:rPr>
                                      <w:delText>)</w:delText>
                                    </w:r>
                                    <w:r w:rsidRPr="002F2BA6" w:rsidDel="008104EE">
                                      <w:rPr>
                                        <w:rFonts w:ascii="Times New Roman" w:hAnsi="Times New Roman" w:cs="Times New Roman"/>
                                        <w:sz w:val="20"/>
                                        <w:szCs w:val="20"/>
                                        <w:vertAlign w:val="superscript"/>
                                        <w:lang w:bidi="en-US"/>
                                      </w:rPr>
                                      <w:delText>†</w:delText>
                                    </w:r>
                                  </w:del>
                                </w:p>
                              </w:tc>
                              <w:tc>
                                <w:tcPr>
                                  <w:tcW w:w="1499" w:type="dxa"/>
                                  <w:tcBorders>
                                    <w:top w:val="nil"/>
                                    <w:bottom w:val="nil"/>
                                  </w:tcBorders>
                                  <w:shd w:val="clear" w:color="auto" w:fill="auto"/>
                                  <w:noWrap/>
                                  <w:vAlign w:val="bottom"/>
                                  <w:hideMark/>
                                </w:tcPr>
                                <w:p w14:paraId="37B5561F" w14:textId="04B4E48C" w:rsidR="00B717EF" w:rsidRPr="00B51CDF" w:rsidDel="008104EE" w:rsidRDefault="00B717EF" w:rsidP="00061216">
                                  <w:pPr>
                                    <w:spacing w:line="360" w:lineRule="auto"/>
                                    <w:jc w:val="center"/>
                                    <w:rPr>
                                      <w:del w:id="32" w:author="Maino Vieytes, Christian (NIH/NIA/IRP) [F]" w:date="2023-11-15T14:42:00Z"/>
                                      <w:rFonts w:ascii="Times New Roman" w:hAnsi="Times New Roman" w:cs="Times New Roman"/>
                                      <w:b/>
                                      <w:bCs/>
                                      <w:sz w:val="20"/>
                                      <w:szCs w:val="20"/>
                                    </w:rPr>
                                  </w:pPr>
                                  <w:del w:id="33" w:author="Maino Vieytes, Christian (NIH/NIA/IRP) [F]" w:date="2023-11-15T14:42:00Z">
                                    <w:r w:rsidRPr="00C01DD8" w:rsidDel="008104EE">
                                      <w:rPr>
                                        <w:rFonts w:ascii="Times New Roman" w:hAnsi="Times New Roman" w:cs="Times New Roman"/>
                                        <w:b/>
                                        <w:bCs/>
                                        <w:color w:val="000000"/>
                                        <w:sz w:val="20"/>
                                        <w:szCs w:val="20"/>
                                      </w:rPr>
                                      <w:delText>0.81</w:delText>
                                    </w:r>
                                  </w:del>
                                </w:p>
                              </w:tc>
                              <w:tc>
                                <w:tcPr>
                                  <w:tcW w:w="1239" w:type="dxa"/>
                                  <w:tcBorders>
                                    <w:top w:val="nil"/>
                                    <w:bottom w:val="nil"/>
                                  </w:tcBorders>
                                  <w:shd w:val="clear" w:color="auto" w:fill="auto"/>
                                  <w:noWrap/>
                                  <w:vAlign w:val="bottom"/>
                                  <w:hideMark/>
                                </w:tcPr>
                                <w:p w14:paraId="42B5A62C" w14:textId="50655056" w:rsidR="00B717EF" w:rsidRPr="00B51CDF" w:rsidDel="008104EE" w:rsidRDefault="00B717EF" w:rsidP="00061216">
                                  <w:pPr>
                                    <w:spacing w:line="360" w:lineRule="auto"/>
                                    <w:jc w:val="center"/>
                                    <w:rPr>
                                      <w:del w:id="34" w:author="Maino Vieytes, Christian (NIH/NIA/IRP) [F]" w:date="2023-11-15T14:42:00Z"/>
                                      <w:rFonts w:ascii="Times New Roman" w:hAnsi="Times New Roman" w:cs="Times New Roman"/>
                                      <w:b/>
                                      <w:bCs/>
                                      <w:sz w:val="20"/>
                                      <w:szCs w:val="20"/>
                                    </w:rPr>
                                  </w:pPr>
                                  <w:del w:id="35" w:author="Maino Vieytes, Christian (NIH/NIA/IRP) [F]" w:date="2023-11-15T14:42:00Z">
                                    <w:r w:rsidRPr="00C01DD8" w:rsidDel="008104EE">
                                      <w:rPr>
                                        <w:rFonts w:ascii="Times New Roman" w:hAnsi="Times New Roman" w:cs="Times New Roman"/>
                                        <w:b/>
                                        <w:bCs/>
                                        <w:color w:val="000000"/>
                                        <w:sz w:val="20"/>
                                        <w:szCs w:val="20"/>
                                      </w:rPr>
                                      <w:delText>-0.36</w:delText>
                                    </w:r>
                                  </w:del>
                                </w:p>
                              </w:tc>
                              <w:tc>
                                <w:tcPr>
                                  <w:tcW w:w="920" w:type="dxa"/>
                                  <w:tcBorders>
                                    <w:top w:val="nil"/>
                                    <w:bottom w:val="nil"/>
                                  </w:tcBorders>
                                  <w:shd w:val="clear" w:color="auto" w:fill="auto"/>
                                  <w:noWrap/>
                                  <w:vAlign w:val="center"/>
                                  <w:hideMark/>
                                </w:tcPr>
                                <w:p w14:paraId="4DB4C7B1" w14:textId="620D850C" w:rsidR="00B717EF" w:rsidRPr="00B51CDF" w:rsidDel="008104EE" w:rsidRDefault="00B717EF" w:rsidP="00061216">
                                  <w:pPr>
                                    <w:spacing w:line="360" w:lineRule="auto"/>
                                    <w:jc w:val="center"/>
                                    <w:rPr>
                                      <w:del w:id="36" w:author="Maino Vieytes, Christian (NIH/NIA/IRP) [F]" w:date="2023-11-15T14:42:00Z"/>
                                      <w:rFonts w:ascii="Times New Roman" w:hAnsi="Times New Roman" w:cs="Times New Roman"/>
                                      <w:sz w:val="20"/>
                                      <w:szCs w:val="20"/>
                                    </w:rPr>
                                  </w:pPr>
                                  <w:del w:id="37" w:author="Maino Vieytes, Christian (NIH/NIA/IRP) [F]" w:date="2023-11-15T14:42:00Z">
                                    <w:r w:rsidRPr="00B51CDF" w:rsidDel="008104EE">
                                      <w:rPr>
                                        <w:rFonts w:ascii="Times New Roman" w:hAnsi="Times New Roman" w:cs="Times New Roman"/>
                                        <w:sz w:val="20"/>
                                        <w:szCs w:val="20"/>
                                      </w:rPr>
                                      <w:delText>--</w:delText>
                                    </w:r>
                                  </w:del>
                                </w:p>
                              </w:tc>
                              <w:tc>
                                <w:tcPr>
                                  <w:tcW w:w="990" w:type="dxa"/>
                                  <w:tcBorders>
                                    <w:top w:val="nil"/>
                                    <w:bottom w:val="nil"/>
                                  </w:tcBorders>
                                  <w:shd w:val="clear" w:color="auto" w:fill="auto"/>
                                  <w:noWrap/>
                                  <w:vAlign w:val="center"/>
                                </w:tcPr>
                                <w:p w14:paraId="2B5DA5BF" w14:textId="3BB60FDA" w:rsidR="00B717EF" w:rsidRPr="00B51CDF" w:rsidDel="008104EE" w:rsidRDefault="00B717EF" w:rsidP="00061216">
                                  <w:pPr>
                                    <w:spacing w:line="360" w:lineRule="auto"/>
                                    <w:jc w:val="center"/>
                                    <w:rPr>
                                      <w:del w:id="38" w:author="Maino Vieytes, Christian (NIH/NIA/IRP) [F]" w:date="2023-11-15T14:42:00Z"/>
                                      <w:rFonts w:ascii="Times New Roman" w:hAnsi="Times New Roman" w:cs="Times New Roman"/>
                                      <w:sz w:val="20"/>
                                      <w:szCs w:val="20"/>
                                    </w:rPr>
                                  </w:pPr>
                                </w:p>
                              </w:tc>
                              <w:tc>
                                <w:tcPr>
                                  <w:tcW w:w="990" w:type="dxa"/>
                                  <w:tcBorders>
                                    <w:top w:val="nil"/>
                                    <w:bottom w:val="nil"/>
                                  </w:tcBorders>
                                  <w:shd w:val="clear" w:color="auto" w:fill="auto"/>
                                  <w:noWrap/>
                                  <w:vAlign w:val="center"/>
                                </w:tcPr>
                                <w:p w14:paraId="42AC5F10" w14:textId="528AE6A6" w:rsidR="00B717EF" w:rsidRPr="00B51CDF" w:rsidDel="008104EE" w:rsidRDefault="00B717EF" w:rsidP="00061216">
                                  <w:pPr>
                                    <w:spacing w:line="360" w:lineRule="auto"/>
                                    <w:jc w:val="center"/>
                                    <w:rPr>
                                      <w:del w:id="39" w:author="Maino Vieytes, Christian (NIH/NIA/IRP) [F]" w:date="2023-11-15T14:42:00Z"/>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69C7B802" w14:textId="35BF60F2" w:rsidR="00B717EF" w:rsidRPr="00B51CDF" w:rsidDel="008104EE" w:rsidRDefault="00B717EF" w:rsidP="00061216">
                                  <w:pPr>
                                    <w:spacing w:line="360" w:lineRule="auto"/>
                                    <w:jc w:val="center"/>
                                    <w:rPr>
                                      <w:del w:id="40" w:author="Maino Vieytes, Christian (NIH/NIA/IRP) [F]" w:date="2023-11-15T14:42:00Z"/>
                                      <w:rFonts w:ascii="Times New Roman" w:hAnsi="Times New Roman" w:cs="Times New Roman"/>
                                      <w:sz w:val="20"/>
                                      <w:szCs w:val="20"/>
                                    </w:rPr>
                                  </w:pPr>
                                </w:p>
                              </w:tc>
                              <w:tc>
                                <w:tcPr>
                                  <w:tcW w:w="1350" w:type="dxa"/>
                                  <w:tcBorders>
                                    <w:top w:val="nil"/>
                                    <w:left w:val="nil"/>
                                    <w:bottom w:val="nil"/>
                                    <w:right w:val="single" w:sz="4" w:space="0" w:color="auto"/>
                                  </w:tcBorders>
                                </w:tcPr>
                                <w:p w14:paraId="2DEB24B5" w14:textId="09F6FA4F" w:rsidR="00B717EF" w:rsidRPr="00B51CDF" w:rsidDel="008104EE" w:rsidRDefault="00B717EF" w:rsidP="00061216">
                                  <w:pPr>
                                    <w:spacing w:line="360" w:lineRule="auto"/>
                                    <w:jc w:val="center"/>
                                    <w:rPr>
                                      <w:del w:id="41" w:author="Maino Vieytes, Christian (NIH/NIA/IRP) [F]" w:date="2023-11-15T14:42:00Z"/>
                                      <w:rFonts w:ascii="Times New Roman" w:hAnsi="Times New Roman" w:cs="Times New Roman"/>
                                      <w:sz w:val="20"/>
                                      <w:szCs w:val="20"/>
                                    </w:rPr>
                                  </w:pPr>
                                </w:p>
                              </w:tc>
                            </w:tr>
                            <w:tr w:rsidR="00B717EF" w:rsidRPr="00B51CDF" w:rsidDel="008104EE" w14:paraId="7FD94F6F" w14:textId="697F1E55" w:rsidTr="008E210F">
                              <w:trPr>
                                <w:del w:id="42" w:author="Maino Vieytes, Christian (NIH/NIA/IRP) [F]" w:date="2023-11-15T14:42:00Z"/>
                              </w:trPr>
                              <w:tc>
                                <w:tcPr>
                                  <w:tcW w:w="2187" w:type="dxa"/>
                                  <w:tcBorders>
                                    <w:top w:val="nil"/>
                                    <w:left w:val="single" w:sz="4" w:space="0" w:color="auto"/>
                                    <w:bottom w:val="nil"/>
                                  </w:tcBorders>
                                  <w:shd w:val="clear" w:color="auto" w:fill="auto"/>
                                  <w:vAlign w:val="center"/>
                                </w:tcPr>
                                <w:p w14:paraId="66770411" w14:textId="22CB6D4B" w:rsidR="00B717EF" w:rsidRPr="00B51CDF" w:rsidDel="008104EE" w:rsidRDefault="00B717EF" w:rsidP="00061216">
                                  <w:pPr>
                                    <w:spacing w:line="360" w:lineRule="auto"/>
                                    <w:rPr>
                                      <w:del w:id="43" w:author="Maino Vieytes, Christian (NIH/NIA/IRP) [F]" w:date="2023-11-15T14:42:00Z"/>
                                      <w:rFonts w:ascii="Times New Roman" w:hAnsi="Times New Roman" w:cs="Times New Roman"/>
                                      <w:sz w:val="20"/>
                                      <w:szCs w:val="20"/>
                                    </w:rPr>
                                  </w:pPr>
                                  <w:del w:id="44" w:author="Maino Vieytes, Christian (NIH/NIA/IRP) [F]" w:date="2023-11-15T14:42:00Z">
                                    <w:r w:rsidRPr="00B51CDF" w:rsidDel="008104EE">
                                      <w:rPr>
                                        <w:rFonts w:ascii="Times New Roman" w:hAnsi="Times New Roman" w:cs="Times New Roman"/>
                                        <w:sz w:val="20"/>
                                        <w:szCs w:val="20"/>
                                      </w:rPr>
                                      <w:delText>Household Size</w:delText>
                                    </w:r>
                                    <w:r w:rsidRPr="002F2BA6" w:rsidDel="008104EE">
                                      <w:rPr>
                                        <w:rFonts w:ascii="Times New Roman" w:hAnsi="Times New Roman" w:cs="Times New Roman"/>
                                        <w:sz w:val="20"/>
                                        <w:szCs w:val="20"/>
                                        <w:vertAlign w:val="superscript"/>
                                        <w:lang w:bidi="en-US"/>
                                      </w:rPr>
                                      <w:delText>†</w:delText>
                                    </w:r>
                                  </w:del>
                                </w:p>
                              </w:tc>
                              <w:tc>
                                <w:tcPr>
                                  <w:tcW w:w="1499" w:type="dxa"/>
                                  <w:tcBorders>
                                    <w:top w:val="nil"/>
                                    <w:bottom w:val="nil"/>
                                  </w:tcBorders>
                                  <w:shd w:val="clear" w:color="auto" w:fill="auto"/>
                                  <w:noWrap/>
                                  <w:vAlign w:val="bottom"/>
                                  <w:hideMark/>
                                </w:tcPr>
                                <w:p w14:paraId="7EE3F3A3" w14:textId="56A918FD" w:rsidR="00B717EF" w:rsidRPr="00B51CDF" w:rsidDel="008104EE" w:rsidRDefault="00B717EF" w:rsidP="00061216">
                                  <w:pPr>
                                    <w:spacing w:line="360" w:lineRule="auto"/>
                                    <w:jc w:val="center"/>
                                    <w:rPr>
                                      <w:del w:id="45" w:author="Maino Vieytes, Christian (NIH/NIA/IRP) [F]" w:date="2023-11-15T14:42:00Z"/>
                                      <w:rFonts w:ascii="Times New Roman" w:hAnsi="Times New Roman" w:cs="Times New Roman"/>
                                      <w:b/>
                                      <w:bCs/>
                                      <w:sz w:val="20"/>
                                      <w:szCs w:val="20"/>
                                    </w:rPr>
                                  </w:pPr>
                                  <w:del w:id="46" w:author="Maino Vieytes, Christian (NIH/NIA/IRP) [F]" w:date="2023-11-15T14:42:00Z">
                                    <w:r w:rsidRPr="00C01DD8" w:rsidDel="008104EE">
                                      <w:rPr>
                                        <w:rFonts w:ascii="Times New Roman" w:hAnsi="Times New Roman" w:cs="Times New Roman"/>
                                        <w:b/>
                                        <w:bCs/>
                                        <w:color w:val="000000"/>
                                        <w:sz w:val="20"/>
                                        <w:szCs w:val="20"/>
                                      </w:rPr>
                                      <w:delText>0.63</w:delText>
                                    </w:r>
                                  </w:del>
                                </w:p>
                              </w:tc>
                              <w:tc>
                                <w:tcPr>
                                  <w:tcW w:w="1239" w:type="dxa"/>
                                  <w:tcBorders>
                                    <w:top w:val="nil"/>
                                    <w:bottom w:val="nil"/>
                                  </w:tcBorders>
                                  <w:shd w:val="clear" w:color="auto" w:fill="auto"/>
                                  <w:noWrap/>
                                  <w:vAlign w:val="bottom"/>
                                  <w:hideMark/>
                                </w:tcPr>
                                <w:p w14:paraId="0A06B0E6" w14:textId="4EE5C7F9" w:rsidR="00B717EF" w:rsidRPr="00B51CDF" w:rsidDel="008104EE" w:rsidRDefault="00B717EF" w:rsidP="00061216">
                                  <w:pPr>
                                    <w:spacing w:line="360" w:lineRule="auto"/>
                                    <w:jc w:val="center"/>
                                    <w:rPr>
                                      <w:del w:id="47" w:author="Maino Vieytes, Christian (NIH/NIA/IRP) [F]" w:date="2023-11-15T14:42:00Z"/>
                                      <w:rFonts w:ascii="Times New Roman" w:hAnsi="Times New Roman" w:cs="Times New Roman"/>
                                      <w:b/>
                                      <w:bCs/>
                                      <w:sz w:val="20"/>
                                      <w:szCs w:val="20"/>
                                    </w:rPr>
                                  </w:pPr>
                                  <w:del w:id="48" w:author="Maino Vieytes, Christian (NIH/NIA/IRP) [F]" w:date="2023-11-15T14:42:00Z">
                                    <w:r w:rsidRPr="00C01DD8" w:rsidDel="008104EE">
                                      <w:rPr>
                                        <w:rFonts w:ascii="Times New Roman" w:hAnsi="Times New Roman" w:cs="Times New Roman"/>
                                        <w:b/>
                                        <w:bCs/>
                                        <w:color w:val="000000"/>
                                        <w:sz w:val="20"/>
                                        <w:szCs w:val="20"/>
                                      </w:rPr>
                                      <w:delText>-0.49</w:delText>
                                    </w:r>
                                  </w:del>
                                </w:p>
                              </w:tc>
                              <w:tc>
                                <w:tcPr>
                                  <w:tcW w:w="920" w:type="dxa"/>
                                  <w:tcBorders>
                                    <w:top w:val="nil"/>
                                    <w:bottom w:val="nil"/>
                                  </w:tcBorders>
                                  <w:shd w:val="clear" w:color="auto" w:fill="auto"/>
                                  <w:noWrap/>
                                  <w:vAlign w:val="bottom"/>
                                  <w:hideMark/>
                                </w:tcPr>
                                <w:p w14:paraId="3DBD249F" w14:textId="7F79E3EA" w:rsidR="00B717EF" w:rsidRPr="00B51CDF" w:rsidDel="008104EE" w:rsidRDefault="00B717EF" w:rsidP="00061216">
                                  <w:pPr>
                                    <w:spacing w:line="360" w:lineRule="auto"/>
                                    <w:jc w:val="center"/>
                                    <w:rPr>
                                      <w:del w:id="49" w:author="Maino Vieytes, Christian (NIH/NIA/IRP) [F]" w:date="2023-11-15T14:42:00Z"/>
                                      <w:rFonts w:ascii="Times New Roman" w:hAnsi="Times New Roman" w:cs="Times New Roman"/>
                                      <w:b/>
                                      <w:bCs/>
                                      <w:sz w:val="20"/>
                                      <w:szCs w:val="20"/>
                                    </w:rPr>
                                  </w:pPr>
                                  <w:del w:id="50" w:author="Maino Vieytes, Christian (NIH/NIA/IRP) [F]" w:date="2023-11-15T14:42:00Z">
                                    <w:r w:rsidRPr="00C01DD8" w:rsidDel="008104EE">
                                      <w:rPr>
                                        <w:rFonts w:ascii="Times New Roman" w:hAnsi="Times New Roman" w:cs="Times New Roman"/>
                                        <w:b/>
                                        <w:bCs/>
                                        <w:color w:val="000000"/>
                                        <w:sz w:val="20"/>
                                        <w:szCs w:val="20"/>
                                      </w:rPr>
                                      <w:delText>0.60</w:delText>
                                    </w:r>
                                  </w:del>
                                </w:p>
                              </w:tc>
                              <w:tc>
                                <w:tcPr>
                                  <w:tcW w:w="990" w:type="dxa"/>
                                  <w:tcBorders>
                                    <w:top w:val="nil"/>
                                    <w:bottom w:val="nil"/>
                                  </w:tcBorders>
                                  <w:shd w:val="clear" w:color="auto" w:fill="auto"/>
                                  <w:noWrap/>
                                  <w:vAlign w:val="center"/>
                                  <w:hideMark/>
                                </w:tcPr>
                                <w:p w14:paraId="1C32C307" w14:textId="0CD462F5" w:rsidR="00B717EF" w:rsidRPr="00B51CDF" w:rsidDel="008104EE" w:rsidRDefault="00B717EF" w:rsidP="00061216">
                                  <w:pPr>
                                    <w:spacing w:line="360" w:lineRule="auto"/>
                                    <w:jc w:val="center"/>
                                    <w:rPr>
                                      <w:del w:id="51" w:author="Maino Vieytes, Christian (NIH/NIA/IRP) [F]" w:date="2023-11-15T14:42:00Z"/>
                                      <w:rFonts w:ascii="Times New Roman" w:hAnsi="Times New Roman" w:cs="Times New Roman"/>
                                      <w:sz w:val="20"/>
                                      <w:szCs w:val="20"/>
                                    </w:rPr>
                                  </w:pPr>
                                  <w:del w:id="52" w:author="Maino Vieytes, Christian (NIH/NIA/IRP) [F]" w:date="2023-11-15T14:42:00Z">
                                    <w:r w:rsidRPr="00B51CDF" w:rsidDel="008104EE">
                                      <w:rPr>
                                        <w:rFonts w:ascii="Times New Roman" w:hAnsi="Times New Roman" w:cs="Times New Roman"/>
                                        <w:sz w:val="20"/>
                                        <w:szCs w:val="20"/>
                                      </w:rPr>
                                      <w:delText>--</w:delText>
                                    </w:r>
                                  </w:del>
                                </w:p>
                              </w:tc>
                              <w:tc>
                                <w:tcPr>
                                  <w:tcW w:w="990" w:type="dxa"/>
                                  <w:tcBorders>
                                    <w:top w:val="nil"/>
                                    <w:bottom w:val="nil"/>
                                  </w:tcBorders>
                                  <w:shd w:val="clear" w:color="auto" w:fill="auto"/>
                                  <w:noWrap/>
                                  <w:vAlign w:val="center"/>
                                  <w:hideMark/>
                                </w:tcPr>
                                <w:p w14:paraId="6270A028" w14:textId="4AE4FC04" w:rsidR="00B717EF" w:rsidRPr="00B51CDF" w:rsidDel="008104EE" w:rsidRDefault="00B717EF" w:rsidP="00061216">
                                  <w:pPr>
                                    <w:spacing w:line="360" w:lineRule="auto"/>
                                    <w:jc w:val="center"/>
                                    <w:rPr>
                                      <w:del w:id="53" w:author="Maino Vieytes, Christian (NIH/NIA/IRP) [F]" w:date="2023-11-15T14:42:00Z"/>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15BD1CB7" w14:textId="4DA4F9F6" w:rsidR="00B717EF" w:rsidRPr="00B51CDF" w:rsidDel="008104EE" w:rsidRDefault="00B717EF" w:rsidP="00061216">
                                  <w:pPr>
                                    <w:spacing w:line="360" w:lineRule="auto"/>
                                    <w:jc w:val="center"/>
                                    <w:rPr>
                                      <w:del w:id="54" w:author="Maino Vieytes, Christian (NIH/NIA/IRP) [F]" w:date="2023-11-15T14:42:00Z"/>
                                      <w:rFonts w:ascii="Times New Roman" w:hAnsi="Times New Roman" w:cs="Times New Roman"/>
                                      <w:sz w:val="20"/>
                                      <w:szCs w:val="20"/>
                                    </w:rPr>
                                  </w:pPr>
                                </w:p>
                              </w:tc>
                              <w:tc>
                                <w:tcPr>
                                  <w:tcW w:w="1350" w:type="dxa"/>
                                  <w:tcBorders>
                                    <w:top w:val="nil"/>
                                    <w:left w:val="nil"/>
                                    <w:bottom w:val="nil"/>
                                    <w:right w:val="single" w:sz="4" w:space="0" w:color="auto"/>
                                  </w:tcBorders>
                                </w:tcPr>
                                <w:p w14:paraId="13034777" w14:textId="4D163F16" w:rsidR="00B717EF" w:rsidRPr="00B51CDF" w:rsidDel="008104EE" w:rsidRDefault="00B717EF" w:rsidP="00061216">
                                  <w:pPr>
                                    <w:spacing w:line="360" w:lineRule="auto"/>
                                    <w:jc w:val="center"/>
                                    <w:rPr>
                                      <w:del w:id="55" w:author="Maino Vieytes, Christian (NIH/NIA/IRP) [F]" w:date="2023-11-15T14:42:00Z"/>
                                      <w:rFonts w:ascii="Times New Roman" w:hAnsi="Times New Roman" w:cs="Times New Roman"/>
                                      <w:sz w:val="20"/>
                                      <w:szCs w:val="20"/>
                                    </w:rPr>
                                  </w:pPr>
                                </w:p>
                              </w:tc>
                            </w:tr>
                            <w:tr w:rsidR="00B717EF" w:rsidRPr="00B51CDF" w14:paraId="2195D1E2" w14:textId="77777777" w:rsidTr="008E210F">
                              <w:tc>
                                <w:tcPr>
                                  <w:tcW w:w="2187" w:type="dxa"/>
                                  <w:tcBorders>
                                    <w:top w:val="nil"/>
                                    <w:left w:val="single" w:sz="4" w:space="0" w:color="auto"/>
                                    <w:bottom w:val="nil"/>
                                  </w:tcBorders>
                                  <w:shd w:val="clear" w:color="auto" w:fill="auto"/>
                                  <w:vAlign w:val="center"/>
                                </w:tcPr>
                                <w:p w14:paraId="4EC93FCC" w14:textId="77777777" w:rsidR="00B717EF" w:rsidRPr="002F2BA6" w:rsidRDefault="00B717EF"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19A1534C"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5D054A72"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2F05EE54"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990" w:type="dxa"/>
                                  <w:tcBorders>
                                    <w:top w:val="nil"/>
                                    <w:bottom w:val="nil"/>
                                  </w:tcBorders>
                                  <w:shd w:val="clear" w:color="auto" w:fill="auto"/>
                                  <w:noWrap/>
                                  <w:vAlign w:val="bottom"/>
                                  <w:hideMark/>
                                </w:tcPr>
                                <w:p w14:paraId="1194CA1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990" w:type="dxa"/>
                                  <w:tcBorders>
                                    <w:top w:val="nil"/>
                                    <w:bottom w:val="nil"/>
                                  </w:tcBorders>
                                  <w:shd w:val="clear" w:color="auto" w:fill="auto"/>
                                  <w:noWrap/>
                                  <w:vAlign w:val="center"/>
                                  <w:hideMark/>
                                </w:tcPr>
                                <w:p w14:paraId="141A537D"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00" w:type="dxa"/>
                                  <w:tcBorders>
                                    <w:top w:val="nil"/>
                                    <w:bottom w:val="nil"/>
                                    <w:right w:val="nil"/>
                                  </w:tcBorders>
                                  <w:shd w:val="clear" w:color="auto" w:fill="auto"/>
                                  <w:noWrap/>
                                  <w:vAlign w:val="center"/>
                                </w:tcPr>
                                <w:p w14:paraId="5101A88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47ABB6EF"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36CF9517" w14:textId="77777777" w:rsidTr="008E210F">
                              <w:tc>
                                <w:tcPr>
                                  <w:tcW w:w="2187" w:type="dxa"/>
                                  <w:tcBorders>
                                    <w:top w:val="nil"/>
                                    <w:left w:val="single" w:sz="4" w:space="0" w:color="auto"/>
                                    <w:bottom w:val="nil"/>
                                  </w:tcBorders>
                                  <w:shd w:val="clear" w:color="auto" w:fill="auto"/>
                                  <w:vAlign w:val="center"/>
                                </w:tcPr>
                                <w:p w14:paraId="0BA18387" w14:textId="77777777" w:rsidR="00B717EF" w:rsidRPr="002F2BA6" w:rsidRDefault="00B717EF"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E3F7CE7"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nil"/>
                                  </w:tcBorders>
                                  <w:shd w:val="clear" w:color="auto" w:fill="auto"/>
                                  <w:noWrap/>
                                  <w:vAlign w:val="bottom"/>
                                  <w:hideMark/>
                                </w:tcPr>
                                <w:p w14:paraId="74A77FD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920" w:type="dxa"/>
                                  <w:tcBorders>
                                    <w:top w:val="nil"/>
                                    <w:bottom w:val="nil"/>
                                  </w:tcBorders>
                                  <w:shd w:val="clear" w:color="auto" w:fill="auto"/>
                                  <w:noWrap/>
                                  <w:vAlign w:val="bottom"/>
                                  <w:hideMark/>
                                </w:tcPr>
                                <w:p w14:paraId="58E101DF"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990" w:type="dxa"/>
                                  <w:tcBorders>
                                    <w:top w:val="nil"/>
                                    <w:bottom w:val="nil"/>
                                  </w:tcBorders>
                                  <w:shd w:val="clear" w:color="auto" w:fill="auto"/>
                                  <w:noWrap/>
                                  <w:vAlign w:val="bottom"/>
                                  <w:hideMark/>
                                </w:tcPr>
                                <w:p w14:paraId="4B11B7E1"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990" w:type="dxa"/>
                                  <w:tcBorders>
                                    <w:top w:val="nil"/>
                                    <w:bottom w:val="nil"/>
                                  </w:tcBorders>
                                  <w:shd w:val="clear" w:color="auto" w:fill="auto"/>
                                  <w:noWrap/>
                                  <w:vAlign w:val="center"/>
                                  <w:hideMark/>
                                </w:tcPr>
                                <w:p w14:paraId="01C813D9"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900" w:type="dxa"/>
                                  <w:tcBorders>
                                    <w:top w:val="nil"/>
                                    <w:bottom w:val="nil"/>
                                    <w:right w:val="nil"/>
                                  </w:tcBorders>
                                  <w:shd w:val="clear" w:color="auto" w:fill="auto"/>
                                  <w:noWrap/>
                                  <w:vAlign w:val="center"/>
                                  <w:hideMark/>
                                </w:tcPr>
                                <w:p w14:paraId="73AE2EE4"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50" w:type="dxa"/>
                                  <w:tcBorders>
                                    <w:top w:val="nil"/>
                                    <w:left w:val="nil"/>
                                    <w:bottom w:val="nil"/>
                                    <w:right w:val="single" w:sz="4" w:space="0" w:color="auto"/>
                                  </w:tcBorders>
                                </w:tcPr>
                                <w:p w14:paraId="7C49D078"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6A0EA808" w14:textId="77777777" w:rsidTr="008E210F">
                              <w:tc>
                                <w:tcPr>
                                  <w:tcW w:w="2187" w:type="dxa"/>
                                  <w:tcBorders>
                                    <w:top w:val="nil"/>
                                    <w:left w:val="single" w:sz="4" w:space="0" w:color="auto"/>
                                    <w:bottom w:val="single" w:sz="4" w:space="0" w:color="auto"/>
                                  </w:tcBorders>
                                  <w:shd w:val="clear" w:color="auto" w:fill="auto"/>
                                  <w:vAlign w:val="center"/>
                                </w:tcPr>
                                <w:p w14:paraId="549752D2" w14:textId="77777777" w:rsidR="00B717EF" w:rsidRPr="001A7F3A" w:rsidRDefault="00B717EF" w:rsidP="001A7F3A">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tc>
                              <w:tc>
                                <w:tcPr>
                                  <w:tcW w:w="1499" w:type="dxa"/>
                                  <w:tcBorders>
                                    <w:top w:val="nil"/>
                                    <w:bottom w:val="single" w:sz="4" w:space="0" w:color="auto"/>
                                  </w:tcBorders>
                                  <w:shd w:val="clear" w:color="auto" w:fill="auto"/>
                                  <w:noWrap/>
                                  <w:vAlign w:val="bottom"/>
                                </w:tcPr>
                                <w:p w14:paraId="4C51165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c>
                                <w:tcPr>
                                  <w:tcW w:w="1239" w:type="dxa"/>
                                  <w:tcBorders>
                                    <w:top w:val="nil"/>
                                    <w:bottom w:val="single" w:sz="4" w:space="0" w:color="auto"/>
                                  </w:tcBorders>
                                  <w:shd w:val="clear" w:color="auto" w:fill="auto"/>
                                  <w:noWrap/>
                                  <w:vAlign w:val="bottom"/>
                                </w:tcPr>
                                <w:p w14:paraId="5DD3999E"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920" w:type="dxa"/>
                                  <w:tcBorders>
                                    <w:top w:val="nil"/>
                                    <w:bottom w:val="single" w:sz="4" w:space="0" w:color="auto"/>
                                  </w:tcBorders>
                                  <w:shd w:val="clear" w:color="auto" w:fill="auto"/>
                                  <w:noWrap/>
                                  <w:vAlign w:val="bottom"/>
                                </w:tcPr>
                                <w:p w14:paraId="19B9263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-0.51</w:t>
                                  </w:r>
                                </w:p>
                              </w:tc>
                              <w:tc>
                                <w:tcPr>
                                  <w:tcW w:w="990" w:type="dxa"/>
                                  <w:tcBorders>
                                    <w:top w:val="nil"/>
                                    <w:bottom w:val="single" w:sz="4" w:space="0" w:color="auto"/>
                                  </w:tcBorders>
                                  <w:shd w:val="clear" w:color="auto" w:fill="auto"/>
                                  <w:noWrap/>
                                  <w:vAlign w:val="bottom"/>
                                </w:tcPr>
                                <w:p w14:paraId="6EFB70A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990" w:type="dxa"/>
                                  <w:tcBorders>
                                    <w:top w:val="nil"/>
                                    <w:bottom w:val="single" w:sz="4" w:space="0" w:color="auto"/>
                                  </w:tcBorders>
                                  <w:shd w:val="clear" w:color="auto" w:fill="auto"/>
                                  <w:noWrap/>
                                  <w:vAlign w:val="bottom"/>
                                </w:tcPr>
                                <w:p w14:paraId="3F1CC53A" w14:textId="77777777" w:rsidR="00B717EF" w:rsidRPr="001A7F3A" w:rsidRDefault="00B717EF" w:rsidP="001A7F3A">
                                  <w:pPr>
                                    <w:spacing w:line="360" w:lineRule="auto"/>
                                    <w:jc w:val="center"/>
                                    <w:rPr>
                                      <w:rFonts w:ascii="Times New Roman" w:hAnsi="Times New Roman" w:cs="Times New Roman"/>
                                      <w:sz w:val="20"/>
                                      <w:szCs w:val="20"/>
                                    </w:rPr>
                                  </w:pPr>
                                  <w:r w:rsidRPr="001A7F3A">
                                    <w:rPr>
                                      <w:rFonts w:ascii="Times New Roman" w:hAnsi="Times New Roman" w:cs="Times New Roman"/>
                                      <w:color w:val="000000"/>
                                      <w:sz w:val="20"/>
                                      <w:szCs w:val="20"/>
                                    </w:rPr>
                                    <w:t>0.11</w:t>
                                  </w:r>
                                </w:p>
                              </w:tc>
                              <w:tc>
                                <w:tcPr>
                                  <w:tcW w:w="900" w:type="dxa"/>
                                  <w:tcBorders>
                                    <w:top w:val="nil"/>
                                    <w:bottom w:val="single" w:sz="4" w:space="0" w:color="auto"/>
                                    <w:right w:val="nil"/>
                                  </w:tcBorders>
                                  <w:shd w:val="clear" w:color="auto" w:fill="auto"/>
                                  <w:noWrap/>
                                  <w:vAlign w:val="bottom"/>
                                </w:tcPr>
                                <w:p w14:paraId="4DC71BC2" w14:textId="77777777" w:rsidR="00B717EF" w:rsidRPr="001A7F3A" w:rsidRDefault="00B717EF" w:rsidP="001A7F3A">
                                  <w:pPr>
                                    <w:spacing w:line="360" w:lineRule="auto"/>
                                    <w:jc w:val="center"/>
                                    <w:rPr>
                                      <w:rFonts w:ascii="Times New Roman" w:hAnsi="Times New Roman" w:cs="Times New Roman"/>
                                      <w:b/>
                                      <w:bCs/>
                                      <w:sz w:val="20"/>
                                      <w:szCs w:val="20"/>
                                    </w:rPr>
                                  </w:pPr>
                                  <w:r w:rsidRPr="001A7F3A">
                                    <w:rPr>
                                      <w:rFonts w:ascii="Times New Roman" w:hAnsi="Times New Roman" w:cs="Times New Roman"/>
                                      <w:b/>
                                      <w:bCs/>
                                      <w:color w:val="000000"/>
                                      <w:sz w:val="20"/>
                                      <w:szCs w:val="20"/>
                                    </w:rPr>
                                    <w:t>0.68</w:t>
                                  </w:r>
                                </w:p>
                              </w:tc>
                              <w:tc>
                                <w:tcPr>
                                  <w:tcW w:w="1350" w:type="dxa"/>
                                  <w:tcBorders>
                                    <w:top w:val="nil"/>
                                    <w:left w:val="nil"/>
                                    <w:bottom w:val="single" w:sz="4" w:space="0" w:color="auto"/>
                                    <w:right w:val="single" w:sz="4" w:space="0" w:color="auto"/>
                                  </w:tcBorders>
                                </w:tcPr>
                                <w:p w14:paraId="6A80CB93" w14:textId="77777777" w:rsidR="00B717EF" w:rsidRPr="00B51CDF" w:rsidRDefault="00B717EF" w:rsidP="001A7F3A">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B717EF" w:rsidRPr="00B51CDF" w14:paraId="12171E5E" w14:textId="77777777" w:rsidTr="008E210F">
                              <w:tc>
                                <w:tcPr>
                                  <w:tcW w:w="8725" w:type="dxa"/>
                                  <w:gridSpan w:val="7"/>
                                  <w:tcBorders>
                                    <w:top w:val="single" w:sz="4" w:space="0" w:color="auto"/>
                                    <w:left w:val="nil"/>
                                    <w:bottom w:val="nil"/>
                                    <w:right w:val="nil"/>
                                  </w:tcBorders>
                                  <w:shd w:val="clear" w:color="auto" w:fill="auto"/>
                                  <w:vAlign w:val="center"/>
                                </w:tcPr>
                                <w:p w14:paraId="2EABFB46" w14:textId="77777777" w:rsidR="008104EE" w:rsidRPr="003A60E7" w:rsidRDefault="00B717EF" w:rsidP="008104EE">
                                  <w:pPr>
                                    <w:rPr>
                                      <w:ins w:id="56" w:author="Maino Vieytes, Christian (NIH/NIA/IRP) [F]" w:date="2023-11-15T14:42:00Z"/>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w:t>
                                  </w:r>
                                  <w:ins w:id="57" w:author="Maino Vieytes, Christian (NIH/NIA/IRP) [F]" w:date="2023-11-15T14:42:00Z">
                                    <w:r w:rsidR="008104EE">
                                      <w:rPr>
                                        <w:rFonts w:ascii="Times New Roman" w:hAnsi="Times New Roman" w:cs="Times New Roman"/>
                                        <w:sz w:val="20"/>
                                        <w:szCs w:val="20"/>
                                        <w:lang w:bidi="en-US"/>
                                      </w:rPr>
                                      <w:t>Analysis was performed on subjects from the testing sample (</w:t>
                                    </w:r>
                                    <w:r w:rsidR="008104EE">
                                      <w:rPr>
                                        <w:rFonts w:ascii="Times New Roman" w:hAnsi="Times New Roman" w:cs="Times New Roman"/>
                                        <w:i/>
                                        <w:iCs/>
                                        <w:sz w:val="20"/>
                                        <w:szCs w:val="20"/>
                                        <w:lang w:bidi="en-US"/>
                                      </w:rPr>
                                      <w:t xml:space="preserve">n </w:t>
                                    </w:r>
                                    <w:r w:rsidR="008104EE">
                                      <w:rPr>
                                        <w:rFonts w:ascii="Times New Roman" w:hAnsi="Times New Roman" w:cs="Times New Roman"/>
                                        <w:sz w:val="20"/>
                                        <w:szCs w:val="20"/>
                                        <w:lang w:bidi="en-US"/>
                                      </w:rPr>
                                      <w:t>= 1246)</w:t>
                                    </w:r>
                                    <w:r w:rsidR="008104EE" w:rsidRPr="003A60E7">
                                      <w:rPr>
                                        <w:rFonts w:ascii="Times New Roman" w:hAnsi="Times New Roman" w:cs="Times New Roman"/>
                                        <w:sz w:val="20"/>
                                        <w:szCs w:val="20"/>
                                        <w:lang w:bidi="en-US"/>
                                      </w:rPr>
                                      <w:t>.</w:t>
                                    </w:r>
                                  </w:ins>
                                </w:p>
                                <w:p w14:paraId="4F512EBF" w14:textId="16D38AD8" w:rsidR="00B717EF" w:rsidRDefault="00B717EF" w:rsidP="00061216">
                                  <w:pPr>
                                    <w:rPr>
                                      <w:rFonts w:ascii="Times New Roman" w:hAnsi="Times New Roman" w:cs="Times New Roman"/>
                                      <w:sz w:val="20"/>
                                      <w:szCs w:val="20"/>
                                      <w:lang w:bidi="en-US"/>
                                    </w:rPr>
                                  </w:pPr>
                                  <w:del w:id="58" w:author="Maino Vieytes, Christian (NIH/NIA/IRP) [F]" w:date="2023-11-15T14:42:00Z">
                                    <w:r w:rsidDel="008104EE">
                                      <w:rPr>
                                        <w:rFonts w:ascii="Times New Roman" w:hAnsi="Times New Roman" w:cs="Times New Roman"/>
                                        <w:sz w:val="20"/>
                                        <w:szCs w:val="20"/>
                                        <w:lang w:bidi="en-US"/>
                                      </w:rPr>
                                      <w:delText>This analysis was performed on all cancer survivors (</w:delText>
                                    </w:r>
                                    <w:r w:rsidDel="008104EE">
                                      <w:rPr>
                                        <w:rFonts w:ascii="Times New Roman" w:hAnsi="Times New Roman" w:cs="Times New Roman"/>
                                        <w:i/>
                                        <w:iCs/>
                                        <w:sz w:val="20"/>
                                        <w:szCs w:val="20"/>
                                        <w:lang w:bidi="en-US"/>
                                      </w:rPr>
                                      <w:delText xml:space="preserve">n </w:delText>
                                    </w:r>
                                    <w:r w:rsidDel="008104EE">
                                      <w:rPr>
                                        <w:rFonts w:ascii="Times New Roman" w:hAnsi="Times New Roman" w:cs="Times New Roman"/>
                                        <w:sz w:val="20"/>
                                        <w:szCs w:val="20"/>
                                        <w:lang w:bidi="en-US"/>
                                      </w:rPr>
                                      <w:delText>= 2493</w:delText>
                                    </w:r>
                                  </w:del>
                                  <w:r>
                                    <w:rPr>
                                      <w:rFonts w:ascii="Times New Roman" w:hAnsi="Times New Roman" w:cs="Times New Roman"/>
                                      <w:sz w:val="20"/>
                                      <w:szCs w:val="20"/>
                                      <w:lang w:bidi="en-US"/>
                                    </w:rPr>
                                    <w:t>).</w:t>
                                  </w:r>
                                </w:p>
                                <w:p w14:paraId="787B282E" w14:textId="77777777" w:rsidR="00B717EF" w:rsidRPr="001A7F3A" w:rsidRDefault="00B717EF" w:rsidP="00061216">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27C161E7" w14:textId="77777777" w:rsidR="00B717EF" w:rsidRPr="00B603B5" w:rsidRDefault="00B717EF"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40D591B1" w14:textId="77777777" w:rsidR="00B717EF" w:rsidRPr="00B51CDF" w:rsidRDefault="00B717EF" w:rsidP="00061216">
                                  <w:pPr>
                                    <w:spacing w:line="360" w:lineRule="auto"/>
                                    <w:rPr>
                                      <w:rFonts w:ascii="Times New Roman" w:hAnsi="Times New Roman" w:cs="Times New Roman"/>
                                      <w:sz w:val="20"/>
                                      <w:szCs w:val="20"/>
                                    </w:rPr>
                                  </w:pPr>
                                </w:p>
                              </w:tc>
                              <w:tc>
                                <w:tcPr>
                                  <w:tcW w:w="1350" w:type="dxa"/>
                                  <w:tcBorders>
                                    <w:top w:val="single" w:sz="4" w:space="0" w:color="auto"/>
                                    <w:left w:val="nil"/>
                                    <w:bottom w:val="nil"/>
                                    <w:right w:val="nil"/>
                                  </w:tcBorders>
                                </w:tcPr>
                                <w:p w14:paraId="5C4304AC" w14:textId="77777777" w:rsidR="00B717EF" w:rsidRPr="00B603B5" w:rsidRDefault="00B717EF" w:rsidP="00061216">
                                  <w:pPr>
                                    <w:rPr>
                                      <w:rFonts w:ascii="Times New Roman" w:hAnsi="Times New Roman" w:cs="Times New Roman"/>
                                      <w:sz w:val="20"/>
                                      <w:szCs w:val="20"/>
                                      <w:lang w:bidi="en-US"/>
                                    </w:rPr>
                                  </w:pPr>
                                </w:p>
                              </w:tc>
                            </w:tr>
                          </w:tbl>
                          <w:p w14:paraId="1BF4B47F" w14:textId="77777777" w:rsidR="00B717EF" w:rsidRDefault="00B717EF" w:rsidP="00B717EF"/>
                          <w:p w14:paraId="15BD3665" w14:textId="77777777" w:rsidR="00B717EF" w:rsidRDefault="00B717EF" w:rsidP="00B717EF"/>
                          <w:p w14:paraId="16DC7465" w14:textId="77777777" w:rsidR="00B717EF" w:rsidRDefault="00B717EF" w:rsidP="00B717EF"/>
                          <w:p w14:paraId="226A06E8" w14:textId="77777777" w:rsidR="00B717EF" w:rsidRDefault="00B717EF" w:rsidP="00B717EF"/>
                          <w:p w14:paraId="5897BF4E" w14:textId="77777777" w:rsidR="00B717EF" w:rsidRDefault="00B717EF" w:rsidP="00B717EF"/>
                          <w:p w14:paraId="5093090C" w14:textId="77777777" w:rsidR="00B717EF" w:rsidRDefault="00B717EF" w:rsidP="00B717EF"/>
                          <w:p w14:paraId="33CEF8E9" w14:textId="77777777" w:rsidR="00B717EF" w:rsidRDefault="00B717EF" w:rsidP="00B717EF"/>
                          <w:p w14:paraId="262FDD89" w14:textId="77777777" w:rsidR="00B717EF" w:rsidRDefault="00B717EF" w:rsidP="00B717EF"/>
                          <w:p w14:paraId="155290E9" w14:textId="77777777" w:rsidR="00B717EF" w:rsidRDefault="00B717EF" w:rsidP="00B717EF"/>
                          <w:p w14:paraId="1B8E00B4" w14:textId="77777777" w:rsidR="00B717EF" w:rsidRDefault="00B717EF" w:rsidP="00B717EF"/>
                          <w:p w14:paraId="31BDCCDD" w14:textId="77777777" w:rsidR="00B717EF" w:rsidRDefault="00B717EF" w:rsidP="00B717EF"/>
                          <w:p w14:paraId="5968FB19" w14:textId="77777777" w:rsidR="00B717EF" w:rsidRDefault="00B717EF" w:rsidP="00B717EF"/>
                          <w:p w14:paraId="2B75CC7E" w14:textId="77777777" w:rsidR="00B717EF" w:rsidRDefault="00B717EF" w:rsidP="00B717EF"/>
                          <w:p w14:paraId="6132D284" w14:textId="77777777" w:rsidR="00B717EF" w:rsidRDefault="00B717EF" w:rsidP="00B717EF"/>
                          <w:p w14:paraId="75C2FC80" w14:textId="77777777" w:rsidR="00B717EF" w:rsidRDefault="00B717EF" w:rsidP="00B717EF"/>
                          <w:p w14:paraId="545D9F94" w14:textId="77777777" w:rsidR="00B717EF" w:rsidRDefault="00B717EF" w:rsidP="00B717EF"/>
                          <w:p w14:paraId="26BFCBF5" w14:textId="77777777" w:rsidR="00B717EF" w:rsidRDefault="00B717EF" w:rsidP="00B717EF"/>
                          <w:p w14:paraId="27002BA8" w14:textId="77777777" w:rsidR="00B717EF" w:rsidRDefault="00B717EF" w:rsidP="00B717EF"/>
                          <w:p w14:paraId="4C97819B" w14:textId="77777777" w:rsidR="00B717EF" w:rsidRDefault="00B717EF" w:rsidP="00B717EF"/>
                          <w:p w14:paraId="6B53EC46" w14:textId="77777777" w:rsidR="00B717EF" w:rsidRDefault="00B717EF" w:rsidP="00B717EF"/>
                          <w:p w14:paraId="071E6611" w14:textId="77777777" w:rsidR="00B717EF" w:rsidRDefault="00B717EF" w:rsidP="00B717EF"/>
                          <w:p w14:paraId="52E5ABFB" w14:textId="77777777" w:rsidR="00B717EF" w:rsidRDefault="00B717EF" w:rsidP="00B717EF"/>
                          <w:p w14:paraId="354BAE18" w14:textId="77777777" w:rsidR="00B717EF" w:rsidRDefault="00B717EF" w:rsidP="00B717EF"/>
                          <w:p w14:paraId="6848A5E2" w14:textId="77777777" w:rsidR="00B717EF" w:rsidRDefault="00B717EF" w:rsidP="00B717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F0EE4" id="Text Box 1628357051" o:spid="_x0000_s1028" type="#_x0000_t202" style="position:absolute;left:0;text-align:left;margin-left:10.1pt;margin-top:-17.6pt;width:514.9pt;height:70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" fillcolor="white [3201]" stroked="f" strokeweight=".5pt">
                <v:textbox>
                  <w:txbxContent>
                    <w:tbl>
                      <w:tblPr>
                        <w:tblStyle w:val="TableGrid"/>
                        <w:tblW w:w="10075"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920"/>
                        <w:gridCol w:w="990"/>
                        <w:gridCol w:w="990"/>
                        <w:gridCol w:w="900"/>
                        <w:gridCol w:w="1350"/>
                      </w:tblGrid>
                      <w:tr w:rsidR="00B717EF" w:rsidRPr="00B51CDF" w14:paraId="0997FE97" w14:textId="77777777" w:rsidTr="008E210F">
                        <w:tc>
                          <w:tcPr>
                            <w:tcW w:w="10075"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433FDAE" w14:textId="77777777" w:rsidR="00B717EF" w:rsidRDefault="00B717EF" w:rsidP="00061216">
                            <w:pPr>
                              <w:rPr>
                                <w:rFonts w:ascii="Times New Roman" w:hAnsi="Times New Roman" w:cs="Times New Roman"/>
                                <w:b/>
                                <w:bCs/>
                                <w:sz w:val="20"/>
                                <w:szCs w:val="20"/>
                              </w:rPr>
                            </w:pPr>
                            <w:r>
                              <w:rPr>
                                <w:rFonts w:ascii="Times New Roman" w:hAnsi="Times New Roman" w:cs="Times New Roman"/>
                                <w:b/>
                                <w:bCs/>
                                <w:sz w:val="20"/>
                                <w:szCs w:val="20"/>
                              </w:rPr>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 in the lower triangular matrix form.</w:t>
                            </w:r>
                          </w:p>
                        </w:tc>
                      </w:tr>
                      <w:tr w:rsidR="00B717EF" w:rsidRPr="00B51CDF" w14:paraId="358DF121" w14:textId="77777777" w:rsidTr="008E210F">
                        <w:tc>
                          <w:tcPr>
                            <w:tcW w:w="2187" w:type="dxa"/>
                            <w:tcBorders>
                              <w:top w:val="single" w:sz="8" w:space="0" w:color="auto"/>
                              <w:left w:val="single" w:sz="4" w:space="0" w:color="auto"/>
                              <w:bottom w:val="single" w:sz="4" w:space="0" w:color="auto"/>
                            </w:tcBorders>
                            <w:shd w:val="clear" w:color="auto" w:fill="auto"/>
                            <w:vAlign w:val="center"/>
                          </w:tcPr>
                          <w:p w14:paraId="270E9C6E" w14:textId="77777777" w:rsidR="00B717EF" w:rsidRPr="00B51CDF" w:rsidRDefault="00B717EF"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7693FCED"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65B0F8D"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920" w:type="dxa"/>
                            <w:vMerge w:val="restart"/>
                            <w:tcBorders>
                              <w:top w:val="single" w:sz="8" w:space="0" w:color="auto"/>
                              <w:bottom w:val="single" w:sz="4" w:space="0" w:color="auto"/>
                            </w:tcBorders>
                            <w:shd w:val="clear" w:color="auto" w:fill="auto"/>
                            <w:noWrap/>
                            <w:vAlign w:val="center"/>
                            <w:hideMark/>
                          </w:tcPr>
                          <w:p w14:paraId="0E706D04"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990" w:type="dxa"/>
                            <w:vMerge w:val="restart"/>
                            <w:tcBorders>
                              <w:top w:val="single" w:sz="8" w:space="0" w:color="auto"/>
                              <w:bottom w:val="single" w:sz="4" w:space="0" w:color="auto"/>
                            </w:tcBorders>
                            <w:shd w:val="clear" w:color="auto" w:fill="auto"/>
                            <w:noWrap/>
                            <w:vAlign w:val="center"/>
                            <w:hideMark/>
                          </w:tcPr>
                          <w:p w14:paraId="6D55153E" w14:textId="77777777" w:rsidR="008E210F" w:rsidRDefault="00B717EF"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Household</w:t>
                            </w:r>
                          </w:p>
                          <w:p w14:paraId="0A12EF4C" w14:textId="7C4139D8"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 Size</w:t>
                            </w:r>
                            <w:r w:rsidRPr="00B51CDF">
                              <w:rPr>
                                <w:rFonts w:ascii="Times New Roman" w:hAnsi="Times New Roman" w:cs="Times New Roman"/>
                                <w:b/>
                                <w:bCs/>
                                <w:sz w:val="20"/>
                                <w:szCs w:val="20"/>
                                <w:vertAlign w:val="superscript"/>
                              </w:rPr>
                              <w:t>†</w:t>
                            </w:r>
                          </w:p>
                        </w:tc>
                        <w:tc>
                          <w:tcPr>
                            <w:tcW w:w="990" w:type="dxa"/>
                            <w:vMerge w:val="restart"/>
                            <w:tcBorders>
                              <w:top w:val="single" w:sz="8" w:space="0" w:color="auto"/>
                              <w:bottom w:val="single" w:sz="4" w:space="0" w:color="auto"/>
                            </w:tcBorders>
                            <w:shd w:val="clear" w:color="auto" w:fill="auto"/>
                            <w:noWrap/>
                            <w:vAlign w:val="center"/>
                            <w:hideMark/>
                          </w:tcPr>
                          <w:p w14:paraId="6C4D3F1A" w14:textId="77777777" w:rsidR="008E210F" w:rsidRDefault="00B717EF" w:rsidP="00061216">
                            <w:pPr>
                              <w:jc w:val="center"/>
                              <w:rPr>
                                <w:rFonts w:ascii="Times New Roman" w:hAnsi="Times New Roman" w:cs="Times New Roman"/>
                                <w:b/>
                                <w:bCs/>
                                <w:sz w:val="20"/>
                                <w:szCs w:val="20"/>
                              </w:rPr>
                            </w:pPr>
                            <w:r>
                              <w:rPr>
                                <w:rFonts w:ascii="Times New Roman" w:hAnsi="Times New Roman" w:cs="Times New Roman"/>
                                <w:b/>
                                <w:bCs/>
                                <w:sz w:val="20"/>
                                <w:szCs w:val="20"/>
                              </w:rPr>
                              <w:t>Prudent</w:t>
                            </w:r>
                          </w:p>
                          <w:p w14:paraId="1372FCF8" w14:textId="641A9EDC" w:rsidR="00B717EF" w:rsidRPr="00B51CDF" w:rsidRDefault="00B717EF" w:rsidP="00061216">
                            <w:pPr>
                              <w:jc w:val="center"/>
                              <w:rPr>
                                <w:rFonts w:ascii="Times New Roman" w:hAnsi="Times New Roman" w:cs="Times New Roman"/>
                                <w:b/>
                                <w:bCs/>
                                <w:sz w:val="20"/>
                                <w:szCs w:val="20"/>
                              </w:rPr>
                            </w:pPr>
                            <w:r>
                              <w:rPr>
                                <w:rFonts w:ascii="Times New Roman" w:hAnsi="Times New Roman" w:cs="Times New Roman"/>
                                <w:b/>
                                <w:bCs/>
                                <w:sz w:val="20"/>
                                <w:szCs w:val="20"/>
                              </w:rPr>
                              <w:t xml:space="preserve">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900" w:type="dxa"/>
                            <w:vMerge w:val="restart"/>
                            <w:tcBorders>
                              <w:top w:val="single" w:sz="8" w:space="0" w:color="auto"/>
                              <w:bottom w:val="single" w:sz="4" w:space="0" w:color="auto"/>
                              <w:right w:val="nil"/>
                            </w:tcBorders>
                            <w:shd w:val="clear" w:color="auto" w:fill="auto"/>
                            <w:noWrap/>
                            <w:vAlign w:val="center"/>
                            <w:hideMark/>
                          </w:tcPr>
                          <w:p w14:paraId="3D5F7F13" w14:textId="77777777" w:rsidR="00B717EF" w:rsidRPr="00B51CDF" w:rsidRDefault="00B717EF"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50" w:type="dxa"/>
                            <w:vMerge w:val="restart"/>
                            <w:tcBorders>
                              <w:top w:val="single" w:sz="8" w:space="0" w:color="auto"/>
                              <w:left w:val="nil"/>
                              <w:bottom w:val="single" w:sz="4" w:space="0" w:color="auto"/>
                              <w:right w:val="single" w:sz="4" w:space="0" w:color="auto"/>
                            </w:tcBorders>
                            <w:vAlign w:val="center"/>
                          </w:tcPr>
                          <w:p w14:paraId="139AD299" w14:textId="77777777" w:rsidR="00B717EF" w:rsidRPr="001A7F3A" w:rsidRDefault="00B717EF" w:rsidP="001A7F3A">
                            <w:pPr>
                              <w:jc w:val="center"/>
                              <w:rPr>
                                <w:rFonts w:ascii="Times New Roman" w:hAnsi="Times New Roman" w:cs="Times New Roman"/>
                                <w:sz w:val="20"/>
                                <w:szCs w:val="20"/>
                                <w:vertAlign w:val="superscript"/>
                              </w:rPr>
                            </w:pPr>
                            <w:r>
                              <w:rPr>
                                <w:rFonts w:ascii="Times New Roman" w:hAnsi="Times New Roman" w:cs="Times New Roman"/>
                                <w:b/>
                                <w:bCs/>
                                <w:sz w:val="20"/>
                                <w:szCs w:val="20"/>
                              </w:rPr>
                              <w:t>HEI-2015</w:t>
                            </w:r>
                            <w:r>
                              <w:rPr>
                                <w:rFonts w:ascii="Times New Roman" w:hAnsi="Times New Roman" w:cs="Times New Roman"/>
                                <w:sz w:val="20"/>
                                <w:szCs w:val="20"/>
                                <w:vertAlign w:val="superscript"/>
                              </w:rPr>
                              <w:t>a</w:t>
                            </w:r>
                          </w:p>
                        </w:tc>
                      </w:tr>
                      <w:tr w:rsidR="00B717EF" w:rsidRPr="00B51CDF" w14:paraId="2C6BB583" w14:textId="77777777" w:rsidTr="008E210F">
                        <w:tc>
                          <w:tcPr>
                            <w:tcW w:w="2187" w:type="dxa"/>
                            <w:tcBorders>
                              <w:top w:val="single" w:sz="4" w:space="0" w:color="auto"/>
                              <w:left w:val="single" w:sz="4" w:space="0" w:color="auto"/>
                              <w:bottom w:val="single" w:sz="4" w:space="0" w:color="auto"/>
                            </w:tcBorders>
                            <w:shd w:val="clear" w:color="auto" w:fill="auto"/>
                            <w:vAlign w:val="center"/>
                          </w:tcPr>
                          <w:p w14:paraId="216845A6" w14:textId="77777777" w:rsidR="00B717EF" w:rsidRPr="00B51CDF" w:rsidRDefault="00B717EF"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3844AFCC" w14:textId="77777777" w:rsidR="00B717EF" w:rsidRPr="00B51CDF" w:rsidRDefault="00B717EF"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3E18EB51" w14:textId="77777777" w:rsidR="00B717EF" w:rsidRPr="00B51CDF" w:rsidRDefault="00B717EF" w:rsidP="00061216">
                            <w:pPr>
                              <w:spacing w:line="360" w:lineRule="auto"/>
                              <w:rPr>
                                <w:rFonts w:ascii="Times New Roman" w:hAnsi="Times New Roman" w:cs="Times New Roman"/>
                                <w:b/>
                                <w:bCs/>
                                <w:sz w:val="20"/>
                                <w:szCs w:val="20"/>
                              </w:rPr>
                            </w:pPr>
                          </w:p>
                        </w:tc>
                        <w:tc>
                          <w:tcPr>
                            <w:tcW w:w="920" w:type="dxa"/>
                            <w:vMerge/>
                            <w:tcBorders>
                              <w:top w:val="single" w:sz="4" w:space="0" w:color="auto"/>
                              <w:bottom w:val="single" w:sz="4" w:space="0" w:color="auto"/>
                            </w:tcBorders>
                            <w:shd w:val="clear" w:color="auto" w:fill="auto"/>
                            <w:noWrap/>
                            <w:vAlign w:val="center"/>
                          </w:tcPr>
                          <w:p w14:paraId="5D0863D5" w14:textId="77777777" w:rsidR="00B717EF" w:rsidRPr="00B51CDF" w:rsidRDefault="00B717EF" w:rsidP="00061216">
                            <w:pPr>
                              <w:spacing w:line="360" w:lineRule="auto"/>
                              <w:rPr>
                                <w:rFonts w:ascii="Times New Roman" w:hAnsi="Times New Roman" w:cs="Times New Roman"/>
                                <w:b/>
                                <w:bCs/>
                                <w:sz w:val="20"/>
                                <w:szCs w:val="20"/>
                              </w:rPr>
                            </w:pPr>
                          </w:p>
                        </w:tc>
                        <w:tc>
                          <w:tcPr>
                            <w:tcW w:w="990" w:type="dxa"/>
                            <w:vMerge/>
                            <w:tcBorders>
                              <w:top w:val="single" w:sz="4" w:space="0" w:color="auto"/>
                              <w:bottom w:val="single" w:sz="4" w:space="0" w:color="auto"/>
                            </w:tcBorders>
                            <w:shd w:val="clear" w:color="auto" w:fill="auto"/>
                            <w:noWrap/>
                            <w:vAlign w:val="center"/>
                          </w:tcPr>
                          <w:p w14:paraId="25EAC151" w14:textId="77777777" w:rsidR="00B717EF" w:rsidRPr="00B51CDF" w:rsidRDefault="00B717EF" w:rsidP="00061216">
                            <w:pPr>
                              <w:spacing w:line="360" w:lineRule="auto"/>
                              <w:rPr>
                                <w:rFonts w:ascii="Times New Roman" w:hAnsi="Times New Roman" w:cs="Times New Roman"/>
                                <w:b/>
                                <w:bCs/>
                                <w:sz w:val="20"/>
                                <w:szCs w:val="20"/>
                              </w:rPr>
                            </w:pPr>
                          </w:p>
                        </w:tc>
                        <w:tc>
                          <w:tcPr>
                            <w:tcW w:w="990" w:type="dxa"/>
                            <w:vMerge/>
                            <w:tcBorders>
                              <w:top w:val="single" w:sz="4" w:space="0" w:color="auto"/>
                              <w:bottom w:val="single" w:sz="4" w:space="0" w:color="auto"/>
                            </w:tcBorders>
                            <w:shd w:val="clear" w:color="auto" w:fill="auto"/>
                            <w:noWrap/>
                            <w:vAlign w:val="center"/>
                          </w:tcPr>
                          <w:p w14:paraId="3A06F939" w14:textId="77777777" w:rsidR="00B717EF" w:rsidRPr="00B51CDF" w:rsidRDefault="00B717EF" w:rsidP="00061216">
                            <w:pPr>
                              <w:spacing w:line="360" w:lineRule="auto"/>
                              <w:rPr>
                                <w:rFonts w:ascii="Times New Roman" w:hAnsi="Times New Roman" w:cs="Times New Roman"/>
                                <w:sz w:val="20"/>
                                <w:szCs w:val="20"/>
                              </w:rPr>
                            </w:pPr>
                          </w:p>
                        </w:tc>
                        <w:tc>
                          <w:tcPr>
                            <w:tcW w:w="900" w:type="dxa"/>
                            <w:vMerge/>
                            <w:tcBorders>
                              <w:top w:val="single" w:sz="4" w:space="0" w:color="auto"/>
                              <w:bottom w:val="single" w:sz="4" w:space="0" w:color="auto"/>
                              <w:right w:val="nil"/>
                            </w:tcBorders>
                            <w:shd w:val="clear" w:color="auto" w:fill="auto"/>
                            <w:noWrap/>
                            <w:vAlign w:val="center"/>
                          </w:tcPr>
                          <w:p w14:paraId="3893CD69" w14:textId="77777777" w:rsidR="00B717EF" w:rsidRPr="00B51CDF" w:rsidRDefault="00B717EF" w:rsidP="00061216">
                            <w:pPr>
                              <w:spacing w:line="360" w:lineRule="auto"/>
                              <w:rPr>
                                <w:rFonts w:ascii="Times New Roman" w:hAnsi="Times New Roman" w:cs="Times New Roman"/>
                                <w:sz w:val="20"/>
                                <w:szCs w:val="20"/>
                              </w:rPr>
                            </w:pPr>
                          </w:p>
                        </w:tc>
                        <w:tc>
                          <w:tcPr>
                            <w:tcW w:w="1350" w:type="dxa"/>
                            <w:vMerge/>
                            <w:tcBorders>
                              <w:top w:val="nil"/>
                              <w:left w:val="nil"/>
                              <w:bottom w:val="single" w:sz="4" w:space="0" w:color="auto"/>
                              <w:right w:val="single" w:sz="4" w:space="0" w:color="auto"/>
                            </w:tcBorders>
                          </w:tcPr>
                          <w:p w14:paraId="193BF67C" w14:textId="77777777" w:rsidR="00B717EF" w:rsidRPr="00B51CDF" w:rsidRDefault="00B717EF" w:rsidP="00061216">
                            <w:pPr>
                              <w:spacing w:line="360" w:lineRule="auto"/>
                              <w:rPr>
                                <w:rFonts w:ascii="Times New Roman" w:hAnsi="Times New Roman" w:cs="Times New Roman"/>
                                <w:sz w:val="20"/>
                                <w:szCs w:val="20"/>
                              </w:rPr>
                            </w:pPr>
                          </w:p>
                        </w:tc>
                      </w:tr>
                      <w:tr w:rsidR="00B717EF" w:rsidRPr="00B51CDF" w14:paraId="2F87F330" w14:textId="77777777" w:rsidTr="008E210F">
                        <w:tc>
                          <w:tcPr>
                            <w:tcW w:w="2187" w:type="dxa"/>
                            <w:tcBorders>
                              <w:top w:val="single" w:sz="4" w:space="0" w:color="auto"/>
                              <w:left w:val="single" w:sz="4" w:space="0" w:color="auto"/>
                              <w:bottom w:val="nil"/>
                            </w:tcBorders>
                            <w:shd w:val="clear" w:color="auto" w:fill="auto"/>
                            <w:vAlign w:val="center"/>
                          </w:tcPr>
                          <w:p w14:paraId="3B1F1A7D"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3347F4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A70D4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single" w:sz="4" w:space="0" w:color="auto"/>
                              <w:bottom w:val="nil"/>
                            </w:tcBorders>
                            <w:shd w:val="clear" w:color="auto" w:fill="auto"/>
                            <w:noWrap/>
                            <w:vAlign w:val="bottom"/>
                            <w:hideMark/>
                          </w:tcPr>
                          <w:p w14:paraId="059F6D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single" w:sz="4" w:space="0" w:color="auto"/>
                              <w:bottom w:val="nil"/>
                            </w:tcBorders>
                            <w:shd w:val="clear" w:color="auto" w:fill="auto"/>
                            <w:noWrap/>
                            <w:vAlign w:val="bottom"/>
                            <w:hideMark/>
                          </w:tcPr>
                          <w:p w14:paraId="5047CC5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90" w:type="dxa"/>
                            <w:tcBorders>
                              <w:top w:val="single" w:sz="4" w:space="0" w:color="auto"/>
                              <w:bottom w:val="nil"/>
                            </w:tcBorders>
                            <w:shd w:val="clear" w:color="auto" w:fill="auto"/>
                            <w:noWrap/>
                            <w:vAlign w:val="bottom"/>
                            <w:hideMark/>
                          </w:tcPr>
                          <w:p w14:paraId="6D774A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00" w:type="dxa"/>
                            <w:tcBorders>
                              <w:top w:val="single" w:sz="4" w:space="0" w:color="auto"/>
                              <w:bottom w:val="nil"/>
                              <w:right w:val="nil"/>
                            </w:tcBorders>
                            <w:shd w:val="clear" w:color="auto" w:fill="auto"/>
                            <w:noWrap/>
                            <w:vAlign w:val="bottom"/>
                            <w:hideMark/>
                          </w:tcPr>
                          <w:p w14:paraId="1467490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50" w:type="dxa"/>
                            <w:tcBorders>
                              <w:top w:val="single" w:sz="4" w:space="0" w:color="auto"/>
                              <w:left w:val="nil"/>
                              <w:bottom w:val="nil"/>
                              <w:right w:val="single" w:sz="4" w:space="0" w:color="auto"/>
                            </w:tcBorders>
                            <w:vAlign w:val="bottom"/>
                          </w:tcPr>
                          <w:p w14:paraId="59691643"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B717EF" w:rsidRPr="00B51CDF" w14:paraId="7623650D" w14:textId="77777777" w:rsidTr="008E210F">
                        <w:tc>
                          <w:tcPr>
                            <w:tcW w:w="2187" w:type="dxa"/>
                            <w:tcBorders>
                              <w:top w:val="nil"/>
                              <w:left w:val="single" w:sz="4" w:space="0" w:color="auto"/>
                              <w:bottom w:val="nil"/>
                            </w:tcBorders>
                            <w:shd w:val="clear" w:color="auto" w:fill="auto"/>
                            <w:vAlign w:val="center"/>
                          </w:tcPr>
                          <w:p w14:paraId="0D895307"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6842FE2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6D1DB48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20" w:type="dxa"/>
                            <w:tcBorders>
                              <w:top w:val="nil"/>
                              <w:bottom w:val="nil"/>
                            </w:tcBorders>
                            <w:shd w:val="clear" w:color="auto" w:fill="auto"/>
                            <w:noWrap/>
                            <w:vAlign w:val="bottom"/>
                            <w:hideMark/>
                          </w:tcPr>
                          <w:p w14:paraId="27A371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4433755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0529E1C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32C842B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350" w:type="dxa"/>
                            <w:tcBorders>
                              <w:top w:val="nil"/>
                              <w:left w:val="nil"/>
                              <w:bottom w:val="nil"/>
                              <w:right w:val="single" w:sz="4" w:space="0" w:color="auto"/>
                            </w:tcBorders>
                            <w:vAlign w:val="bottom"/>
                          </w:tcPr>
                          <w:p w14:paraId="47B49776"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-0.12</w:t>
                            </w:r>
                          </w:p>
                        </w:tc>
                      </w:tr>
                      <w:tr w:rsidR="00B717EF" w:rsidRPr="00B51CDF" w14:paraId="4394DC9D" w14:textId="77777777" w:rsidTr="008E210F">
                        <w:tc>
                          <w:tcPr>
                            <w:tcW w:w="2187" w:type="dxa"/>
                            <w:tcBorders>
                              <w:top w:val="nil"/>
                              <w:left w:val="single" w:sz="4" w:space="0" w:color="auto"/>
                              <w:bottom w:val="nil"/>
                            </w:tcBorders>
                            <w:shd w:val="clear" w:color="auto" w:fill="auto"/>
                            <w:vAlign w:val="center"/>
                          </w:tcPr>
                          <w:p w14:paraId="46E8A61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638E9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305039C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920" w:type="dxa"/>
                            <w:tcBorders>
                              <w:top w:val="nil"/>
                              <w:bottom w:val="nil"/>
                            </w:tcBorders>
                            <w:shd w:val="clear" w:color="auto" w:fill="auto"/>
                            <w:noWrap/>
                            <w:vAlign w:val="bottom"/>
                            <w:hideMark/>
                          </w:tcPr>
                          <w:p w14:paraId="10C5AD1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0A8EE3E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990" w:type="dxa"/>
                            <w:tcBorders>
                              <w:top w:val="nil"/>
                              <w:bottom w:val="nil"/>
                            </w:tcBorders>
                            <w:shd w:val="clear" w:color="auto" w:fill="auto"/>
                            <w:noWrap/>
                            <w:vAlign w:val="bottom"/>
                            <w:hideMark/>
                          </w:tcPr>
                          <w:p w14:paraId="26C957B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15365ED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c>
                          <w:tcPr>
                            <w:tcW w:w="1350" w:type="dxa"/>
                            <w:tcBorders>
                              <w:top w:val="nil"/>
                              <w:left w:val="nil"/>
                              <w:bottom w:val="nil"/>
                              <w:right w:val="single" w:sz="4" w:space="0" w:color="auto"/>
                            </w:tcBorders>
                            <w:vAlign w:val="bottom"/>
                          </w:tcPr>
                          <w:p w14:paraId="61E2599E"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0.070</w:t>
                            </w:r>
                          </w:p>
                        </w:tc>
                      </w:tr>
                      <w:tr w:rsidR="00B717EF" w:rsidRPr="00B51CDF" w14:paraId="45A257BF" w14:textId="77777777" w:rsidTr="008E210F">
                        <w:tc>
                          <w:tcPr>
                            <w:tcW w:w="2187" w:type="dxa"/>
                            <w:tcBorders>
                              <w:top w:val="nil"/>
                              <w:left w:val="single" w:sz="4" w:space="0" w:color="auto"/>
                              <w:bottom w:val="nil"/>
                            </w:tcBorders>
                            <w:shd w:val="clear" w:color="auto" w:fill="auto"/>
                            <w:vAlign w:val="center"/>
                          </w:tcPr>
                          <w:p w14:paraId="40E0413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763193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6E9C1C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30BCDC6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5860D3E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15AD44D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3337C23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50" w:type="dxa"/>
                            <w:tcBorders>
                              <w:top w:val="nil"/>
                              <w:left w:val="nil"/>
                              <w:bottom w:val="nil"/>
                              <w:right w:val="single" w:sz="4" w:space="0" w:color="auto"/>
                            </w:tcBorders>
                            <w:vAlign w:val="bottom"/>
                          </w:tcPr>
                          <w:p w14:paraId="7D231324"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B717EF" w:rsidRPr="00B51CDF" w14:paraId="7688DE50" w14:textId="77777777" w:rsidTr="008E210F">
                        <w:tc>
                          <w:tcPr>
                            <w:tcW w:w="2187" w:type="dxa"/>
                            <w:tcBorders>
                              <w:top w:val="nil"/>
                              <w:left w:val="single" w:sz="4" w:space="0" w:color="auto"/>
                              <w:bottom w:val="nil"/>
                            </w:tcBorders>
                            <w:shd w:val="clear" w:color="auto" w:fill="auto"/>
                            <w:vAlign w:val="center"/>
                          </w:tcPr>
                          <w:p w14:paraId="000D040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0E60E2A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35E4E80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20" w:type="dxa"/>
                            <w:tcBorders>
                              <w:top w:val="nil"/>
                              <w:bottom w:val="nil"/>
                            </w:tcBorders>
                            <w:shd w:val="clear" w:color="auto" w:fill="auto"/>
                            <w:noWrap/>
                            <w:vAlign w:val="bottom"/>
                            <w:hideMark/>
                          </w:tcPr>
                          <w:p w14:paraId="29A6529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6CBB50C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6915FD8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0BAB7F1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50" w:type="dxa"/>
                            <w:tcBorders>
                              <w:top w:val="nil"/>
                              <w:left w:val="nil"/>
                              <w:bottom w:val="nil"/>
                              <w:right w:val="single" w:sz="4" w:space="0" w:color="auto"/>
                            </w:tcBorders>
                            <w:vAlign w:val="bottom"/>
                          </w:tcPr>
                          <w:p w14:paraId="4D37F398"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0.13</w:t>
                            </w:r>
                          </w:p>
                        </w:tc>
                      </w:tr>
                      <w:tr w:rsidR="00B717EF" w:rsidRPr="00B51CDF" w14:paraId="791C8D5A" w14:textId="77777777" w:rsidTr="008E210F">
                        <w:tc>
                          <w:tcPr>
                            <w:tcW w:w="2187" w:type="dxa"/>
                            <w:tcBorders>
                              <w:top w:val="nil"/>
                              <w:left w:val="single" w:sz="4" w:space="0" w:color="auto"/>
                              <w:bottom w:val="nil"/>
                            </w:tcBorders>
                            <w:shd w:val="clear" w:color="auto" w:fill="auto"/>
                            <w:vAlign w:val="center"/>
                          </w:tcPr>
                          <w:p w14:paraId="7BC5A9EE"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9150DD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67C1C19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20" w:type="dxa"/>
                            <w:tcBorders>
                              <w:top w:val="nil"/>
                              <w:bottom w:val="nil"/>
                            </w:tcBorders>
                            <w:shd w:val="clear" w:color="auto" w:fill="auto"/>
                            <w:noWrap/>
                            <w:vAlign w:val="bottom"/>
                            <w:hideMark/>
                          </w:tcPr>
                          <w:p w14:paraId="0F2D4DD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58103EF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024B9DD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900" w:type="dxa"/>
                            <w:tcBorders>
                              <w:top w:val="nil"/>
                              <w:bottom w:val="nil"/>
                              <w:right w:val="nil"/>
                            </w:tcBorders>
                            <w:shd w:val="clear" w:color="auto" w:fill="auto"/>
                            <w:noWrap/>
                            <w:vAlign w:val="bottom"/>
                            <w:hideMark/>
                          </w:tcPr>
                          <w:p w14:paraId="29F2DF0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50" w:type="dxa"/>
                            <w:tcBorders>
                              <w:top w:val="nil"/>
                              <w:left w:val="nil"/>
                              <w:bottom w:val="nil"/>
                              <w:right w:val="single" w:sz="4" w:space="0" w:color="auto"/>
                            </w:tcBorders>
                            <w:vAlign w:val="bottom"/>
                          </w:tcPr>
                          <w:p w14:paraId="6561EF0C"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-0.050</w:t>
                            </w:r>
                          </w:p>
                        </w:tc>
                      </w:tr>
                      <w:tr w:rsidR="00B717EF" w:rsidRPr="00B51CDF" w14:paraId="28725377" w14:textId="77777777" w:rsidTr="008E210F">
                        <w:tc>
                          <w:tcPr>
                            <w:tcW w:w="2187" w:type="dxa"/>
                            <w:tcBorders>
                              <w:top w:val="nil"/>
                              <w:left w:val="single" w:sz="4" w:space="0" w:color="auto"/>
                              <w:bottom w:val="nil"/>
                            </w:tcBorders>
                            <w:shd w:val="clear" w:color="auto" w:fill="auto"/>
                            <w:vAlign w:val="center"/>
                          </w:tcPr>
                          <w:p w14:paraId="5767A86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3EB4A19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32A7980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627F7E7C"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990" w:type="dxa"/>
                            <w:tcBorders>
                              <w:top w:val="nil"/>
                              <w:bottom w:val="nil"/>
                            </w:tcBorders>
                            <w:shd w:val="clear" w:color="auto" w:fill="auto"/>
                            <w:noWrap/>
                            <w:vAlign w:val="bottom"/>
                            <w:hideMark/>
                          </w:tcPr>
                          <w:p w14:paraId="50243B4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19020F2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00" w:type="dxa"/>
                            <w:tcBorders>
                              <w:top w:val="nil"/>
                              <w:bottom w:val="nil"/>
                              <w:right w:val="nil"/>
                            </w:tcBorders>
                            <w:shd w:val="clear" w:color="auto" w:fill="auto"/>
                            <w:noWrap/>
                            <w:vAlign w:val="bottom"/>
                            <w:hideMark/>
                          </w:tcPr>
                          <w:p w14:paraId="7F0BD2C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c>
                          <w:tcPr>
                            <w:tcW w:w="1350" w:type="dxa"/>
                            <w:tcBorders>
                              <w:top w:val="nil"/>
                              <w:left w:val="nil"/>
                              <w:bottom w:val="nil"/>
                              <w:right w:val="single" w:sz="4" w:space="0" w:color="auto"/>
                            </w:tcBorders>
                            <w:vAlign w:val="bottom"/>
                          </w:tcPr>
                          <w:p w14:paraId="03A33D46"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B717EF" w:rsidRPr="00B51CDF" w14:paraId="28BDB3F7" w14:textId="77777777" w:rsidTr="008E210F">
                        <w:tc>
                          <w:tcPr>
                            <w:tcW w:w="2187" w:type="dxa"/>
                            <w:tcBorders>
                              <w:top w:val="nil"/>
                              <w:left w:val="single" w:sz="4" w:space="0" w:color="auto"/>
                              <w:bottom w:val="nil"/>
                            </w:tcBorders>
                            <w:shd w:val="clear" w:color="auto" w:fill="auto"/>
                            <w:vAlign w:val="center"/>
                          </w:tcPr>
                          <w:p w14:paraId="44F8B613"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146DD97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53B4BB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5ED3B35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90" w:type="dxa"/>
                            <w:tcBorders>
                              <w:top w:val="nil"/>
                              <w:bottom w:val="nil"/>
                            </w:tcBorders>
                            <w:shd w:val="clear" w:color="auto" w:fill="auto"/>
                            <w:noWrap/>
                            <w:vAlign w:val="bottom"/>
                            <w:hideMark/>
                          </w:tcPr>
                          <w:p w14:paraId="7A9516D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990" w:type="dxa"/>
                            <w:tcBorders>
                              <w:top w:val="nil"/>
                              <w:bottom w:val="nil"/>
                            </w:tcBorders>
                            <w:shd w:val="clear" w:color="auto" w:fill="auto"/>
                            <w:noWrap/>
                            <w:vAlign w:val="bottom"/>
                            <w:hideMark/>
                          </w:tcPr>
                          <w:p w14:paraId="4499C29E"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900" w:type="dxa"/>
                            <w:tcBorders>
                              <w:top w:val="nil"/>
                              <w:bottom w:val="nil"/>
                              <w:right w:val="nil"/>
                            </w:tcBorders>
                            <w:shd w:val="clear" w:color="auto" w:fill="auto"/>
                            <w:noWrap/>
                            <w:vAlign w:val="bottom"/>
                            <w:hideMark/>
                          </w:tcPr>
                          <w:p w14:paraId="59CC0E2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50" w:type="dxa"/>
                            <w:tcBorders>
                              <w:top w:val="nil"/>
                              <w:left w:val="nil"/>
                              <w:bottom w:val="nil"/>
                              <w:right w:val="single" w:sz="4" w:space="0" w:color="auto"/>
                            </w:tcBorders>
                            <w:vAlign w:val="bottom"/>
                          </w:tcPr>
                          <w:p w14:paraId="0446BC98"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0.24</w:t>
                            </w:r>
                          </w:p>
                        </w:tc>
                      </w:tr>
                      <w:tr w:rsidR="00B717EF" w:rsidRPr="00B51CDF" w14:paraId="5B88C4A0" w14:textId="77777777" w:rsidTr="008E210F">
                        <w:tc>
                          <w:tcPr>
                            <w:tcW w:w="2187" w:type="dxa"/>
                            <w:tcBorders>
                              <w:top w:val="nil"/>
                              <w:left w:val="single" w:sz="4" w:space="0" w:color="auto"/>
                              <w:bottom w:val="nil"/>
                            </w:tcBorders>
                            <w:shd w:val="clear" w:color="auto" w:fill="auto"/>
                            <w:vAlign w:val="center"/>
                          </w:tcPr>
                          <w:p w14:paraId="10ADCCA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76918FF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494CDA63"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920" w:type="dxa"/>
                            <w:tcBorders>
                              <w:top w:val="nil"/>
                              <w:bottom w:val="nil"/>
                            </w:tcBorders>
                            <w:shd w:val="clear" w:color="auto" w:fill="auto"/>
                            <w:noWrap/>
                            <w:vAlign w:val="bottom"/>
                            <w:hideMark/>
                          </w:tcPr>
                          <w:p w14:paraId="2462D1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7E16492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90" w:type="dxa"/>
                            <w:tcBorders>
                              <w:top w:val="nil"/>
                              <w:bottom w:val="nil"/>
                            </w:tcBorders>
                            <w:shd w:val="clear" w:color="auto" w:fill="auto"/>
                            <w:noWrap/>
                            <w:vAlign w:val="bottom"/>
                            <w:hideMark/>
                          </w:tcPr>
                          <w:p w14:paraId="380269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900" w:type="dxa"/>
                            <w:tcBorders>
                              <w:top w:val="nil"/>
                              <w:bottom w:val="nil"/>
                              <w:right w:val="nil"/>
                            </w:tcBorders>
                            <w:shd w:val="clear" w:color="auto" w:fill="auto"/>
                            <w:noWrap/>
                            <w:vAlign w:val="bottom"/>
                            <w:hideMark/>
                          </w:tcPr>
                          <w:p w14:paraId="4F83894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50" w:type="dxa"/>
                            <w:tcBorders>
                              <w:top w:val="nil"/>
                              <w:left w:val="nil"/>
                              <w:bottom w:val="nil"/>
                              <w:right w:val="single" w:sz="4" w:space="0" w:color="auto"/>
                            </w:tcBorders>
                            <w:vAlign w:val="bottom"/>
                          </w:tcPr>
                          <w:p w14:paraId="043760C9"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0.16</w:t>
                            </w:r>
                          </w:p>
                        </w:tc>
                      </w:tr>
                      <w:tr w:rsidR="00B717EF" w:rsidRPr="00B51CDF" w14:paraId="2F9E7980" w14:textId="77777777" w:rsidTr="008E210F">
                        <w:tc>
                          <w:tcPr>
                            <w:tcW w:w="2187" w:type="dxa"/>
                            <w:tcBorders>
                              <w:top w:val="nil"/>
                              <w:left w:val="single" w:sz="4" w:space="0" w:color="auto"/>
                              <w:bottom w:val="nil"/>
                            </w:tcBorders>
                            <w:shd w:val="clear" w:color="auto" w:fill="auto"/>
                            <w:vAlign w:val="center"/>
                          </w:tcPr>
                          <w:p w14:paraId="28EC2483"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06418F2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1C1CC12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20" w:type="dxa"/>
                            <w:tcBorders>
                              <w:top w:val="nil"/>
                              <w:bottom w:val="nil"/>
                            </w:tcBorders>
                            <w:shd w:val="clear" w:color="auto" w:fill="auto"/>
                            <w:noWrap/>
                            <w:vAlign w:val="bottom"/>
                            <w:hideMark/>
                          </w:tcPr>
                          <w:p w14:paraId="162AB8A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7FFBB7E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990" w:type="dxa"/>
                            <w:tcBorders>
                              <w:top w:val="nil"/>
                              <w:bottom w:val="nil"/>
                            </w:tcBorders>
                            <w:shd w:val="clear" w:color="auto" w:fill="auto"/>
                            <w:noWrap/>
                            <w:vAlign w:val="bottom"/>
                            <w:hideMark/>
                          </w:tcPr>
                          <w:p w14:paraId="76CC4C0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168D7A4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4C99495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0.20</w:t>
                            </w:r>
                          </w:p>
                        </w:tc>
                      </w:tr>
                      <w:tr w:rsidR="00B717EF" w:rsidRPr="00B51CDF" w14:paraId="1853DC42" w14:textId="77777777" w:rsidTr="008E210F">
                        <w:tc>
                          <w:tcPr>
                            <w:tcW w:w="2187" w:type="dxa"/>
                            <w:tcBorders>
                              <w:top w:val="nil"/>
                              <w:left w:val="single" w:sz="4" w:space="0" w:color="auto"/>
                              <w:bottom w:val="nil"/>
                            </w:tcBorders>
                            <w:shd w:val="clear" w:color="auto" w:fill="auto"/>
                            <w:vAlign w:val="center"/>
                          </w:tcPr>
                          <w:p w14:paraId="6DA7EB81"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5E02A30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26363F35"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20" w:type="dxa"/>
                            <w:tcBorders>
                              <w:top w:val="nil"/>
                              <w:bottom w:val="nil"/>
                            </w:tcBorders>
                            <w:shd w:val="clear" w:color="auto" w:fill="auto"/>
                            <w:noWrap/>
                            <w:vAlign w:val="bottom"/>
                            <w:hideMark/>
                          </w:tcPr>
                          <w:p w14:paraId="0A23960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123FE9E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990" w:type="dxa"/>
                            <w:tcBorders>
                              <w:top w:val="nil"/>
                              <w:bottom w:val="nil"/>
                            </w:tcBorders>
                            <w:shd w:val="clear" w:color="auto" w:fill="auto"/>
                            <w:noWrap/>
                            <w:vAlign w:val="bottom"/>
                            <w:hideMark/>
                          </w:tcPr>
                          <w:p w14:paraId="38FD2ED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900" w:type="dxa"/>
                            <w:tcBorders>
                              <w:top w:val="nil"/>
                              <w:bottom w:val="nil"/>
                              <w:right w:val="nil"/>
                            </w:tcBorders>
                            <w:shd w:val="clear" w:color="auto" w:fill="auto"/>
                            <w:noWrap/>
                            <w:vAlign w:val="bottom"/>
                            <w:hideMark/>
                          </w:tcPr>
                          <w:p w14:paraId="63F9D0F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01D30AD9"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-0.15</w:t>
                            </w:r>
                          </w:p>
                        </w:tc>
                      </w:tr>
                      <w:tr w:rsidR="00B717EF" w:rsidRPr="00B51CDF" w14:paraId="7CD93BFB" w14:textId="77777777" w:rsidTr="008E210F">
                        <w:tc>
                          <w:tcPr>
                            <w:tcW w:w="2187" w:type="dxa"/>
                            <w:tcBorders>
                              <w:top w:val="nil"/>
                              <w:left w:val="single" w:sz="4" w:space="0" w:color="auto"/>
                              <w:bottom w:val="nil"/>
                            </w:tcBorders>
                            <w:shd w:val="clear" w:color="auto" w:fill="auto"/>
                            <w:vAlign w:val="center"/>
                          </w:tcPr>
                          <w:p w14:paraId="64359702"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76EF200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4EADD4B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20" w:type="dxa"/>
                            <w:tcBorders>
                              <w:top w:val="nil"/>
                              <w:bottom w:val="nil"/>
                            </w:tcBorders>
                            <w:shd w:val="clear" w:color="auto" w:fill="auto"/>
                            <w:noWrap/>
                            <w:vAlign w:val="bottom"/>
                            <w:hideMark/>
                          </w:tcPr>
                          <w:p w14:paraId="7DC62E4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990" w:type="dxa"/>
                            <w:tcBorders>
                              <w:top w:val="nil"/>
                              <w:bottom w:val="nil"/>
                            </w:tcBorders>
                            <w:shd w:val="clear" w:color="auto" w:fill="auto"/>
                            <w:noWrap/>
                            <w:vAlign w:val="bottom"/>
                            <w:hideMark/>
                          </w:tcPr>
                          <w:p w14:paraId="36EAEDD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6DB2BE25"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900" w:type="dxa"/>
                            <w:tcBorders>
                              <w:top w:val="nil"/>
                              <w:bottom w:val="nil"/>
                              <w:right w:val="nil"/>
                            </w:tcBorders>
                            <w:shd w:val="clear" w:color="auto" w:fill="auto"/>
                            <w:noWrap/>
                            <w:vAlign w:val="bottom"/>
                            <w:hideMark/>
                          </w:tcPr>
                          <w:p w14:paraId="7D35935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50" w:type="dxa"/>
                            <w:tcBorders>
                              <w:top w:val="nil"/>
                              <w:left w:val="nil"/>
                              <w:bottom w:val="nil"/>
                              <w:right w:val="single" w:sz="4" w:space="0" w:color="auto"/>
                            </w:tcBorders>
                            <w:vAlign w:val="bottom"/>
                          </w:tcPr>
                          <w:p w14:paraId="0B6355A4"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-0.020</w:t>
                            </w:r>
                          </w:p>
                        </w:tc>
                      </w:tr>
                      <w:tr w:rsidR="00B717EF" w:rsidRPr="00B51CDF" w14:paraId="25B213DD" w14:textId="77777777" w:rsidTr="008E210F">
                        <w:tc>
                          <w:tcPr>
                            <w:tcW w:w="2187" w:type="dxa"/>
                            <w:tcBorders>
                              <w:top w:val="nil"/>
                              <w:left w:val="single" w:sz="4" w:space="0" w:color="auto"/>
                              <w:bottom w:val="nil"/>
                            </w:tcBorders>
                            <w:shd w:val="clear" w:color="auto" w:fill="auto"/>
                            <w:vAlign w:val="center"/>
                          </w:tcPr>
                          <w:p w14:paraId="34DF105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6C835CC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068B49D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920" w:type="dxa"/>
                            <w:tcBorders>
                              <w:top w:val="nil"/>
                              <w:bottom w:val="nil"/>
                            </w:tcBorders>
                            <w:shd w:val="clear" w:color="auto" w:fill="auto"/>
                            <w:noWrap/>
                            <w:vAlign w:val="bottom"/>
                            <w:hideMark/>
                          </w:tcPr>
                          <w:p w14:paraId="289B6C4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990" w:type="dxa"/>
                            <w:tcBorders>
                              <w:top w:val="nil"/>
                              <w:bottom w:val="nil"/>
                            </w:tcBorders>
                            <w:shd w:val="clear" w:color="auto" w:fill="auto"/>
                            <w:noWrap/>
                            <w:vAlign w:val="bottom"/>
                            <w:hideMark/>
                          </w:tcPr>
                          <w:p w14:paraId="6D95D714"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990" w:type="dxa"/>
                            <w:tcBorders>
                              <w:top w:val="nil"/>
                              <w:bottom w:val="nil"/>
                            </w:tcBorders>
                            <w:shd w:val="clear" w:color="auto" w:fill="auto"/>
                            <w:noWrap/>
                            <w:vAlign w:val="bottom"/>
                            <w:hideMark/>
                          </w:tcPr>
                          <w:p w14:paraId="2868FAB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00" w:type="dxa"/>
                            <w:tcBorders>
                              <w:top w:val="nil"/>
                              <w:bottom w:val="nil"/>
                              <w:right w:val="nil"/>
                            </w:tcBorders>
                            <w:shd w:val="clear" w:color="auto" w:fill="auto"/>
                            <w:noWrap/>
                            <w:vAlign w:val="bottom"/>
                            <w:hideMark/>
                          </w:tcPr>
                          <w:p w14:paraId="5E66762C"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50" w:type="dxa"/>
                            <w:tcBorders>
                              <w:top w:val="nil"/>
                              <w:left w:val="nil"/>
                              <w:bottom w:val="nil"/>
                              <w:right w:val="single" w:sz="4" w:space="0" w:color="auto"/>
                            </w:tcBorders>
                            <w:vAlign w:val="bottom"/>
                          </w:tcPr>
                          <w:p w14:paraId="1BD06B53"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B717EF" w:rsidRPr="00B51CDF" w14:paraId="6DBDEAA2" w14:textId="77777777" w:rsidTr="008E210F">
                        <w:tc>
                          <w:tcPr>
                            <w:tcW w:w="2187" w:type="dxa"/>
                            <w:tcBorders>
                              <w:top w:val="nil"/>
                              <w:left w:val="single" w:sz="4" w:space="0" w:color="auto"/>
                              <w:bottom w:val="nil"/>
                            </w:tcBorders>
                            <w:shd w:val="clear" w:color="auto" w:fill="auto"/>
                            <w:vAlign w:val="center"/>
                          </w:tcPr>
                          <w:p w14:paraId="3BB0CE6A"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8EB9D2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51F81F6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920" w:type="dxa"/>
                            <w:tcBorders>
                              <w:top w:val="nil"/>
                              <w:bottom w:val="nil"/>
                            </w:tcBorders>
                            <w:shd w:val="clear" w:color="auto" w:fill="auto"/>
                            <w:noWrap/>
                            <w:vAlign w:val="bottom"/>
                            <w:hideMark/>
                          </w:tcPr>
                          <w:p w14:paraId="36D8BA0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3364BC8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990" w:type="dxa"/>
                            <w:tcBorders>
                              <w:top w:val="nil"/>
                              <w:bottom w:val="nil"/>
                            </w:tcBorders>
                            <w:shd w:val="clear" w:color="auto" w:fill="auto"/>
                            <w:noWrap/>
                            <w:vAlign w:val="bottom"/>
                            <w:hideMark/>
                          </w:tcPr>
                          <w:p w14:paraId="3AA1BD7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00" w:type="dxa"/>
                            <w:tcBorders>
                              <w:top w:val="nil"/>
                              <w:bottom w:val="nil"/>
                              <w:right w:val="nil"/>
                            </w:tcBorders>
                            <w:shd w:val="clear" w:color="auto" w:fill="auto"/>
                            <w:noWrap/>
                            <w:vAlign w:val="bottom"/>
                            <w:hideMark/>
                          </w:tcPr>
                          <w:p w14:paraId="69EF6FED"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50" w:type="dxa"/>
                            <w:tcBorders>
                              <w:top w:val="nil"/>
                              <w:left w:val="nil"/>
                              <w:bottom w:val="nil"/>
                              <w:right w:val="single" w:sz="4" w:space="0" w:color="auto"/>
                            </w:tcBorders>
                            <w:vAlign w:val="bottom"/>
                          </w:tcPr>
                          <w:p w14:paraId="21A5B92E"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0.30</w:t>
                            </w:r>
                          </w:p>
                        </w:tc>
                      </w:tr>
                      <w:tr w:rsidR="00B717EF" w:rsidRPr="00B51CDF" w14:paraId="322C98E0" w14:textId="77777777" w:rsidTr="008E210F">
                        <w:tc>
                          <w:tcPr>
                            <w:tcW w:w="2187" w:type="dxa"/>
                            <w:tcBorders>
                              <w:top w:val="nil"/>
                              <w:left w:val="single" w:sz="4" w:space="0" w:color="auto"/>
                              <w:bottom w:val="nil"/>
                            </w:tcBorders>
                            <w:shd w:val="clear" w:color="auto" w:fill="auto"/>
                            <w:vAlign w:val="center"/>
                          </w:tcPr>
                          <w:p w14:paraId="29DF294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713FA6A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31E9BD1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20" w:type="dxa"/>
                            <w:tcBorders>
                              <w:top w:val="nil"/>
                              <w:bottom w:val="nil"/>
                            </w:tcBorders>
                            <w:shd w:val="clear" w:color="auto" w:fill="auto"/>
                            <w:noWrap/>
                            <w:vAlign w:val="bottom"/>
                            <w:hideMark/>
                          </w:tcPr>
                          <w:p w14:paraId="6F082CC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27AB30E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6D7EE60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900" w:type="dxa"/>
                            <w:tcBorders>
                              <w:top w:val="nil"/>
                              <w:bottom w:val="nil"/>
                              <w:right w:val="nil"/>
                            </w:tcBorders>
                            <w:shd w:val="clear" w:color="auto" w:fill="auto"/>
                            <w:noWrap/>
                            <w:vAlign w:val="bottom"/>
                            <w:hideMark/>
                          </w:tcPr>
                          <w:p w14:paraId="384A8C0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50" w:type="dxa"/>
                            <w:tcBorders>
                              <w:top w:val="nil"/>
                              <w:left w:val="nil"/>
                              <w:bottom w:val="nil"/>
                              <w:right w:val="single" w:sz="4" w:space="0" w:color="auto"/>
                            </w:tcBorders>
                            <w:vAlign w:val="bottom"/>
                          </w:tcPr>
                          <w:p w14:paraId="1EEAD651"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0.090</w:t>
                            </w:r>
                          </w:p>
                        </w:tc>
                      </w:tr>
                      <w:tr w:rsidR="00B717EF" w:rsidRPr="00B51CDF" w14:paraId="14FA86AB" w14:textId="77777777" w:rsidTr="008E210F">
                        <w:tc>
                          <w:tcPr>
                            <w:tcW w:w="2187" w:type="dxa"/>
                            <w:tcBorders>
                              <w:top w:val="nil"/>
                              <w:left w:val="single" w:sz="4" w:space="0" w:color="auto"/>
                              <w:bottom w:val="nil"/>
                            </w:tcBorders>
                            <w:shd w:val="clear" w:color="auto" w:fill="auto"/>
                            <w:vAlign w:val="center"/>
                          </w:tcPr>
                          <w:p w14:paraId="73F18CB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14B0ED7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629236D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920" w:type="dxa"/>
                            <w:tcBorders>
                              <w:top w:val="nil"/>
                              <w:bottom w:val="nil"/>
                            </w:tcBorders>
                            <w:shd w:val="clear" w:color="auto" w:fill="auto"/>
                            <w:noWrap/>
                            <w:vAlign w:val="bottom"/>
                            <w:hideMark/>
                          </w:tcPr>
                          <w:p w14:paraId="1E4F66D9"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990" w:type="dxa"/>
                            <w:tcBorders>
                              <w:top w:val="nil"/>
                              <w:bottom w:val="nil"/>
                            </w:tcBorders>
                            <w:shd w:val="clear" w:color="auto" w:fill="auto"/>
                            <w:noWrap/>
                            <w:vAlign w:val="bottom"/>
                            <w:hideMark/>
                          </w:tcPr>
                          <w:p w14:paraId="67294C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36780AF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00" w:type="dxa"/>
                            <w:tcBorders>
                              <w:top w:val="nil"/>
                              <w:bottom w:val="nil"/>
                              <w:right w:val="nil"/>
                            </w:tcBorders>
                            <w:shd w:val="clear" w:color="auto" w:fill="auto"/>
                            <w:noWrap/>
                            <w:vAlign w:val="bottom"/>
                            <w:hideMark/>
                          </w:tcPr>
                          <w:p w14:paraId="364A7A48"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50" w:type="dxa"/>
                            <w:tcBorders>
                              <w:top w:val="nil"/>
                              <w:left w:val="nil"/>
                              <w:bottom w:val="nil"/>
                              <w:right w:val="single" w:sz="4" w:space="0" w:color="auto"/>
                            </w:tcBorders>
                            <w:vAlign w:val="bottom"/>
                          </w:tcPr>
                          <w:p w14:paraId="6241E4F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r>
                      <w:tr w:rsidR="00B717EF" w:rsidRPr="00B51CDF" w14:paraId="5C125108" w14:textId="77777777" w:rsidTr="008E210F">
                        <w:tc>
                          <w:tcPr>
                            <w:tcW w:w="2187" w:type="dxa"/>
                            <w:tcBorders>
                              <w:top w:val="nil"/>
                              <w:left w:val="single" w:sz="4" w:space="0" w:color="auto"/>
                              <w:bottom w:val="nil"/>
                            </w:tcBorders>
                            <w:shd w:val="clear" w:color="auto" w:fill="auto"/>
                            <w:vAlign w:val="center"/>
                          </w:tcPr>
                          <w:p w14:paraId="6A0D0FE8"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1228238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8E8C41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04B8A25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990" w:type="dxa"/>
                            <w:tcBorders>
                              <w:top w:val="nil"/>
                              <w:bottom w:val="nil"/>
                            </w:tcBorders>
                            <w:shd w:val="clear" w:color="auto" w:fill="auto"/>
                            <w:noWrap/>
                            <w:vAlign w:val="bottom"/>
                            <w:hideMark/>
                          </w:tcPr>
                          <w:p w14:paraId="3A37DB1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0BDCB6C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00" w:type="dxa"/>
                            <w:tcBorders>
                              <w:top w:val="nil"/>
                              <w:bottom w:val="nil"/>
                              <w:right w:val="nil"/>
                            </w:tcBorders>
                            <w:shd w:val="clear" w:color="auto" w:fill="auto"/>
                            <w:noWrap/>
                            <w:vAlign w:val="bottom"/>
                            <w:hideMark/>
                          </w:tcPr>
                          <w:p w14:paraId="2D5CDDB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50" w:type="dxa"/>
                            <w:tcBorders>
                              <w:top w:val="nil"/>
                              <w:left w:val="nil"/>
                              <w:bottom w:val="nil"/>
                              <w:right w:val="single" w:sz="4" w:space="0" w:color="auto"/>
                            </w:tcBorders>
                            <w:vAlign w:val="bottom"/>
                          </w:tcPr>
                          <w:p w14:paraId="5EB18A4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0.21</w:t>
                            </w:r>
                          </w:p>
                        </w:tc>
                      </w:tr>
                      <w:tr w:rsidR="00B717EF" w:rsidRPr="00B51CDF" w14:paraId="69CE77F1" w14:textId="77777777" w:rsidTr="008E210F">
                        <w:tc>
                          <w:tcPr>
                            <w:tcW w:w="2187" w:type="dxa"/>
                            <w:tcBorders>
                              <w:top w:val="nil"/>
                              <w:left w:val="single" w:sz="4" w:space="0" w:color="auto"/>
                              <w:bottom w:val="nil"/>
                            </w:tcBorders>
                            <w:shd w:val="clear" w:color="auto" w:fill="auto"/>
                            <w:vAlign w:val="center"/>
                          </w:tcPr>
                          <w:p w14:paraId="45BB833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45A495C3"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5612451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20" w:type="dxa"/>
                            <w:tcBorders>
                              <w:top w:val="nil"/>
                              <w:bottom w:val="nil"/>
                            </w:tcBorders>
                            <w:shd w:val="clear" w:color="auto" w:fill="auto"/>
                            <w:noWrap/>
                            <w:vAlign w:val="bottom"/>
                            <w:hideMark/>
                          </w:tcPr>
                          <w:p w14:paraId="15F04DE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990" w:type="dxa"/>
                            <w:tcBorders>
                              <w:top w:val="nil"/>
                              <w:bottom w:val="nil"/>
                            </w:tcBorders>
                            <w:shd w:val="clear" w:color="auto" w:fill="auto"/>
                            <w:noWrap/>
                            <w:vAlign w:val="bottom"/>
                            <w:hideMark/>
                          </w:tcPr>
                          <w:p w14:paraId="3EE88D2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990" w:type="dxa"/>
                            <w:tcBorders>
                              <w:top w:val="nil"/>
                              <w:bottom w:val="nil"/>
                            </w:tcBorders>
                            <w:shd w:val="clear" w:color="auto" w:fill="auto"/>
                            <w:noWrap/>
                            <w:vAlign w:val="bottom"/>
                            <w:hideMark/>
                          </w:tcPr>
                          <w:p w14:paraId="7A7ADD0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00" w:type="dxa"/>
                            <w:tcBorders>
                              <w:top w:val="nil"/>
                              <w:bottom w:val="nil"/>
                              <w:right w:val="nil"/>
                            </w:tcBorders>
                            <w:shd w:val="clear" w:color="auto" w:fill="auto"/>
                            <w:noWrap/>
                            <w:vAlign w:val="bottom"/>
                            <w:hideMark/>
                          </w:tcPr>
                          <w:p w14:paraId="567EAF5C"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551A377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0.26</w:t>
                            </w:r>
                          </w:p>
                        </w:tc>
                      </w:tr>
                      <w:tr w:rsidR="00B717EF" w:rsidRPr="00B51CDF" w14:paraId="35E59549" w14:textId="77777777" w:rsidTr="008E210F">
                        <w:tc>
                          <w:tcPr>
                            <w:tcW w:w="2187" w:type="dxa"/>
                            <w:tcBorders>
                              <w:top w:val="nil"/>
                              <w:left w:val="single" w:sz="4" w:space="0" w:color="auto"/>
                              <w:bottom w:val="nil"/>
                            </w:tcBorders>
                            <w:shd w:val="clear" w:color="auto" w:fill="auto"/>
                            <w:vAlign w:val="center"/>
                          </w:tcPr>
                          <w:p w14:paraId="30DC3CBB"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0C12A628"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427D064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20" w:type="dxa"/>
                            <w:tcBorders>
                              <w:top w:val="nil"/>
                              <w:bottom w:val="nil"/>
                            </w:tcBorders>
                            <w:shd w:val="clear" w:color="auto" w:fill="auto"/>
                            <w:noWrap/>
                            <w:vAlign w:val="bottom"/>
                            <w:hideMark/>
                          </w:tcPr>
                          <w:p w14:paraId="5167938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0D93C74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90" w:type="dxa"/>
                            <w:tcBorders>
                              <w:top w:val="nil"/>
                              <w:bottom w:val="nil"/>
                            </w:tcBorders>
                            <w:shd w:val="clear" w:color="auto" w:fill="auto"/>
                            <w:noWrap/>
                            <w:vAlign w:val="bottom"/>
                            <w:hideMark/>
                          </w:tcPr>
                          <w:p w14:paraId="79501CA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00" w:type="dxa"/>
                            <w:tcBorders>
                              <w:top w:val="nil"/>
                              <w:bottom w:val="nil"/>
                              <w:right w:val="nil"/>
                            </w:tcBorders>
                            <w:shd w:val="clear" w:color="auto" w:fill="auto"/>
                            <w:noWrap/>
                            <w:vAlign w:val="bottom"/>
                            <w:hideMark/>
                          </w:tcPr>
                          <w:p w14:paraId="1168C95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7C006312"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0.00</w:t>
                            </w:r>
                          </w:p>
                        </w:tc>
                      </w:tr>
                      <w:tr w:rsidR="00B717EF" w:rsidRPr="00B51CDF" w14:paraId="4EB63B91" w14:textId="77777777" w:rsidTr="008E210F">
                        <w:tc>
                          <w:tcPr>
                            <w:tcW w:w="2187" w:type="dxa"/>
                            <w:tcBorders>
                              <w:top w:val="nil"/>
                              <w:left w:val="single" w:sz="4" w:space="0" w:color="auto"/>
                              <w:bottom w:val="nil"/>
                            </w:tcBorders>
                            <w:shd w:val="clear" w:color="auto" w:fill="auto"/>
                            <w:vAlign w:val="center"/>
                          </w:tcPr>
                          <w:p w14:paraId="439CF30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77232C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B7E74F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920" w:type="dxa"/>
                            <w:tcBorders>
                              <w:top w:val="nil"/>
                              <w:bottom w:val="nil"/>
                            </w:tcBorders>
                            <w:shd w:val="clear" w:color="auto" w:fill="auto"/>
                            <w:noWrap/>
                            <w:vAlign w:val="bottom"/>
                            <w:hideMark/>
                          </w:tcPr>
                          <w:p w14:paraId="5D59A92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53BB285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90" w:type="dxa"/>
                            <w:tcBorders>
                              <w:top w:val="nil"/>
                              <w:bottom w:val="nil"/>
                            </w:tcBorders>
                            <w:shd w:val="clear" w:color="auto" w:fill="auto"/>
                            <w:noWrap/>
                            <w:vAlign w:val="bottom"/>
                            <w:hideMark/>
                          </w:tcPr>
                          <w:p w14:paraId="4E067B8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900" w:type="dxa"/>
                            <w:tcBorders>
                              <w:top w:val="nil"/>
                              <w:bottom w:val="nil"/>
                              <w:right w:val="nil"/>
                            </w:tcBorders>
                            <w:shd w:val="clear" w:color="auto" w:fill="auto"/>
                            <w:noWrap/>
                            <w:vAlign w:val="bottom"/>
                            <w:hideMark/>
                          </w:tcPr>
                          <w:p w14:paraId="69BDA42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2B509D7B"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0.030</w:t>
                            </w:r>
                          </w:p>
                        </w:tc>
                      </w:tr>
                      <w:tr w:rsidR="00B717EF" w:rsidRPr="00B51CDF" w14:paraId="0B271CF8" w14:textId="77777777" w:rsidTr="008E210F">
                        <w:tc>
                          <w:tcPr>
                            <w:tcW w:w="2187" w:type="dxa"/>
                            <w:tcBorders>
                              <w:top w:val="nil"/>
                              <w:left w:val="single" w:sz="4" w:space="0" w:color="auto"/>
                              <w:bottom w:val="nil"/>
                            </w:tcBorders>
                            <w:shd w:val="clear" w:color="auto" w:fill="auto"/>
                            <w:vAlign w:val="center"/>
                          </w:tcPr>
                          <w:p w14:paraId="4018193F"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78D4B1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287B7D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920" w:type="dxa"/>
                            <w:tcBorders>
                              <w:top w:val="nil"/>
                              <w:bottom w:val="nil"/>
                            </w:tcBorders>
                            <w:shd w:val="clear" w:color="auto" w:fill="auto"/>
                            <w:noWrap/>
                            <w:vAlign w:val="bottom"/>
                            <w:hideMark/>
                          </w:tcPr>
                          <w:p w14:paraId="2BA3480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990" w:type="dxa"/>
                            <w:tcBorders>
                              <w:top w:val="nil"/>
                              <w:bottom w:val="nil"/>
                            </w:tcBorders>
                            <w:shd w:val="clear" w:color="auto" w:fill="auto"/>
                            <w:noWrap/>
                            <w:vAlign w:val="bottom"/>
                            <w:hideMark/>
                          </w:tcPr>
                          <w:p w14:paraId="3210225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300271F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00" w:type="dxa"/>
                            <w:tcBorders>
                              <w:top w:val="nil"/>
                              <w:bottom w:val="nil"/>
                              <w:right w:val="nil"/>
                            </w:tcBorders>
                            <w:shd w:val="clear" w:color="auto" w:fill="auto"/>
                            <w:noWrap/>
                            <w:vAlign w:val="bottom"/>
                            <w:hideMark/>
                          </w:tcPr>
                          <w:p w14:paraId="68DB156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37D1EABD"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0.11</w:t>
                            </w:r>
                          </w:p>
                        </w:tc>
                      </w:tr>
                      <w:tr w:rsidR="00B717EF" w:rsidRPr="00B51CDF" w14:paraId="286A67DC" w14:textId="77777777" w:rsidTr="008E210F">
                        <w:tc>
                          <w:tcPr>
                            <w:tcW w:w="2187" w:type="dxa"/>
                            <w:tcBorders>
                              <w:top w:val="nil"/>
                              <w:left w:val="single" w:sz="4" w:space="0" w:color="auto"/>
                              <w:bottom w:val="nil"/>
                            </w:tcBorders>
                            <w:shd w:val="clear" w:color="auto" w:fill="auto"/>
                            <w:vAlign w:val="center"/>
                          </w:tcPr>
                          <w:p w14:paraId="768F146E"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6A0FC4F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A03D4B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20" w:type="dxa"/>
                            <w:tcBorders>
                              <w:top w:val="nil"/>
                              <w:bottom w:val="nil"/>
                            </w:tcBorders>
                            <w:shd w:val="clear" w:color="auto" w:fill="auto"/>
                            <w:noWrap/>
                            <w:vAlign w:val="bottom"/>
                            <w:hideMark/>
                          </w:tcPr>
                          <w:p w14:paraId="0004C8B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990" w:type="dxa"/>
                            <w:tcBorders>
                              <w:top w:val="nil"/>
                              <w:bottom w:val="nil"/>
                            </w:tcBorders>
                            <w:shd w:val="clear" w:color="auto" w:fill="auto"/>
                            <w:noWrap/>
                            <w:vAlign w:val="bottom"/>
                            <w:hideMark/>
                          </w:tcPr>
                          <w:p w14:paraId="5295434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90" w:type="dxa"/>
                            <w:tcBorders>
                              <w:top w:val="nil"/>
                              <w:bottom w:val="nil"/>
                            </w:tcBorders>
                            <w:shd w:val="clear" w:color="auto" w:fill="auto"/>
                            <w:noWrap/>
                            <w:vAlign w:val="bottom"/>
                            <w:hideMark/>
                          </w:tcPr>
                          <w:p w14:paraId="43433EC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900" w:type="dxa"/>
                            <w:tcBorders>
                              <w:top w:val="nil"/>
                              <w:bottom w:val="nil"/>
                              <w:right w:val="nil"/>
                            </w:tcBorders>
                            <w:shd w:val="clear" w:color="auto" w:fill="auto"/>
                            <w:noWrap/>
                            <w:vAlign w:val="bottom"/>
                            <w:hideMark/>
                          </w:tcPr>
                          <w:p w14:paraId="05CD532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50" w:type="dxa"/>
                            <w:tcBorders>
                              <w:top w:val="nil"/>
                              <w:left w:val="nil"/>
                              <w:bottom w:val="nil"/>
                              <w:right w:val="single" w:sz="4" w:space="0" w:color="auto"/>
                            </w:tcBorders>
                            <w:vAlign w:val="bottom"/>
                          </w:tcPr>
                          <w:p w14:paraId="30FB0137"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0.14</w:t>
                            </w:r>
                          </w:p>
                        </w:tc>
                      </w:tr>
                      <w:tr w:rsidR="00B717EF" w:rsidRPr="00B51CDF" w14:paraId="4875C0D7" w14:textId="77777777" w:rsidTr="008E210F">
                        <w:tc>
                          <w:tcPr>
                            <w:tcW w:w="2187" w:type="dxa"/>
                            <w:tcBorders>
                              <w:top w:val="nil"/>
                              <w:left w:val="single" w:sz="4" w:space="0" w:color="auto"/>
                              <w:bottom w:val="nil"/>
                            </w:tcBorders>
                            <w:shd w:val="clear" w:color="auto" w:fill="auto"/>
                            <w:vAlign w:val="center"/>
                          </w:tcPr>
                          <w:p w14:paraId="151F2456"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66C1C0A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20960A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20" w:type="dxa"/>
                            <w:tcBorders>
                              <w:top w:val="nil"/>
                              <w:bottom w:val="nil"/>
                            </w:tcBorders>
                            <w:shd w:val="clear" w:color="auto" w:fill="auto"/>
                            <w:noWrap/>
                            <w:vAlign w:val="bottom"/>
                            <w:hideMark/>
                          </w:tcPr>
                          <w:p w14:paraId="2CCCA14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90" w:type="dxa"/>
                            <w:tcBorders>
                              <w:top w:val="nil"/>
                              <w:bottom w:val="nil"/>
                            </w:tcBorders>
                            <w:shd w:val="clear" w:color="auto" w:fill="auto"/>
                            <w:noWrap/>
                            <w:vAlign w:val="bottom"/>
                            <w:hideMark/>
                          </w:tcPr>
                          <w:p w14:paraId="41551C9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7937360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00" w:type="dxa"/>
                            <w:tcBorders>
                              <w:top w:val="nil"/>
                              <w:bottom w:val="nil"/>
                              <w:right w:val="nil"/>
                            </w:tcBorders>
                            <w:shd w:val="clear" w:color="auto" w:fill="auto"/>
                            <w:noWrap/>
                            <w:vAlign w:val="bottom"/>
                            <w:hideMark/>
                          </w:tcPr>
                          <w:p w14:paraId="5620B4E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350" w:type="dxa"/>
                            <w:tcBorders>
                              <w:top w:val="nil"/>
                              <w:left w:val="nil"/>
                              <w:bottom w:val="nil"/>
                              <w:right w:val="single" w:sz="4" w:space="0" w:color="auto"/>
                            </w:tcBorders>
                            <w:vAlign w:val="bottom"/>
                          </w:tcPr>
                          <w:p w14:paraId="3FCA218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B717EF" w:rsidRPr="00B51CDF" w14:paraId="23EA4A1D" w14:textId="77777777" w:rsidTr="008E210F">
                        <w:tc>
                          <w:tcPr>
                            <w:tcW w:w="2187" w:type="dxa"/>
                            <w:tcBorders>
                              <w:top w:val="nil"/>
                              <w:left w:val="single" w:sz="4" w:space="0" w:color="auto"/>
                              <w:bottom w:val="nil"/>
                            </w:tcBorders>
                            <w:shd w:val="clear" w:color="auto" w:fill="auto"/>
                            <w:vAlign w:val="center"/>
                          </w:tcPr>
                          <w:p w14:paraId="6873CEC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DD1480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20C4AE7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920" w:type="dxa"/>
                            <w:tcBorders>
                              <w:top w:val="nil"/>
                              <w:bottom w:val="nil"/>
                            </w:tcBorders>
                            <w:shd w:val="clear" w:color="auto" w:fill="auto"/>
                            <w:noWrap/>
                            <w:vAlign w:val="bottom"/>
                            <w:hideMark/>
                          </w:tcPr>
                          <w:p w14:paraId="34663CD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90" w:type="dxa"/>
                            <w:tcBorders>
                              <w:top w:val="nil"/>
                              <w:bottom w:val="nil"/>
                            </w:tcBorders>
                            <w:shd w:val="clear" w:color="auto" w:fill="auto"/>
                            <w:noWrap/>
                            <w:vAlign w:val="bottom"/>
                            <w:hideMark/>
                          </w:tcPr>
                          <w:p w14:paraId="5137BD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62780FF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3309A264"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50" w:type="dxa"/>
                            <w:tcBorders>
                              <w:top w:val="nil"/>
                              <w:left w:val="nil"/>
                              <w:bottom w:val="nil"/>
                              <w:right w:val="single" w:sz="4" w:space="0" w:color="auto"/>
                            </w:tcBorders>
                            <w:vAlign w:val="bottom"/>
                          </w:tcPr>
                          <w:p w14:paraId="13A7B57D"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B717EF" w:rsidRPr="00B51CDF" w14:paraId="4CCA3444" w14:textId="77777777" w:rsidTr="008E210F">
                        <w:tc>
                          <w:tcPr>
                            <w:tcW w:w="2187" w:type="dxa"/>
                            <w:tcBorders>
                              <w:top w:val="nil"/>
                              <w:left w:val="single" w:sz="4" w:space="0" w:color="auto"/>
                              <w:bottom w:val="nil"/>
                            </w:tcBorders>
                            <w:shd w:val="clear" w:color="auto" w:fill="auto"/>
                            <w:vAlign w:val="center"/>
                          </w:tcPr>
                          <w:p w14:paraId="6E29FBDF"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5BB082D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1D982A1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71930F0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990" w:type="dxa"/>
                            <w:tcBorders>
                              <w:top w:val="nil"/>
                              <w:bottom w:val="nil"/>
                            </w:tcBorders>
                            <w:shd w:val="clear" w:color="auto" w:fill="auto"/>
                            <w:noWrap/>
                            <w:vAlign w:val="bottom"/>
                            <w:hideMark/>
                          </w:tcPr>
                          <w:p w14:paraId="31B4E14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990" w:type="dxa"/>
                            <w:tcBorders>
                              <w:top w:val="nil"/>
                              <w:bottom w:val="nil"/>
                            </w:tcBorders>
                            <w:shd w:val="clear" w:color="auto" w:fill="auto"/>
                            <w:noWrap/>
                            <w:vAlign w:val="bottom"/>
                            <w:hideMark/>
                          </w:tcPr>
                          <w:p w14:paraId="03342BC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900" w:type="dxa"/>
                            <w:tcBorders>
                              <w:top w:val="nil"/>
                              <w:bottom w:val="nil"/>
                              <w:right w:val="nil"/>
                            </w:tcBorders>
                            <w:shd w:val="clear" w:color="auto" w:fill="auto"/>
                            <w:noWrap/>
                            <w:vAlign w:val="bottom"/>
                            <w:hideMark/>
                          </w:tcPr>
                          <w:p w14:paraId="037F4A5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50" w:type="dxa"/>
                            <w:tcBorders>
                              <w:top w:val="nil"/>
                              <w:left w:val="nil"/>
                              <w:bottom w:val="nil"/>
                              <w:right w:val="single" w:sz="4" w:space="0" w:color="auto"/>
                            </w:tcBorders>
                            <w:vAlign w:val="bottom"/>
                          </w:tcPr>
                          <w:p w14:paraId="4554443A"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B717EF" w:rsidRPr="00B51CDF" w14:paraId="3341D125" w14:textId="77777777" w:rsidTr="008E210F">
                        <w:tc>
                          <w:tcPr>
                            <w:tcW w:w="2187" w:type="dxa"/>
                            <w:tcBorders>
                              <w:top w:val="nil"/>
                              <w:left w:val="single" w:sz="4" w:space="0" w:color="auto"/>
                              <w:bottom w:val="single" w:sz="4" w:space="0" w:color="auto"/>
                            </w:tcBorders>
                            <w:shd w:val="clear" w:color="auto" w:fill="auto"/>
                            <w:vAlign w:val="center"/>
                          </w:tcPr>
                          <w:p w14:paraId="0443E6AE" w14:textId="77777777" w:rsidR="00B717EF" w:rsidRPr="00B51CDF" w:rsidRDefault="00B717EF" w:rsidP="001A7F3A">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3BF549B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4C1B087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20" w:type="dxa"/>
                            <w:tcBorders>
                              <w:top w:val="nil"/>
                              <w:bottom w:val="single" w:sz="4" w:space="0" w:color="auto"/>
                            </w:tcBorders>
                            <w:shd w:val="clear" w:color="auto" w:fill="auto"/>
                            <w:noWrap/>
                            <w:vAlign w:val="bottom"/>
                            <w:hideMark/>
                          </w:tcPr>
                          <w:p w14:paraId="44219706"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990" w:type="dxa"/>
                            <w:tcBorders>
                              <w:top w:val="nil"/>
                              <w:bottom w:val="single" w:sz="4" w:space="0" w:color="auto"/>
                            </w:tcBorders>
                            <w:shd w:val="clear" w:color="auto" w:fill="auto"/>
                            <w:noWrap/>
                            <w:vAlign w:val="bottom"/>
                            <w:hideMark/>
                          </w:tcPr>
                          <w:p w14:paraId="57ABA56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990" w:type="dxa"/>
                            <w:tcBorders>
                              <w:top w:val="nil"/>
                              <w:bottom w:val="single" w:sz="4" w:space="0" w:color="auto"/>
                            </w:tcBorders>
                            <w:shd w:val="clear" w:color="auto" w:fill="auto"/>
                            <w:noWrap/>
                            <w:vAlign w:val="bottom"/>
                            <w:hideMark/>
                          </w:tcPr>
                          <w:p w14:paraId="6EF66E8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900" w:type="dxa"/>
                            <w:tcBorders>
                              <w:top w:val="nil"/>
                              <w:bottom w:val="single" w:sz="4" w:space="0" w:color="auto"/>
                              <w:right w:val="nil"/>
                            </w:tcBorders>
                            <w:shd w:val="clear" w:color="auto" w:fill="auto"/>
                            <w:noWrap/>
                            <w:vAlign w:val="bottom"/>
                            <w:hideMark/>
                          </w:tcPr>
                          <w:p w14:paraId="7EFA7399"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350" w:type="dxa"/>
                            <w:tcBorders>
                              <w:top w:val="nil"/>
                              <w:left w:val="nil"/>
                              <w:bottom w:val="single" w:sz="4" w:space="0" w:color="auto"/>
                              <w:right w:val="single" w:sz="4" w:space="0" w:color="auto"/>
                            </w:tcBorders>
                            <w:vAlign w:val="bottom"/>
                          </w:tcPr>
                          <w:p w14:paraId="6931B6E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B717EF" w:rsidRPr="00B51CDF" w14:paraId="67EDC7FC" w14:textId="77777777" w:rsidTr="008E210F">
                        <w:tc>
                          <w:tcPr>
                            <w:tcW w:w="2187" w:type="dxa"/>
                            <w:tcBorders>
                              <w:top w:val="single" w:sz="4" w:space="0" w:color="auto"/>
                              <w:left w:val="single" w:sz="4" w:space="0" w:color="auto"/>
                              <w:bottom w:val="nil"/>
                            </w:tcBorders>
                            <w:shd w:val="clear" w:color="auto" w:fill="auto"/>
                            <w:vAlign w:val="center"/>
                          </w:tcPr>
                          <w:p w14:paraId="7F01587F" w14:textId="77777777" w:rsidR="00B717EF" w:rsidRPr="00B51CDF" w:rsidRDefault="00B717EF"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71ACFB17"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1429A468" w14:textId="77777777" w:rsidR="00B717EF" w:rsidRPr="00B51CDF" w:rsidRDefault="00B717EF" w:rsidP="00061216">
                            <w:pPr>
                              <w:spacing w:line="360" w:lineRule="auto"/>
                              <w:jc w:val="center"/>
                              <w:rPr>
                                <w:rFonts w:ascii="Times New Roman" w:hAnsi="Times New Roman" w:cs="Times New Roman"/>
                                <w:sz w:val="20"/>
                                <w:szCs w:val="20"/>
                              </w:rPr>
                            </w:pPr>
                          </w:p>
                        </w:tc>
                        <w:tc>
                          <w:tcPr>
                            <w:tcW w:w="920" w:type="dxa"/>
                            <w:tcBorders>
                              <w:top w:val="single" w:sz="4" w:space="0" w:color="auto"/>
                              <w:bottom w:val="nil"/>
                            </w:tcBorders>
                            <w:shd w:val="clear" w:color="auto" w:fill="auto"/>
                            <w:noWrap/>
                            <w:vAlign w:val="center"/>
                          </w:tcPr>
                          <w:p w14:paraId="1C94F7C9"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single" w:sz="4" w:space="0" w:color="auto"/>
                              <w:bottom w:val="nil"/>
                            </w:tcBorders>
                            <w:shd w:val="clear" w:color="auto" w:fill="auto"/>
                            <w:noWrap/>
                            <w:vAlign w:val="center"/>
                          </w:tcPr>
                          <w:p w14:paraId="19F290DF"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single" w:sz="4" w:space="0" w:color="auto"/>
                              <w:bottom w:val="nil"/>
                            </w:tcBorders>
                            <w:shd w:val="clear" w:color="auto" w:fill="auto"/>
                            <w:noWrap/>
                            <w:vAlign w:val="center"/>
                          </w:tcPr>
                          <w:p w14:paraId="09AC6CFE"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single" w:sz="4" w:space="0" w:color="auto"/>
                              <w:bottom w:val="nil"/>
                              <w:right w:val="nil"/>
                            </w:tcBorders>
                            <w:shd w:val="clear" w:color="auto" w:fill="auto"/>
                            <w:noWrap/>
                            <w:vAlign w:val="center"/>
                          </w:tcPr>
                          <w:p w14:paraId="36DE05A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single" w:sz="4" w:space="0" w:color="auto"/>
                              <w:left w:val="nil"/>
                              <w:bottom w:val="nil"/>
                              <w:right w:val="single" w:sz="4" w:space="0" w:color="auto"/>
                            </w:tcBorders>
                          </w:tcPr>
                          <w:p w14:paraId="7E8C5034"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rsidDel="008104EE" w14:paraId="0372C20A" w14:textId="3FE112A8" w:rsidTr="008E210F">
                        <w:trPr>
                          <w:del w:id="59" w:author="Maino Vieytes, Christian (NIH/NIA/IRP) [F]" w:date="2023-11-15T14:42:00Z"/>
                        </w:trPr>
                        <w:tc>
                          <w:tcPr>
                            <w:tcW w:w="2187" w:type="dxa"/>
                            <w:tcBorders>
                              <w:top w:val="nil"/>
                              <w:left w:val="single" w:sz="4" w:space="0" w:color="auto"/>
                              <w:bottom w:val="nil"/>
                            </w:tcBorders>
                            <w:shd w:val="clear" w:color="auto" w:fill="auto"/>
                            <w:vAlign w:val="center"/>
                          </w:tcPr>
                          <w:p w14:paraId="281DFA5F" w14:textId="41045BB2" w:rsidR="00B717EF" w:rsidRPr="00B51CDF" w:rsidDel="008104EE" w:rsidRDefault="00B717EF" w:rsidP="00061216">
                            <w:pPr>
                              <w:spacing w:line="360" w:lineRule="auto"/>
                              <w:rPr>
                                <w:del w:id="60" w:author="Maino Vieytes, Christian (NIH/NIA/IRP) [F]" w:date="2023-11-15T14:42:00Z"/>
                                <w:rFonts w:ascii="Times New Roman" w:hAnsi="Times New Roman" w:cs="Times New Roman"/>
                                <w:sz w:val="20"/>
                                <w:szCs w:val="20"/>
                              </w:rPr>
                            </w:pPr>
                            <w:del w:id="61" w:author="Maino Vieytes, Christian (NIH/NIA/IRP) [F]" w:date="2023-11-15T14:42:00Z">
                              <w:r w:rsidRPr="00B51CDF" w:rsidDel="008104EE">
                                <w:rPr>
                                  <w:rFonts w:ascii="Times New Roman" w:hAnsi="Times New Roman" w:cs="Times New Roman"/>
                                  <w:sz w:val="20"/>
                                  <w:szCs w:val="20"/>
                                </w:rPr>
                                <w:delText>Age</w:delText>
                              </w:r>
                              <w:r w:rsidRPr="002F2BA6" w:rsidDel="008104EE">
                                <w:rPr>
                                  <w:rFonts w:ascii="Times New Roman" w:hAnsi="Times New Roman" w:cs="Times New Roman"/>
                                  <w:sz w:val="20"/>
                                  <w:szCs w:val="20"/>
                                  <w:vertAlign w:val="superscript"/>
                                  <w:lang w:bidi="en-US"/>
                                </w:rPr>
                                <w:delText>†</w:delText>
                              </w:r>
                            </w:del>
                          </w:p>
                        </w:tc>
                        <w:tc>
                          <w:tcPr>
                            <w:tcW w:w="1499" w:type="dxa"/>
                            <w:tcBorders>
                              <w:top w:val="nil"/>
                              <w:bottom w:val="nil"/>
                            </w:tcBorders>
                            <w:shd w:val="clear" w:color="auto" w:fill="auto"/>
                            <w:noWrap/>
                            <w:vAlign w:val="bottom"/>
                            <w:hideMark/>
                          </w:tcPr>
                          <w:p w14:paraId="211AD09A" w14:textId="7D39DBB5" w:rsidR="00B717EF" w:rsidRPr="00B51CDF" w:rsidDel="008104EE" w:rsidRDefault="00B717EF" w:rsidP="00061216">
                            <w:pPr>
                              <w:spacing w:line="360" w:lineRule="auto"/>
                              <w:jc w:val="center"/>
                              <w:rPr>
                                <w:del w:id="62" w:author="Maino Vieytes, Christian (NIH/NIA/IRP) [F]" w:date="2023-11-15T14:42:00Z"/>
                                <w:rFonts w:ascii="Times New Roman" w:hAnsi="Times New Roman" w:cs="Times New Roman"/>
                                <w:sz w:val="20"/>
                                <w:szCs w:val="20"/>
                              </w:rPr>
                            </w:pPr>
                            <w:del w:id="63" w:author="Maino Vieytes, Christian (NIH/NIA/IRP) [F]" w:date="2023-11-15T14:42:00Z">
                              <w:r w:rsidRPr="00C01DD8" w:rsidDel="008104EE">
                                <w:rPr>
                                  <w:rFonts w:ascii="Times New Roman" w:hAnsi="Times New Roman" w:cs="Times New Roman"/>
                                  <w:color w:val="000000"/>
                                  <w:sz w:val="20"/>
                                  <w:szCs w:val="20"/>
                                </w:rPr>
                                <w:delText>-0.27</w:delText>
                              </w:r>
                            </w:del>
                          </w:p>
                        </w:tc>
                        <w:tc>
                          <w:tcPr>
                            <w:tcW w:w="1239" w:type="dxa"/>
                            <w:tcBorders>
                              <w:top w:val="nil"/>
                              <w:bottom w:val="nil"/>
                            </w:tcBorders>
                            <w:shd w:val="clear" w:color="auto" w:fill="auto"/>
                            <w:noWrap/>
                            <w:vAlign w:val="center"/>
                            <w:hideMark/>
                          </w:tcPr>
                          <w:p w14:paraId="1CC15F5E" w14:textId="5A050F90" w:rsidR="00B717EF" w:rsidRPr="00B51CDF" w:rsidDel="008104EE" w:rsidRDefault="00B717EF" w:rsidP="00061216">
                            <w:pPr>
                              <w:spacing w:line="360" w:lineRule="auto"/>
                              <w:jc w:val="center"/>
                              <w:rPr>
                                <w:del w:id="64" w:author="Maino Vieytes, Christian (NIH/NIA/IRP) [F]" w:date="2023-11-15T14:42:00Z"/>
                                <w:rFonts w:ascii="Times New Roman" w:hAnsi="Times New Roman" w:cs="Times New Roman"/>
                                <w:sz w:val="20"/>
                                <w:szCs w:val="20"/>
                              </w:rPr>
                            </w:pPr>
                            <w:del w:id="65" w:author="Maino Vieytes, Christian (NIH/NIA/IRP) [F]" w:date="2023-11-15T14:42:00Z">
                              <w:r w:rsidRPr="00B51CDF" w:rsidDel="008104EE">
                                <w:rPr>
                                  <w:rFonts w:ascii="Times New Roman" w:hAnsi="Times New Roman" w:cs="Times New Roman"/>
                                  <w:sz w:val="20"/>
                                  <w:szCs w:val="20"/>
                                </w:rPr>
                                <w:delText>--</w:delText>
                              </w:r>
                            </w:del>
                          </w:p>
                        </w:tc>
                        <w:tc>
                          <w:tcPr>
                            <w:tcW w:w="920" w:type="dxa"/>
                            <w:tcBorders>
                              <w:top w:val="nil"/>
                              <w:bottom w:val="nil"/>
                            </w:tcBorders>
                            <w:shd w:val="clear" w:color="auto" w:fill="auto"/>
                            <w:noWrap/>
                            <w:vAlign w:val="center"/>
                          </w:tcPr>
                          <w:p w14:paraId="41744E33" w14:textId="0F32E653" w:rsidR="00B717EF" w:rsidRPr="00B51CDF" w:rsidDel="008104EE" w:rsidRDefault="00B717EF" w:rsidP="00061216">
                            <w:pPr>
                              <w:spacing w:line="360" w:lineRule="auto"/>
                              <w:jc w:val="center"/>
                              <w:rPr>
                                <w:del w:id="66" w:author="Maino Vieytes, Christian (NIH/NIA/IRP) [F]" w:date="2023-11-15T14:42:00Z"/>
                                <w:rFonts w:ascii="Times New Roman" w:hAnsi="Times New Roman" w:cs="Times New Roman"/>
                                <w:sz w:val="20"/>
                                <w:szCs w:val="20"/>
                              </w:rPr>
                            </w:pPr>
                          </w:p>
                        </w:tc>
                        <w:tc>
                          <w:tcPr>
                            <w:tcW w:w="990" w:type="dxa"/>
                            <w:tcBorders>
                              <w:top w:val="nil"/>
                              <w:bottom w:val="nil"/>
                            </w:tcBorders>
                            <w:shd w:val="clear" w:color="auto" w:fill="auto"/>
                            <w:noWrap/>
                            <w:vAlign w:val="center"/>
                          </w:tcPr>
                          <w:p w14:paraId="25E8C515" w14:textId="2EBABDEB" w:rsidR="00B717EF" w:rsidRPr="00B51CDF" w:rsidDel="008104EE" w:rsidRDefault="00B717EF" w:rsidP="00061216">
                            <w:pPr>
                              <w:spacing w:line="360" w:lineRule="auto"/>
                              <w:jc w:val="center"/>
                              <w:rPr>
                                <w:del w:id="67" w:author="Maino Vieytes, Christian (NIH/NIA/IRP) [F]" w:date="2023-11-15T14:42:00Z"/>
                                <w:rFonts w:ascii="Times New Roman" w:hAnsi="Times New Roman" w:cs="Times New Roman"/>
                                <w:sz w:val="20"/>
                                <w:szCs w:val="20"/>
                              </w:rPr>
                            </w:pPr>
                          </w:p>
                        </w:tc>
                        <w:tc>
                          <w:tcPr>
                            <w:tcW w:w="990" w:type="dxa"/>
                            <w:tcBorders>
                              <w:top w:val="nil"/>
                              <w:bottom w:val="nil"/>
                            </w:tcBorders>
                            <w:shd w:val="clear" w:color="auto" w:fill="auto"/>
                            <w:noWrap/>
                            <w:vAlign w:val="center"/>
                          </w:tcPr>
                          <w:p w14:paraId="6DDD8633" w14:textId="4D14A9F3" w:rsidR="00B717EF" w:rsidRPr="00B51CDF" w:rsidDel="008104EE" w:rsidRDefault="00B717EF" w:rsidP="00061216">
                            <w:pPr>
                              <w:spacing w:line="360" w:lineRule="auto"/>
                              <w:jc w:val="center"/>
                              <w:rPr>
                                <w:del w:id="68" w:author="Maino Vieytes, Christian (NIH/NIA/IRP) [F]" w:date="2023-11-15T14:42:00Z"/>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66724EFB" w14:textId="2CC8B75B" w:rsidR="00B717EF" w:rsidRPr="00B51CDF" w:rsidDel="008104EE" w:rsidRDefault="00B717EF" w:rsidP="00061216">
                            <w:pPr>
                              <w:spacing w:line="360" w:lineRule="auto"/>
                              <w:jc w:val="center"/>
                              <w:rPr>
                                <w:del w:id="69" w:author="Maino Vieytes, Christian (NIH/NIA/IRP) [F]" w:date="2023-11-15T14:42:00Z"/>
                                <w:rFonts w:ascii="Times New Roman" w:hAnsi="Times New Roman" w:cs="Times New Roman"/>
                                <w:sz w:val="20"/>
                                <w:szCs w:val="20"/>
                              </w:rPr>
                            </w:pPr>
                          </w:p>
                        </w:tc>
                        <w:tc>
                          <w:tcPr>
                            <w:tcW w:w="1350" w:type="dxa"/>
                            <w:tcBorders>
                              <w:top w:val="nil"/>
                              <w:left w:val="nil"/>
                              <w:bottom w:val="nil"/>
                              <w:right w:val="single" w:sz="4" w:space="0" w:color="auto"/>
                            </w:tcBorders>
                          </w:tcPr>
                          <w:p w14:paraId="4A4CE825" w14:textId="2B2EDD00" w:rsidR="00B717EF" w:rsidRPr="00B51CDF" w:rsidDel="008104EE" w:rsidRDefault="00B717EF" w:rsidP="00061216">
                            <w:pPr>
                              <w:spacing w:line="360" w:lineRule="auto"/>
                              <w:jc w:val="center"/>
                              <w:rPr>
                                <w:del w:id="70" w:author="Maino Vieytes, Christian (NIH/NIA/IRP) [F]" w:date="2023-11-15T14:42:00Z"/>
                                <w:rFonts w:ascii="Times New Roman" w:hAnsi="Times New Roman" w:cs="Times New Roman"/>
                                <w:sz w:val="20"/>
                                <w:szCs w:val="20"/>
                              </w:rPr>
                            </w:pPr>
                          </w:p>
                        </w:tc>
                      </w:tr>
                      <w:tr w:rsidR="00B717EF" w:rsidRPr="00B51CDF" w:rsidDel="008104EE" w14:paraId="30EBF086" w14:textId="62ED6CBB" w:rsidTr="008E210F">
                        <w:trPr>
                          <w:del w:id="71" w:author="Maino Vieytes, Christian (NIH/NIA/IRP) [F]" w:date="2023-11-15T14:42:00Z"/>
                        </w:trPr>
                        <w:tc>
                          <w:tcPr>
                            <w:tcW w:w="2187" w:type="dxa"/>
                            <w:tcBorders>
                              <w:top w:val="nil"/>
                              <w:left w:val="single" w:sz="4" w:space="0" w:color="auto"/>
                              <w:bottom w:val="nil"/>
                            </w:tcBorders>
                            <w:shd w:val="clear" w:color="auto" w:fill="auto"/>
                            <w:vAlign w:val="center"/>
                          </w:tcPr>
                          <w:p w14:paraId="648AB101" w14:textId="0538A656" w:rsidR="00B717EF" w:rsidRPr="00B51CDF" w:rsidDel="008104EE" w:rsidRDefault="00B717EF" w:rsidP="00061216">
                            <w:pPr>
                              <w:spacing w:line="360" w:lineRule="auto"/>
                              <w:rPr>
                                <w:del w:id="72" w:author="Maino Vieytes, Christian (NIH/NIA/IRP) [F]" w:date="2023-11-15T14:42:00Z"/>
                                <w:rFonts w:ascii="Times New Roman" w:hAnsi="Times New Roman" w:cs="Times New Roman"/>
                                <w:sz w:val="20"/>
                                <w:szCs w:val="20"/>
                              </w:rPr>
                            </w:pPr>
                            <w:del w:id="73" w:author="Maino Vieytes, Christian (NIH/NIA/IRP) [F]" w:date="2023-11-15T14:42:00Z">
                              <w:r w:rsidDel="008104EE">
                                <w:rPr>
                                  <w:rFonts w:ascii="Times New Roman" w:hAnsi="Times New Roman" w:cs="Times New Roman"/>
                                  <w:sz w:val="20"/>
                                  <w:szCs w:val="20"/>
                                </w:rPr>
                                <w:delText>Food Assistance (</w:delText>
                              </w:r>
                              <w:r w:rsidRPr="00B51CDF" w:rsidDel="008104EE">
                                <w:rPr>
                                  <w:rFonts w:ascii="Times New Roman" w:hAnsi="Times New Roman" w:cs="Times New Roman"/>
                                  <w:sz w:val="20"/>
                                  <w:szCs w:val="20"/>
                                </w:rPr>
                                <w:delText>SNAP</w:delText>
                              </w:r>
                              <w:r w:rsidDel="008104EE">
                                <w:rPr>
                                  <w:rFonts w:ascii="Times New Roman" w:hAnsi="Times New Roman" w:cs="Times New Roman"/>
                                  <w:sz w:val="20"/>
                                  <w:szCs w:val="20"/>
                                </w:rPr>
                                <w:delText>)</w:delText>
                              </w:r>
                              <w:r w:rsidRPr="002F2BA6" w:rsidDel="008104EE">
                                <w:rPr>
                                  <w:rFonts w:ascii="Times New Roman" w:hAnsi="Times New Roman" w:cs="Times New Roman"/>
                                  <w:sz w:val="20"/>
                                  <w:szCs w:val="20"/>
                                  <w:vertAlign w:val="superscript"/>
                                  <w:lang w:bidi="en-US"/>
                                </w:rPr>
                                <w:delText>†</w:delText>
                              </w:r>
                            </w:del>
                          </w:p>
                        </w:tc>
                        <w:tc>
                          <w:tcPr>
                            <w:tcW w:w="1499" w:type="dxa"/>
                            <w:tcBorders>
                              <w:top w:val="nil"/>
                              <w:bottom w:val="nil"/>
                            </w:tcBorders>
                            <w:shd w:val="clear" w:color="auto" w:fill="auto"/>
                            <w:noWrap/>
                            <w:vAlign w:val="bottom"/>
                            <w:hideMark/>
                          </w:tcPr>
                          <w:p w14:paraId="37B5561F" w14:textId="04B4E48C" w:rsidR="00B717EF" w:rsidRPr="00B51CDF" w:rsidDel="008104EE" w:rsidRDefault="00B717EF" w:rsidP="00061216">
                            <w:pPr>
                              <w:spacing w:line="360" w:lineRule="auto"/>
                              <w:jc w:val="center"/>
                              <w:rPr>
                                <w:del w:id="74" w:author="Maino Vieytes, Christian (NIH/NIA/IRP) [F]" w:date="2023-11-15T14:42:00Z"/>
                                <w:rFonts w:ascii="Times New Roman" w:hAnsi="Times New Roman" w:cs="Times New Roman"/>
                                <w:b/>
                                <w:bCs/>
                                <w:sz w:val="20"/>
                                <w:szCs w:val="20"/>
                              </w:rPr>
                            </w:pPr>
                            <w:del w:id="75" w:author="Maino Vieytes, Christian (NIH/NIA/IRP) [F]" w:date="2023-11-15T14:42:00Z">
                              <w:r w:rsidRPr="00C01DD8" w:rsidDel="008104EE">
                                <w:rPr>
                                  <w:rFonts w:ascii="Times New Roman" w:hAnsi="Times New Roman" w:cs="Times New Roman"/>
                                  <w:b/>
                                  <w:bCs/>
                                  <w:color w:val="000000"/>
                                  <w:sz w:val="20"/>
                                  <w:szCs w:val="20"/>
                                </w:rPr>
                                <w:delText>0.81</w:delText>
                              </w:r>
                            </w:del>
                          </w:p>
                        </w:tc>
                        <w:tc>
                          <w:tcPr>
                            <w:tcW w:w="1239" w:type="dxa"/>
                            <w:tcBorders>
                              <w:top w:val="nil"/>
                              <w:bottom w:val="nil"/>
                            </w:tcBorders>
                            <w:shd w:val="clear" w:color="auto" w:fill="auto"/>
                            <w:noWrap/>
                            <w:vAlign w:val="bottom"/>
                            <w:hideMark/>
                          </w:tcPr>
                          <w:p w14:paraId="42B5A62C" w14:textId="50655056" w:rsidR="00B717EF" w:rsidRPr="00B51CDF" w:rsidDel="008104EE" w:rsidRDefault="00B717EF" w:rsidP="00061216">
                            <w:pPr>
                              <w:spacing w:line="360" w:lineRule="auto"/>
                              <w:jc w:val="center"/>
                              <w:rPr>
                                <w:del w:id="76" w:author="Maino Vieytes, Christian (NIH/NIA/IRP) [F]" w:date="2023-11-15T14:42:00Z"/>
                                <w:rFonts w:ascii="Times New Roman" w:hAnsi="Times New Roman" w:cs="Times New Roman"/>
                                <w:b/>
                                <w:bCs/>
                                <w:sz w:val="20"/>
                                <w:szCs w:val="20"/>
                              </w:rPr>
                            </w:pPr>
                            <w:del w:id="77" w:author="Maino Vieytes, Christian (NIH/NIA/IRP) [F]" w:date="2023-11-15T14:42:00Z">
                              <w:r w:rsidRPr="00C01DD8" w:rsidDel="008104EE">
                                <w:rPr>
                                  <w:rFonts w:ascii="Times New Roman" w:hAnsi="Times New Roman" w:cs="Times New Roman"/>
                                  <w:b/>
                                  <w:bCs/>
                                  <w:color w:val="000000"/>
                                  <w:sz w:val="20"/>
                                  <w:szCs w:val="20"/>
                                </w:rPr>
                                <w:delText>-0.36</w:delText>
                              </w:r>
                            </w:del>
                          </w:p>
                        </w:tc>
                        <w:tc>
                          <w:tcPr>
                            <w:tcW w:w="920" w:type="dxa"/>
                            <w:tcBorders>
                              <w:top w:val="nil"/>
                              <w:bottom w:val="nil"/>
                            </w:tcBorders>
                            <w:shd w:val="clear" w:color="auto" w:fill="auto"/>
                            <w:noWrap/>
                            <w:vAlign w:val="center"/>
                            <w:hideMark/>
                          </w:tcPr>
                          <w:p w14:paraId="4DB4C7B1" w14:textId="620D850C" w:rsidR="00B717EF" w:rsidRPr="00B51CDF" w:rsidDel="008104EE" w:rsidRDefault="00B717EF" w:rsidP="00061216">
                            <w:pPr>
                              <w:spacing w:line="360" w:lineRule="auto"/>
                              <w:jc w:val="center"/>
                              <w:rPr>
                                <w:del w:id="78" w:author="Maino Vieytes, Christian (NIH/NIA/IRP) [F]" w:date="2023-11-15T14:42:00Z"/>
                                <w:rFonts w:ascii="Times New Roman" w:hAnsi="Times New Roman" w:cs="Times New Roman"/>
                                <w:sz w:val="20"/>
                                <w:szCs w:val="20"/>
                              </w:rPr>
                            </w:pPr>
                            <w:del w:id="79" w:author="Maino Vieytes, Christian (NIH/NIA/IRP) [F]" w:date="2023-11-15T14:42:00Z">
                              <w:r w:rsidRPr="00B51CDF" w:rsidDel="008104EE">
                                <w:rPr>
                                  <w:rFonts w:ascii="Times New Roman" w:hAnsi="Times New Roman" w:cs="Times New Roman"/>
                                  <w:sz w:val="20"/>
                                  <w:szCs w:val="20"/>
                                </w:rPr>
                                <w:delText>--</w:delText>
                              </w:r>
                            </w:del>
                          </w:p>
                        </w:tc>
                        <w:tc>
                          <w:tcPr>
                            <w:tcW w:w="990" w:type="dxa"/>
                            <w:tcBorders>
                              <w:top w:val="nil"/>
                              <w:bottom w:val="nil"/>
                            </w:tcBorders>
                            <w:shd w:val="clear" w:color="auto" w:fill="auto"/>
                            <w:noWrap/>
                            <w:vAlign w:val="center"/>
                          </w:tcPr>
                          <w:p w14:paraId="2B5DA5BF" w14:textId="3BB60FDA" w:rsidR="00B717EF" w:rsidRPr="00B51CDF" w:rsidDel="008104EE" w:rsidRDefault="00B717EF" w:rsidP="00061216">
                            <w:pPr>
                              <w:spacing w:line="360" w:lineRule="auto"/>
                              <w:jc w:val="center"/>
                              <w:rPr>
                                <w:del w:id="80" w:author="Maino Vieytes, Christian (NIH/NIA/IRP) [F]" w:date="2023-11-15T14:42:00Z"/>
                                <w:rFonts w:ascii="Times New Roman" w:hAnsi="Times New Roman" w:cs="Times New Roman"/>
                                <w:sz w:val="20"/>
                                <w:szCs w:val="20"/>
                              </w:rPr>
                            </w:pPr>
                          </w:p>
                        </w:tc>
                        <w:tc>
                          <w:tcPr>
                            <w:tcW w:w="990" w:type="dxa"/>
                            <w:tcBorders>
                              <w:top w:val="nil"/>
                              <w:bottom w:val="nil"/>
                            </w:tcBorders>
                            <w:shd w:val="clear" w:color="auto" w:fill="auto"/>
                            <w:noWrap/>
                            <w:vAlign w:val="center"/>
                          </w:tcPr>
                          <w:p w14:paraId="42AC5F10" w14:textId="528AE6A6" w:rsidR="00B717EF" w:rsidRPr="00B51CDF" w:rsidDel="008104EE" w:rsidRDefault="00B717EF" w:rsidP="00061216">
                            <w:pPr>
                              <w:spacing w:line="360" w:lineRule="auto"/>
                              <w:jc w:val="center"/>
                              <w:rPr>
                                <w:del w:id="81" w:author="Maino Vieytes, Christian (NIH/NIA/IRP) [F]" w:date="2023-11-15T14:42:00Z"/>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69C7B802" w14:textId="35BF60F2" w:rsidR="00B717EF" w:rsidRPr="00B51CDF" w:rsidDel="008104EE" w:rsidRDefault="00B717EF" w:rsidP="00061216">
                            <w:pPr>
                              <w:spacing w:line="360" w:lineRule="auto"/>
                              <w:jc w:val="center"/>
                              <w:rPr>
                                <w:del w:id="82" w:author="Maino Vieytes, Christian (NIH/NIA/IRP) [F]" w:date="2023-11-15T14:42:00Z"/>
                                <w:rFonts w:ascii="Times New Roman" w:hAnsi="Times New Roman" w:cs="Times New Roman"/>
                                <w:sz w:val="20"/>
                                <w:szCs w:val="20"/>
                              </w:rPr>
                            </w:pPr>
                          </w:p>
                        </w:tc>
                        <w:tc>
                          <w:tcPr>
                            <w:tcW w:w="1350" w:type="dxa"/>
                            <w:tcBorders>
                              <w:top w:val="nil"/>
                              <w:left w:val="nil"/>
                              <w:bottom w:val="nil"/>
                              <w:right w:val="single" w:sz="4" w:space="0" w:color="auto"/>
                            </w:tcBorders>
                          </w:tcPr>
                          <w:p w14:paraId="2DEB24B5" w14:textId="09F6FA4F" w:rsidR="00B717EF" w:rsidRPr="00B51CDF" w:rsidDel="008104EE" w:rsidRDefault="00B717EF" w:rsidP="00061216">
                            <w:pPr>
                              <w:spacing w:line="360" w:lineRule="auto"/>
                              <w:jc w:val="center"/>
                              <w:rPr>
                                <w:del w:id="83" w:author="Maino Vieytes, Christian (NIH/NIA/IRP) [F]" w:date="2023-11-15T14:42:00Z"/>
                                <w:rFonts w:ascii="Times New Roman" w:hAnsi="Times New Roman" w:cs="Times New Roman"/>
                                <w:sz w:val="20"/>
                                <w:szCs w:val="20"/>
                              </w:rPr>
                            </w:pPr>
                          </w:p>
                        </w:tc>
                      </w:tr>
                      <w:tr w:rsidR="00B717EF" w:rsidRPr="00B51CDF" w:rsidDel="008104EE" w14:paraId="7FD94F6F" w14:textId="697F1E55" w:rsidTr="008E210F">
                        <w:trPr>
                          <w:del w:id="84" w:author="Maino Vieytes, Christian (NIH/NIA/IRP) [F]" w:date="2023-11-15T14:42:00Z"/>
                        </w:trPr>
                        <w:tc>
                          <w:tcPr>
                            <w:tcW w:w="2187" w:type="dxa"/>
                            <w:tcBorders>
                              <w:top w:val="nil"/>
                              <w:left w:val="single" w:sz="4" w:space="0" w:color="auto"/>
                              <w:bottom w:val="nil"/>
                            </w:tcBorders>
                            <w:shd w:val="clear" w:color="auto" w:fill="auto"/>
                            <w:vAlign w:val="center"/>
                          </w:tcPr>
                          <w:p w14:paraId="66770411" w14:textId="22CB6D4B" w:rsidR="00B717EF" w:rsidRPr="00B51CDF" w:rsidDel="008104EE" w:rsidRDefault="00B717EF" w:rsidP="00061216">
                            <w:pPr>
                              <w:spacing w:line="360" w:lineRule="auto"/>
                              <w:rPr>
                                <w:del w:id="85" w:author="Maino Vieytes, Christian (NIH/NIA/IRP) [F]" w:date="2023-11-15T14:42:00Z"/>
                                <w:rFonts w:ascii="Times New Roman" w:hAnsi="Times New Roman" w:cs="Times New Roman"/>
                                <w:sz w:val="20"/>
                                <w:szCs w:val="20"/>
                              </w:rPr>
                            </w:pPr>
                            <w:del w:id="86" w:author="Maino Vieytes, Christian (NIH/NIA/IRP) [F]" w:date="2023-11-15T14:42:00Z">
                              <w:r w:rsidRPr="00B51CDF" w:rsidDel="008104EE">
                                <w:rPr>
                                  <w:rFonts w:ascii="Times New Roman" w:hAnsi="Times New Roman" w:cs="Times New Roman"/>
                                  <w:sz w:val="20"/>
                                  <w:szCs w:val="20"/>
                                </w:rPr>
                                <w:delText>Household Size</w:delText>
                              </w:r>
                              <w:r w:rsidRPr="002F2BA6" w:rsidDel="008104EE">
                                <w:rPr>
                                  <w:rFonts w:ascii="Times New Roman" w:hAnsi="Times New Roman" w:cs="Times New Roman"/>
                                  <w:sz w:val="20"/>
                                  <w:szCs w:val="20"/>
                                  <w:vertAlign w:val="superscript"/>
                                  <w:lang w:bidi="en-US"/>
                                </w:rPr>
                                <w:delText>†</w:delText>
                              </w:r>
                            </w:del>
                          </w:p>
                        </w:tc>
                        <w:tc>
                          <w:tcPr>
                            <w:tcW w:w="1499" w:type="dxa"/>
                            <w:tcBorders>
                              <w:top w:val="nil"/>
                              <w:bottom w:val="nil"/>
                            </w:tcBorders>
                            <w:shd w:val="clear" w:color="auto" w:fill="auto"/>
                            <w:noWrap/>
                            <w:vAlign w:val="bottom"/>
                            <w:hideMark/>
                          </w:tcPr>
                          <w:p w14:paraId="7EE3F3A3" w14:textId="56A918FD" w:rsidR="00B717EF" w:rsidRPr="00B51CDF" w:rsidDel="008104EE" w:rsidRDefault="00B717EF" w:rsidP="00061216">
                            <w:pPr>
                              <w:spacing w:line="360" w:lineRule="auto"/>
                              <w:jc w:val="center"/>
                              <w:rPr>
                                <w:del w:id="87" w:author="Maino Vieytes, Christian (NIH/NIA/IRP) [F]" w:date="2023-11-15T14:42:00Z"/>
                                <w:rFonts w:ascii="Times New Roman" w:hAnsi="Times New Roman" w:cs="Times New Roman"/>
                                <w:b/>
                                <w:bCs/>
                                <w:sz w:val="20"/>
                                <w:szCs w:val="20"/>
                              </w:rPr>
                            </w:pPr>
                            <w:del w:id="88" w:author="Maino Vieytes, Christian (NIH/NIA/IRP) [F]" w:date="2023-11-15T14:42:00Z">
                              <w:r w:rsidRPr="00C01DD8" w:rsidDel="008104EE">
                                <w:rPr>
                                  <w:rFonts w:ascii="Times New Roman" w:hAnsi="Times New Roman" w:cs="Times New Roman"/>
                                  <w:b/>
                                  <w:bCs/>
                                  <w:color w:val="000000"/>
                                  <w:sz w:val="20"/>
                                  <w:szCs w:val="20"/>
                                </w:rPr>
                                <w:delText>0.63</w:delText>
                              </w:r>
                            </w:del>
                          </w:p>
                        </w:tc>
                        <w:tc>
                          <w:tcPr>
                            <w:tcW w:w="1239" w:type="dxa"/>
                            <w:tcBorders>
                              <w:top w:val="nil"/>
                              <w:bottom w:val="nil"/>
                            </w:tcBorders>
                            <w:shd w:val="clear" w:color="auto" w:fill="auto"/>
                            <w:noWrap/>
                            <w:vAlign w:val="bottom"/>
                            <w:hideMark/>
                          </w:tcPr>
                          <w:p w14:paraId="0A06B0E6" w14:textId="4EE5C7F9" w:rsidR="00B717EF" w:rsidRPr="00B51CDF" w:rsidDel="008104EE" w:rsidRDefault="00B717EF" w:rsidP="00061216">
                            <w:pPr>
                              <w:spacing w:line="360" w:lineRule="auto"/>
                              <w:jc w:val="center"/>
                              <w:rPr>
                                <w:del w:id="89" w:author="Maino Vieytes, Christian (NIH/NIA/IRP) [F]" w:date="2023-11-15T14:42:00Z"/>
                                <w:rFonts w:ascii="Times New Roman" w:hAnsi="Times New Roman" w:cs="Times New Roman"/>
                                <w:b/>
                                <w:bCs/>
                                <w:sz w:val="20"/>
                                <w:szCs w:val="20"/>
                              </w:rPr>
                            </w:pPr>
                            <w:del w:id="90" w:author="Maino Vieytes, Christian (NIH/NIA/IRP) [F]" w:date="2023-11-15T14:42:00Z">
                              <w:r w:rsidRPr="00C01DD8" w:rsidDel="008104EE">
                                <w:rPr>
                                  <w:rFonts w:ascii="Times New Roman" w:hAnsi="Times New Roman" w:cs="Times New Roman"/>
                                  <w:b/>
                                  <w:bCs/>
                                  <w:color w:val="000000"/>
                                  <w:sz w:val="20"/>
                                  <w:szCs w:val="20"/>
                                </w:rPr>
                                <w:delText>-0.49</w:delText>
                              </w:r>
                            </w:del>
                          </w:p>
                        </w:tc>
                        <w:tc>
                          <w:tcPr>
                            <w:tcW w:w="920" w:type="dxa"/>
                            <w:tcBorders>
                              <w:top w:val="nil"/>
                              <w:bottom w:val="nil"/>
                            </w:tcBorders>
                            <w:shd w:val="clear" w:color="auto" w:fill="auto"/>
                            <w:noWrap/>
                            <w:vAlign w:val="bottom"/>
                            <w:hideMark/>
                          </w:tcPr>
                          <w:p w14:paraId="3DBD249F" w14:textId="7F79E3EA" w:rsidR="00B717EF" w:rsidRPr="00B51CDF" w:rsidDel="008104EE" w:rsidRDefault="00B717EF" w:rsidP="00061216">
                            <w:pPr>
                              <w:spacing w:line="360" w:lineRule="auto"/>
                              <w:jc w:val="center"/>
                              <w:rPr>
                                <w:del w:id="91" w:author="Maino Vieytes, Christian (NIH/NIA/IRP) [F]" w:date="2023-11-15T14:42:00Z"/>
                                <w:rFonts w:ascii="Times New Roman" w:hAnsi="Times New Roman" w:cs="Times New Roman"/>
                                <w:b/>
                                <w:bCs/>
                                <w:sz w:val="20"/>
                                <w:szCs w:val="20"/>
                              </w:rPr>
                            </w:pPr>
                            <w:del w:id="92" w:author="Maino Vieytes, Christian (NIH/NIA/IRP) [F]" w:date="2023-11-15T14:42:00Z">
                              <w:r w:rsidRPr="00C01DD8" w:rsidDel="008104EE">
                                <w:rPr>
                                  <w:rFonts w:ascii="Times New Roman" w:hAnsi="Times New Roman" w:cs="Times New Roman"/>
                                  <w:b/>
                                  <w:bCs/>
                                  <w:color w:val="000000"/>
                                  <w:sz w:val="20"/>
                                  <w:szCs w:val="20"/>
                                </w:rPr>
                                <w:delText>0.60</w:delText>
                              </w:r>
                            </w:del>
                          </w:p>
                        </w:tc>
                        <w:tc>
                          <w:tcPr>
                            <w:tcW w:w="990" w:type="dxa"/>
                            <w:tcBorders>
                              <w:top w:val="nil"/>
                              <w:bottom w:val="nil"/>
                            </w:tcBorders>
                            <w:shd w:val="clear" w:color="auto" w:fill="auto"/>
                            <w:noWrap/>
                            <w:vAlign w:val="center"/>
                            <w:hideMark/>
                          </w:tcPr>
                          <w:p w14:paraId="1C32C307" w14:textId="0CD462F5" w:rsidR="00B717EF" w:rsidRPr="00B51CDF" w:rsidDel="008104EE" w:rsidRDefault="00B717EF" w:rsidP="00061216">
                            <w:pPr>
                              <w:spacing w:line="360" w:lineRule="auto"/>
                              <w:jc w:val="center"/>
                              <w:rPr>
                                <w:del w:id="93" w:author="Maino Vieytes, Christian (NIH/NIA/IRP) [F]" w:date="2023-11-15T14:42:00Z"/>
                                <w:rFonts w:ascii="Times New Roman" w:hAnsi="Times New Roman" w:cs="Times New Roman"/>
                                <w:sz w:val="20"/>
                                <w:szCs w:val="20"/>
                              </w:rPr>
                            </w:pPr>
                            <w:del w:id="94" w:author="Maino Vieytes, Christian (NIH/NIA/IRP) [F]" w:date="2023-11-15T14:42:00Z">
                              <w:r w:rsidRPr="00B51CDF" w:rsidDel="008104EE">
                                <w:rPr>
                                  <w:rFonts w:ascii="Times New Roman" w:hAnsi="Times New Roman" w:cs="Times New Roman"/>
                                  <w:sz w:val="20"/>
                                  <w:szCs w:val="20"/>
                                </w:rPr>
                                <w:delText>--</w:delText>
                              </w:r>
                            </w:del>
                          </w:p>
                        </w:tc>
                        <w:tc>
                          <w:tcPr>
                            <w:tcW w:w="990" w:type="dxa"/>
                            <w:tcBorders>
                              <w:top w:val="nil"/>
                              <w:bottom w:val="nil"/>
                            </w:tcBorders>
                            <w:shd w:val="clear" w:color="auto" w:fill="auto"/>
                            <w:noWrap/>
                            <w:vAlign w:val="center"/>
                            <w:hideMark/>
                          </w:tcPr>
                          <w:p w14:paraId="6270A028" w14:textId="4AE4FC04" w:rsidR="00B717EF" w:rsidRPr="00B51CDF" w:rsidDel="008104EE" w:rsidRDefault="00B717EF" w:rsidP="00061216">
                            <w:pPr>
                              <w:spacing w:line="360" w:lineRule="auto"/>
                              <w:jc w:val="center"/>
                              <w:rPr>
                                <w:del w:id="95" w:author="Maino Vieytes, Christian (NIH/NIA/IRP) [F]" w:date="2023-11-15T14:42:00Z"/>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15BD1CB7" w14:textId="4DA4F9F6" w:rsidR="00B717EF" w:rsidRPr="00B51CDF" w:rsidDel="008104EE" w:rsidRDefault="00B717EF" w:rsidP="00061216">
                            <w:pPr>
                              <w:spacing w:line="360" w:lineRule="auto"/>
                              <w:jc w:val="center"/>
                              <w:rPr>
                                <w:del w:id="96" w:author="Maino Vieytes, Christian (NIH/NIA/IRP) [F]" w:date="2023-11-15T14:42:00Z"/>
                                <w:rFonts w:ascii="Times New Roman" w:hAnsi="Times New Roman" w:cs="Times New Roman"/>
                                <w:sz w:val="20"/>
                                <w:szCs w:val="20"/>
                              </w:rPr>
                            </w:pPr>
                          </w:p>
                        </w:tc>
                        <w:tc>
                          <w:tcPr>
                            <w:tcW w:w="1350" w:type="dxa"/>
                            <w:tcBorders>
                              <w:top w:val="nil"/>
                              <w:left w:val="nil"/>
                              <w:bottom w:val="nil"/>
                              <w:right w:val="single" w:sz="4" w:space="0" w:color="auto"/>
                            </w:tcBorders>
                          </w:tcPr>
                          <w:p w14:paraId="13034777" w14:textId="4D163F16" w:rsidR="00B717EF" w:rsidRPr="00B51CDF" w:rsidDel="008104EE" w:rsidRDefault="00B717EF" w:rsidP="00061216">
                            <w:pPr>
                              <w:spacing w:line="360" w:lineRule="auto"/>
                              <w:jc w:val="center"/>
                              <w:rPr>
                                <w:del w:id="97" w:author="Maino Vieytes, Christian (NIH/NIA/IRP) [F]" w:date="2023-11-15T14:42:00Z"/>
                                <w:rFonts w:ascii="Times New Roman" w:hAnsi="Times New Roman" w:cs="Times New Roman"/>
                                <w:sz w:val="20"/>
                                <w:szCs w:val="20"/>
                              </w:rPr>
                            </w:pPr>
                          </w:p>
                        </w:tc>
                      </w:tr>
                      <w:tr w:rsidR="00B717EF" w:rsidRPr="00B51CDF" w14:paraId="2195D1E2" w14:textId="77777777" w:rsidTr="008E210F">
                        <w:tc>
                          <w:tcPr>
                            <w:tcW w:w="2187" w:type="dxa"/>
                            <w:tcBorders>
                              <w:top w:val="nil"/>
                              <w:left w:val="single" w:sz="4" w:space="0" w:color="auto"/>
                              <w:bottom w:val="nil"/>
                            </w:tcBorders>
                            <w:shd w:val="clear" w:color="auto" w:fill="auto"/>
                            <w:vAlign w:val="center"/>
                          </w:tcPr>
                          <w:p w14:paraId="4EC93FCC" w14:textId="77777777" w:rsidR="00B717EF" w:rsidRPr="002F2BA6" w:rsidRDefault="00B717EF"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19A1534C"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5D054A72"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2F05EE54"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990" w:type="dxa"/>
                            <w:tcBorders>
                              <w:top w:val="nil"/>
                              <w:bottom w:val="nil"/>
                            </w:tcBorders>
                            <w:shd w:val="clear" w:color="auto" w:fill="auto"/>
                            <w:noWrap/>
                            <w:vAlign w:val="bottom"/>
                            <w:hideMark/>
                          </w:tcPr>
                          <w:p w14:paraId="1194CA1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990" w:type="dxa"/>
                            <w:tcBorders>
                              <w:top w:val="nil"/>
                              <w:bottom w:val="nil"/>
                            </w:tcBorders>
                            <w:shd w:val="clear" w:color="auto" w:fill="auto"/>
                            <w:noWrap/>
                            <w:vAlign w:val="center"/>
                            <w:hideMark/>
                          </w:tcPr>
                          <w:p w14:paraId="141A537D"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00" w:type="dxa"/>
                            <w:tcBorders>
                              <w:top w:val="nil"/>
                              <w:bottom w:val="nil"/>
                              <w:right w:val="nil"/>
                            </w:tcBorders>
                            <w:shd w:val="clear" w:color="auto" w:fill="auto"/>
                            <w:noWrap/>
                            <w:vAlign w:val="center"/>
                          </w:tcPr>
                          <w:p w14:paraId="5101A88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47ABB6EF"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36CF9517" w14:textId="77777777" w:rsidTr="008E210F">
                        <w:tc>
                          <w:tcPr>
                            <w:tcW w:w="2187" w:type="dxa"/>
                            <w:tcBorders>
                              <w:top w:val="nil"/>
                              <w:left w:val="single" w:sz="4" w:space="0" w:color="auto"/>
                              <w:bottom w:val="nil"/>
                            </w:tcBorders>
                            <w:shd w:val="clear" w:color="auto" w:fill="auto"/>
                            <w:vAlign w:val="center"/>
                          </w:tcPr>
                          <w:p w14:paraId="0BA18387" w14:textId="77777777" w:rsidR="00B717EF" w:rsidRPr="002F2BA6" w:rsidRDefault="00B717EF"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E3F7CE7"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nil"/>
                            </w:tcBorders>
                            <w:shd w:val="clear" w:color="auto" w:fill="auto"/>
                            <w:noWrap/>
                            <w:vAlign w:val="bottom"/>
                            <w:hideMark/>
                          </w:tcPr>
                          <w:p w14:paraId="74A77FD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920" w:type="dxa"/>
                            <w:tcBorders>
                              <w:top w:val="nil"/>
                              <w:bottom w:val="nil"/>
                            </w:tcBorders>
                            <w:shd w:val="clear" w:color="auto" w:fill="auto"/>
                            <w:noWrap/>
                            <w:vAlign w:val="bottom"/>
                            <w:hideMark/>
                          </w:tcPr>
                          <w:p w14:paraId="58E101DF"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990" w:type="dxa"/>
                            <w:tcBorders>
                              <w:top w:val="nil"/>
                              <w:bottom w:val="nil"/>
                            </w:tcBorders>
                            <w:shd w:val="clear" w:color="auto" w:fill="auto"/>
                            <w:noWrap/>
                            <w:vAlign w:val="bottom"/>
                            <w:hideMark/>
                          </w:tcPr>
                          <w:p w14:paraId="4B11B7E1"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990" w:type="dxa"/>
                            <w:tcBorders>
                              <w:top w:val="nil"/>
                              <w:bottom w:val="nil"/>
                            </w:tcBorders>
                            <w:shd w:val="clear" w:color="auto" w:fill="auto"/>
                            <w:noWrap/>
                            <w:vAlign w:val="center"/>
                            <w:hideMark/>
                          </w:tcPr>
                          <w:p w14:paraId="01C813D9"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900" w:type="dxa"/>
                            <w:tcBorders>
                              <w:top w:val="nil"/>
                              <w:bottom w:val="nil"/>
                              <w:right w:val="nil"/>
                            </w:tcBorders>
                            <w:shd w:val="clear" w:color="auto" w:fill="auto"/>
                            <w:noWrap/>
                            <w:vAlign w:val="center"/>
                            <w:hideMark/>
                          </w:tcPr>
                          <w:p w14:paraId="73AE2EE4"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50" w:type="dxa"/>
                            <w:tcBorders>
                              <w:top w:val="nil"/>
                              <w:left w:val="nil"/>
                              <w:bottom w:val="nil"/>
                              <w:right w:val="single" w:sz="4" w:space="0" w:color="auto"/>
                            </w:tcBorders>
                          </w:tcPr>
                          <w:p w14:paraId="7C49D078"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6A0EA808" w14:textId="77777777" w:rsidTr="008E210F">
                        <w:tc>
                          <w:tcPr>
                            <w:tcW w:w="2187" w:type="dxa"/>
                            <w:tcBorders>
                              <w:top w:val="nil"/>
                              <w:left w:val="single" w:sz="4" w:space="0" w:color="auto"/>
                              <w:bottom w:val="single" w:sz="4" w:space="0" w:color="auto"/>
                            </w:tcBorders>
                            <w:shd w:val="clear" w:color="auto" w:fill="auto"/>
                            <w:vAlign w:val="center"/>
                          </w:tcPr>
                          <w:p w14:paraId="549752D2" w14:textId="77777777" w:rsidR="00B717EF" w:rsidRPr="001A7F3A" w:rsidRDefault="00B717EF" w:rsidP="001A7F3A">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tc>
                        <w:tc>
                          <w:tcPr>
                            <w:tcW w:w="1499" w:type="dxa"/>
                            <w:tcBorders>
                              <w:top w:val="nil"/>
                              <w:bottom w:val="single" w:sz="4" w:space="0" w:color="auto"/>
                            </w:tcBorders>
                            <w:shd w:val="clear" w:color="auto" w:fill="auto"/>
                            <w:noWrap/>
                            <w:vAlign w:val="bottom"/>
                          </w:tcPr>
                          <w:p w14:paraId="4C51165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c>
                          <w:tcPr>
                            <w:tcW w:w="1239" w:type="dxa"/>
                            <w:tcBorders>
                              <w:top w:val="nil"/>
                              <w:bottom w:val="single" w:sz="4" w:space="0" w:color="auto"/>
                            </w:tcBorders>
                            <w:shd w:val="clear" w:color="auto" w:fill="auto"/>
                            <w:noWrap/>
                            <w:vAlign w:val="bottom"/>
                          </w:tcPr>
                          <w:p w14:paraId="5DD3999E"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920" w:type="dxa"/>
                            <w:tcBorders>
                              <w:top w:val="nil"/>
                              <w:bottom w:val="single" w:sz="4" w:space="0" w:color="auto"/>
                            </w:tcBorders>
                            <w:shd w:val="clear" w:color="auto" w:fill="auto"/>
                            <w:noWrap/>
                            <w:vAlign w:val="bottom"/>
                          </w:tcPr>
                          <w:p w14:paraId="19B9263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-0.51</w:t>
                            </w:r>
                          </w:p>
                        </w:tc>
                        <w:tc>
                          <w:tcPr>
                            <w:tcW w:w="990" w:type="dxa"/>
                            <w:tcBorders>
                              <w:top w:val="nil"/>
                              <w:bottom w:val="single" w:sz="4" w:space="0" w:color="auto"/>
                            </w:tcBorders>
                            <w:shd w:val="clear" w:color="auto" w:fill="auto"/>
                            <w:noWrap/>
                            <w:vAlign w:val="bottom"/>
                          </w:tcPr>
                          <w:p w14:paraId="6EFB70A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990" w:type="dxa"/>
                            <w:tcBorders>
                              <w:top w:val="nil"/>
                              <w:bottom w:val="single" w:sz="4" w:space="0" w:color="auto"/>
                            </w:tcBorders>
                            <w:shd w:val="clear" w:color="auto" w:fill="auto"/>
                            <w:noWrap/>
                            <w:vAlign w:val="bottom"/>
                          </w:tcPr>
                          <w:p w14:paraId="3F1CC53A" w14:textId="77777777" w:rsidR="00B717EF" w:rsidRPr="001A7F3A" w:rsidRDefault="00B717EF" w:rsidP="001A7F3A">
                            <w:pPr>
                              <w:spacing w:line="360" w:lineRule="auto"/>
                              <w:jc w:val="center"/>
                              <w:rPr>
                                <w:rFonts w:ascii="Times New Roman" w:hAnsi="Times New Roman" w:cs="Times New Roman"/>
                                <w:sz w:val="20"/>
                                <w:szCs w:val="20"/>
                              </w:rPr>
                            </w:pPr>
                            <w:r w:rsidRPr="001A7F3A">
                              <w:rPr>
                                <w:rFonts w:ascii="Times New Roman" w:hAnsi="Times New Roman" w:cs="Times New Roman"/>
                                <w:color w:val="000000"/>
                                <w:sz w:val="20"/>
                                <w:szCs w:val="20"/>
                              </w:rPr>
                              <w:t>0.11</w:t>
                            </w:r>
                          </w:p>
                        </w:tc>
                        <w:tc>
                          <w:tcPr>
                            <w:tcW w:w="900" w:type="dxa"/>
                            <w:tcBorders>
                              <w:top w:val="nil"/>
                              <w:bottom w:val="single" w:sz="4" w:space="0" w:color="auto"/>
                              <w:right w:val="nil"/>
                            </w:tcBorders>
                            <w:shd w:val="clear" w:color="auto" w:fill="auto"/>
                            <w:noWrap/>
                            <w:vAlign w:val="bottom"/>
                          </w:tcPr>
                          <w:p w14:paraId="4DC71BC2" w14:textId="77777777" w:rsidR="00B717EF" w:rsidRPr="001A7F3A" w:rsidRDefault="00B717EF" w:rsidP="001A7F3A">
                            <w:pPr>
                              <w:spacing w:line="360" w:lineRule="auto"/>
                              <w:jc w:val="center"/>
                              <w:rPr>
                                <w:rFonts w:ascii="Times New Roman" w:hAnsi="Times New Roman" w:cs="Times New Roman"/>
                                <w:b/>
                                <w:bCs/>
                                <w:sz w:val="20"/>
                                <w:szCs w:val="20"/>
                              </w:rPr>
                            </w:pPr>
                            <w:r w:rsidRPr="001A7F3A">
                              <w:rPr>
                                <w:rFonts w:ascii="Times New Roman" w:hAnsi="Times New Roman" w:cs="Times New Roman"/>
                                <w:b/>
                                <w:bCs/>
                                <w:color w:val="000000"/>
                                <w:sz w:val="20"/>
                                <w:szCs w:val="20"/>
                              </w:rPr>
                              <w:t>0.68</w:t>
                            </w:r>
                          </w:p>
                        </w:tc>
                        <w:tc>
                          <w:tcPr>
                            <w:tcW w:w="1350" w:type="dxa"/>
                            <w:tcBorders>
                              <w:top w:val="nil"/>
                              <w:left w:val="nil"/>
                              <w:bottom w:val="single" w:sz="4" w:space="0" w:color="auto"/>
                              <w:right w:val="single" w:sz="4" w:space="0" w:color="auto"/>
                            </w:tcBorders>
                          </w:tcPr>
                          <w:p w14:paraId="6A80CB93" w14:textId="77777777" w:rsidR="00B717EF" w:rsidRPr="00B51CDF" w:rsidRDefault="00B717EF" w:rsidP="001A7F3A">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B717EF" w:rsidRPr="00B51CDF" w14:paraId="12171E5E" w14:textId="77777777" w:rsidTr="008E210F">
                        <w:tc>
                          <w:tcPr>
                            <w:tcW w:w="8725" w:type="dxa"/>
                            <w:gridSpan w:val="7"/>
                            <w:tcBorders>
                              <w:top w:val="single" w:sz="4" w:space="0" w:color="auto"/>
                              <w:left w:val="nil"/>
                              <w:bottom w:val="nil"/>
                              <w:right w:val="nil"/>
                            </w:tcBorders>
                            <w:shd w:val="clear" w:color="auto" w:fill="auto"/>
                            <w:vAlign w:val="center"/>
                          </w:tcPr>
                          <w:p w14:paraId="2EABFB46" w14:textId="77777777" w:rsidR="008104EE" w:rsidRPr="003A60E7" w:rsidRDefault="00B717EF" w:rsidP="008104EE">
                            <w:pPr>
                              <w:rPr>
                                <w:ins w:id="98" w:author="Maino Vieytes, Christian (NIH/NIA/IRP) [F]" w:date="2023-11-15T14:42:00Z"/>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w:t>
                            </w:r>
                            <w:ins w:id="99" w:author="Maino Vieytes, Christian (NIH/NIA/IRP) [F]" w:date="2023-11-15T14:42:00Z">
                              <w:r w:rsidR="008104EE">
                                <w:rPr>
                                  <w:rFonts w:ascii="Times New Roman" w:hAnsi="Times New Roman" w:cs="Times New Roman"/>
                                  <w:sz w:val="20"/>
                                  <w:szCs w:val="20"/>
                                  <w:lang w:bidi="en-US"/>
                                </w:rPr>
                                <w:t>Analysis was performed on subjects from the testing sample (</w:t>
                              </w:r>
                              <w:r w:rsidR="008104EE">
                                <w:rPr>
                                  <w:rFonts w:ascii="Times New Roman" w:hAnsi="Times New Roman" w:cs="Times New Roman"/>
                                  <w:i/>
                                  <w:iCs/>
                                  <w:sz w:val="20"/>
                                  <w:szCs w:val="20"/>
                                  <w:lang w:bidi="en-US"/>
                                </w:rPr>
                                <w:t xml:space="preserve">n </w:t>
                              </w:r>
                              <w:r w:rsidR="008104EE">
                                <w:rPr>
                                  <w:rFonts w:ascii="Times New Roman" w:hAnsi="Times New Roman" w:cs="Times New Roman"/>
                                  <w:sz w:val="20"/>
                                  <w:szCs w:val="20"/>
                                  <w:lang w:bidi="en-US"/>
                                </w:rPr>
                                <w:t>= 1246)</w:t>
                              </w:r>
                              <w:r w:rsidR="008104EE" w:rsidRPr="003A60E7">
                                <w:rPr>
                                  <w:rFonts w:ascii="Times New Roman" w:hAnsi="Times New Roman" w:cs="Times New Roman"/>
                                  <w:sz w:val="20"/>
                                  <w:szCs w:val="20"/>
                                  <w:lang w:bidi="en-US"/>
                                </w:rPr>
                                <w:t>.</w:t>
                              </w:r>
                            </w:ins>
                          </w:p>
                          <w:p w14:paraId="4F512EBF" w14:textId="16D38AD8" w:rsidR="00B717EF" w:rsidRDefault="00B717EF" w:rsidP="00061216">
                            <w:pPr>
                              <w:rPr>
                                <w:rFonts w:ascii="Times New Roman" w:hAnsi="Times New Roman" w:cs="Times New Roman"/>
                                <w:sz w:val="20"/>
                                <w:szCs w:val="20"/>
                                <w:lang w:bidi="en-US"/>
                              </w:rPr>
                            </w:pPr>
                            <w:del w:id="100" w:author="Maino Vieytes, Christian (NIH/NIA/IRP) [F]" w:date="2023-11-15T14:42:00Z">
                              <w:r w:rsidDel="008104EE">
                                <w:rPr>
                                  <w:rFonts w:ascii="Times New Roman" w:hAnsi="Times New Roman" w:cs="Times New Roman"/>
                                  <w:sz w:val="20"/>
                                  <w:szCs w:val="20"/>
                                  <w:lang w:bidi="en-US"/>
                                </w:rPr>
                                <w:delText>This analysis was performed on all cancer survivors (</w:delText>
                              </w:r>
                              <w:r w:rsidDel="008104EE">
                                <w:rPr>
                                  <w:rFonts w:ascii="Times New Roman" w:hAnsi="Times New Roman" w:cs="Times New Roman"/>
                                  <w:i/>
                                  <w:iCs/>
                                  <w:sz w:val="20"/>
                                  <w:szCs w:val="20"/>
                                  <w:lang w:bidi="en-US"/>
                                </w:rPr>
                                <w:delText xml:space="preserve">n </w:delText>
                              </w:r>
                              <w:r w:rsidDel="008104EE">
                                <w:rPr>
                                  <w:rFonts w:ascii="Times New Roman" w:hAnsi="Times New Roman" w:cs="Times New Roman"/>
                                  <w:sz w:val="20"/>
                                  <w:szCs w:val="20"/>
                                  <w:lang w:bidi="en-US"/>
                                </w:rPr>
                                <w:delText>= 2493</w:delText>
                              </w:r>
                            </w:del>
                            <w:r>
                              <w:rPr>
                                <w:rFonts w:ascii="Times New Roman" w:hAnsi="Times New Roman" w:cs="Times New Roman"/>
                                <w:sz w:val="20"/>
                                <w:szCs w:val="20"/>
                                <w:lang w:bidi="en-US"/>
                              </w:rPr>
                              <w:t>).</w:t>
                            </w:r>
                          </w:p>
                          <w:p w14:paraId="787B282E" w14:textId="77777777" w:rsidR="00B717EF" w:rsidRPr="001A7F3A" w:rsidRDefault="00B717EF" w:rsidP="00061216">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27C161E7" w14:textId="77777777" w:rsidR="00B717EF" w:rsidRPr="00B603B5" w:rsidRDefault="00B717EF"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40D591B1" w14:textId="77777777" w:rsidR="00B717EF" w:rsidRPr="00B51CDF" w:rsidRDefault="00B717EF" w:rsidP="00061216">
                            <w:pPr>
                              <w:spacing w:line="360" w:lineRule="auto"/>
                              <w:rPr>
                                <w:rFonts w:ascii="Times New Roman" w:hAnsi="Times New Roman" w:cs="Times New Roman"/>
                                <w:sz w:val="20"/>
                                <w:szCs w:val="20"/>
                              </w:rPr>
                            </w:pPr>
                          </w:p>
                        </w:tc>
                        <w:tc>
                          <w:tcPr>
                            <w:tcW w:w="1350" w:type="dxa"/>
                            <w:tcBorders>
                              <w:top w:val="single" w:sz="4" w:space="0" w:color="auto"/>
                              <w:left w:val="nil"/>
                              <w:bottom w:val="nil"/>
                              <w:right w:val="nil"/>
                            </w:tcBorders>
                          </w:tcPr>
                          <w:p w14:paraId="5C4304AC" w14:textId="77777777" w:rsidR="00B717EF" w:rsidRPr="00B603B5" w:rsidRDefault="00B717EF" w:rsidP="00061216">
                            <w:pPr>
                              <w:rPr>
                                <w:rFonts w:ascii="Times New Roman" w:hAnsi="Times New Roman" w:cs="Times New Roman"/>
                                <w:sz w:val="20"/>
                                <w:szCs w:val="20"/>
                                <w:lang w:bidi="en-US"/>
                              </w:rPr>
                            </w:pPr>
                          </w:p>
                        </w:tc>
                      </w:tr>
                    </w:tbl>
                    <w:p w14:paraId="1BF4B47F" w14:textId="77777777" w:rsidR="00B717EF" w:rsidRDefault="00B717EF" w:rsidP="00B717EF"/>
                    <w:p w14:paraId="15BD3665" w14:textId="77777777" w:rsidR="00B717EF" w:rsidRDefault="00B717EF" w:rsidP="00B717EF"/>
                    <w:p w14:paraId="16DC7465" w14:textId="77777777" w:rsidR="00B717EF" w:rsidRDefault="00B717EF" w:rsidP="00B717EF"/>
                    <w:p w14:paraId="226A06E8" w14:textId="77777777" w:rsidR="00B717EF" w:rsidRDefault="00B717EF" w:rsidP="00B717EF"/>
                    <w:p w14:paraId="5897BF4E" w14:textId="77777777" w:rsidR="00B717EF" w:rsidRDefault="00B717EF" w:rsidP="00B717EF"/>
                    <w:p w14:paraId="5093090C" w14:textId="77777777" w:rsidR="00B717EF" w:rsidRDefault="00B717EF" w:rsidP="00B717EF"/>
                    <w:p w14:paraId="33CEF8E9" w14:textId="77777777" w:rsidR="00B717EF" w:rsidRDefault="00B717EF" w:rsidP="00B717EF"/>
                    <w:p w14:paraId="262FDD89" w14:textId="77777777" w:rsidR="00B717EF" w:rsidRDefault="00B717EF" w:rsidP="00B717EF"/>
                    <w:p w14:paraId="155290E9" w14:textId="77777777" w:rsidR="00B717EF" w:rsidRDefault="00B717EF" w:rsidP="00B717EF"/>
                    <w:p w14:paraId="1B8E00B4" w14:textId="77777777" w:rsidR="00B717EF" w:rsidRDefault="00B717EF" w:rsidP="00B717EF"/>
                    <w:p w14:paraId="31BDCCDD" w14:textId="77777777" w:rsidR="00B717EF" w:rsidRDefault="00B717EF" w:rsidP="00B717EF"/>
                    <w:p w14:paraId="5968FB19" w14:textId="77777777" w:rsidR="00B717EF" w:rsidRDefault="00B717EF" w:rsidP="00B717EF"/>
                    <w:p w14:paraId="2B75CC7E" w14:textId="77777777" w:rsidR="00B717EF" w:rsidRDefault="00B717EF" w:rsidP="00B717EF"/>
                    <w:p w14:paraId="6132D284" w14:textId="77777777" w:rsidR="00B717EF" w:rsidRDefault="00B717EF" w:rsidP="00B717EF"/>
                    <w:p w14:paraId="75C2FC80" w14:textId="77777777" w:rsidR="00B717EF" w:rsidRDefault="00B717EF" w:rsidP="00B717EF"/>
                    <w:p w14:paraId="545D9F94" w14:textId="77777777" w:rsidR="00B717EF" w:rsidRDefault="00B717EF" w:rsidP="00B717EF"/>
                    <w:p w14:paraId="26BFCBF5" w14:textId="77777777" w:rsidR="00B717EF" w:rsidRDefault="00B717EF" w:rsidP="00B717EF"/>
                    <w:p w14:paraId="27002BA8" w14:textId="77777777" w:rsidR="00B717EF" w:rsidRDefault="00B717EF" w:rsidP="00B717EF"/>
                    <w:p w14:paraId="4C97819B" w14:textId="77777777" w:rsidR="00B717EF" w:rsidRDefault="00B717EF" w:rsidP="00B717EF"/>
                    <w:p w14:paraId="6B53EC46" w14:textId="77777777" w:rsidR="00B717EF" w:rsidRDefault="00B717EF" w:rsidP="00B717EF"/>
                    <w:p w14:paraId="071E6611" w14:textId="77777777" w:rsidR="00B717EF" w:rsidRDefault="00B717EF" w:rsidP="00B717EF"/>
                    <w:p w14:paraId="52E5ABFB" w14:textId="77777777" w:rsidR="00B717EF" w:rsidRDefault="00B717EF" w:rsidP="00B717EF"/>
                    <w:p w14:paraId="354BAE18" w14:textId="77777777" w:rsidR="00B717EF" w:rsidRDefault="00B717EF" w:rsidP="00B717EF"/>
                    <w:p w14:paraId="6848A5E2" w14:textId="77777777" w:rsidR="00B717EF" w:rsidRDefault="00B717EF" w:rsidP="00B717EF"/>
                  </w:txbxContent>
                </v:textbox>
              </v:shape>
            </w:pict>
          </mc:Fallback>
        </mc:AlternateContent>
      </w:r>
    </w:p>
    <w:p w14:paraId="797363A6" w14:textId="357A7766" w:rsidR="00B717EF" w:rsidRDefault="00B717EF" w:rsidP="00CA04BD">
      <w:pPr>
        <w:spacing w:line="360" w:lineRule="auto"/>
        <w:ind w:firstLine="720"/>
        <w:rPr>
          <w:rFonts w:ascii="Times New Roman" w:hAnsi="Times New Roman" w:cs="Times New Roman"/>
        </w:rPr>
      </w:pPr>
    </w:p>
    <w:p w14:paraId="7AFEB1AA" w14:textId="2D83A817" w:rsidR="00B717EF" w:rsidRDefault="00B717EF" w:rsidP="00CA04BD">
      <w:pPr>
        <w:spacing w:line="360" w:lineRule="auto"/>
        <w:ind w:firstLine="720"/>
        <w:rPr>
          <w:rFonts w:ascii="Times New Roman" w:hAnsi="Times New Roman" w:cs="Times New Roman"/>
        </w:rPr>
      </w:pPr>
    </w:p>
    <w:p w14:paraId="3F532718" w14:textId="2ACE37CE" w:rsidR="00B717EF" w:rsidRDefault="00B717EF" w:rsidP="00CA04BD">
      <w:pPr>
        <w:spacing w:line="360" w:lineRule="auto"/>
        <w:ind w:firstLine="720"/>
        <w:rPr>
          <w:rFonts w:ascii="Times New Roman" w:hAnsi="Times New Roman" w:cs="Times New Roman"/>
        </w:rPr>
      </w:pPr>
    </w:p>
    <w:p w14:paraId="6E825824" w14:textId="1888C119" w:rsidR="00B717EF" w:rsidRDefault="00B717EF" w:rsidP="00CA04BD">
      <w:pPr>
        <w:spacing w:line="360" w:lineRule="auto"/>
        <w:ind w:firstLine="720"/>
        <w:rPr>
          <w:rFonts w:ascii="Times New Roman" w:hAnsi="Times New Roman" w:cs="Times New Roman"/>
        </w:rPr>
      </w:pPr>
    </w:p>
    <w:p w14:paraId="2DE0D7B5" w14:textId="7D20B834" w:rsidR="00B717EF" w:rsidRDefault="00B717EF" w:rsidP="00CA04BD">
      <w:pPr>
        <w:spacing w:line="360" w:lineRule="auto"/>
        <w:ind w:firstLine="720"/>
        <w:rPr>
          <w:rFonts w:ascii="Times New Roman" w:hAnsi="Times New Roman" w:cs="Times New Roman"/>
        </w:rPr>
      </w:pPr>
    </w:p>
    <w:p w14:paraId="4A69355A" w14:textId="037A927D" w:rsidR="00B717EF" w:rsidRDefault="00B717EF" w:rsidP="00CA04BD">
      <w:pPr>
        <w:spacing w:line="360" w:lineRule="auto"/>
        <w:ind w:firstLine="720"/>
        <w:rPr>
          <w:rFonts w:ascii="Times New Roman" w:hAnsi="Times New Roman" w:cs="Times New Roman"/>
        </w:rPr>
      </w:pPr>
    </w:p>
    <w:p w14:paraId="493ECEDF" w14:textId="16868396" w:rsidR="00B717EF" w:rsidRDefault="00B717EF" w:rsidP="00CA04BD">
      <w:pPr>
        <w:spacing w:line="360" w:lineRule="auto"/>
        <w:ind w:firstLine="720"/>
        <w:rPr>
          <w:rFonts w:ascii="Times New Roman" w:hAnsi="Times New Roman" w:cs="Times New Roman"/>
        </w:rPr>
      </w:pPr>
    </w:p>
    <w:p w14:paraId="1D153BF8" w14:textId="6C131F12" w:rsidR="00B717EF" w:rsidRDefault="00B717EF" w:rsidP="00CA04BD">
      <w:pPr>
        <w:spacing w:line="360" w:lineRule="auto"/>
        <w:ind w:firstLine="720"/>
        <w:rPr>
          <w:rFonts w:ascii="Times New Roman" w:hAnsi="Times New Roman" w:cs="Times New Roman"/>
        </w:rPr>
      </w:pPr>
    </w:p>
    <w:p w14:paraId="15ED858D" w14:textId="77777777" w:rsidR="00B717EF" w:rsidRDefault="00B717EF" w:rsidP="00CA04BD">
      <w:pPr>
        <w:spacing w:line="360" w:lineRule="auto"/>
        <w:ind w:firstLine="720"/>
        <w:rPr>
          <w:rFonts w:ascii="Times New Roman" w:hAnsi="Times New Roman" w:cs="Times New Roman"/>
        </w:rPr>
      </w:pPr>
    </w:p>
    <w:p w14:paraId="09849D40" w14:textId="77777777" w:rsidR="00B717EF" w:rsidRDefault="00B717EF" w:rsidP="00CA04BD">
      <w:pPr>
        <w:spacing w:line="360" w:lineRule="auto"/>
        <w:ind w:firstLine="720"/>
        <w:rPr>
          <w:rFonts w:ascii="Times New Roman" w:hAnsi="Times New Roman" w:cs="Times New Roman"/>
        </w:rPr>
      </w:pPr>
    </w:p>
    <w:p w14:paraId="6F405A71" w14:textId="197E56D9" w:rsidR="00B717EF" w:rsidRDefault="00B717EF" w:rsidP="00CA04BD">
      <w:pPr>
        <w:spacing w:line="360" w:lineRule="auto"/>
        <w:ind w:firstLine="720"/>
        <w:rPr>
          <w:rFonts w:ascii="Times New Roman" w:hAnsi="Times New Roman" w:cs="Times New Roman"/>
        </w:rPr>
      </w:pPr>
    </w:p>
    <w:p w14:paraId="3662F5E1" w14:textId="77777777" w:rsidR="00B717EF" w:rsidRDefault="00B717EF" w:rsidP="00CA04BD">
      <w:pPr>
        <w:spacing w:line="360" w:lineRule="auto"/>
        <w:ind w:firstLine="720"/>
        <w:rPr>
          <w:rFonts w:ascii="Times New Roman" w:hAnsi="Times New Roman" w:cs="Times New Roman"/>
        </w:rPr>
      </w:pPr>
    </w:p>
    <w:p w14:paraId="65741CA3" w14:textId="77777777" w:rsidR="00B717EF" w:rsidRDefault="00B717EF" w:rsidP="00CA04BD">
      <w:pPr>
        <w:spacing w:line="360" w:lineRule="auto"/>
        <w:ind w:firstLine="720"/>
        <w:rPr>
          <w:rFonts w:ascii="Times New Roman" w:hAnsi="Times New Roman" w:cs="Times New Roman"/>
        </w:rPr>
      </w:pPr>
    </w:p>
    <w:p w14:paraId="458C1AE4" w14:textId="77777777" w:rsidR="00B717EF" w:rsidRDefault="00B717EF" w:rsidP="00CA04BD">
      <w:pPr>
        <w:spacing w:line="360" w:lineRule="auto"/>
        <w:ind w:firstLine="720"/>
        <w:rPr>
          <w:rFonts w:ascii="Times New Roman" w:hAnsi="Times New Roman" w:cs="Times New Roman"/>
        </w:rPr>
      </w:pPr>
    </w:p>
    <w:p w14:paraId="7FB36307" w14:textId="77777777" w:rsidR="00B717EF" w:rsidRDefault="00B717EF" w:rsidP="00CA04BD">
      <w:pPr>
        <w:spacing w:line="360" w:lineRule="auto"/>
        <w:ind w:firstLine="720"/>
        <w:rPr>
          <w:rFonts w:ascii="Times New Roman" w:hAnsi="Times New Roman" w:cs="Times New Roman"/>
        </w:rPr>
      </w:pPr>
    </w:p>
    <w:p w14:paraId="0DDA5AD1" w14:textId="77777777" w:rsidR="00B717EF" w:rsidRDefault="00B717EF" w:rsidP="00CA04BD">
      <w:pPr>
        <w:spacing w:line="360" w:lineRule="auto"/>
        <w:ind w:firstLine="720"/>
        <w:rPr>
          <w:rFonts w:ascii="Times New Roman" w:hAnsi="Times New Roman" w:cs="Times New Roman"/>
        </w:rPr>
      </w:pPr>
    </w:p>
    <w:p w14:paraId="59100186" w14:textId="77777777" w:rsidR="00B717EF" w:rsidRDefault="00B717EF" w:rsidP="00CA04BD">
      <w:pPr>
        <w:spacing w:line="360" w:lineRule="auto"/>
        <w:ind w:firstLine="720"/>
        <w:rPr>
          <w:rFonts w:ascii="Times New Roman" w:hAnsi="Times New Roman" w:cs="Times New Roman"/>
        </w:rPr>
      </w:pPr>
    </w:p>
    <w:p w14:paraId="189D46BB" w14:textId="77777777" w:rsidR="00B717EF" w:rsidRDefault="00B717EF" w:rsidP="00CA04BD">
      <w:pPr>
        <w:spacing w:line="360" w:lineRule="auto"/>
        <w:ind w:firstLine="720"/>
        <w:rPr>
          <w:rFonts w:ascii="Times New Roman" w:hAnsi="Times New Roman" w:cs="Times New Roman"/>
        </w:rPr>
      </w:pPr>
    </w:p>
    <w:p w14:paraId="0FF3A66B" w14:textId="77777777" w:rsidR="00B717EF" w:rsidRDefault="00B717EF" w:rsidP="00CA04BD">
      <w:pPr>
        <w:spacing w:line="360" w:lineRule="auto"/>
        <w:ind w:firstLine="720"/>
        <w:rPr>
          <w:rFonts w:ascii="Times New Roman" w:hAnsi="Times New Roman" w:cs="Times New Roman"/>
        </w:rPr>
      </w:pPr>
    </w:p>
    <w:p w14:paraId="5910B4C6" w14:textId="77777777" w:rsidR="00B717EF" w:rsidRDefault="00B717EF" w:rsidP="00CA04BD">
      <w:pPr>
        <w:spacing w:line="360" w:lineRule="auto"/>
        <w:ind w:firstLine="720"/>
        <w:rPr>
          <w:rFonts w:ascii="Times New Roman" w:hAnsi="Times New Roman" w:cs="Times New Roman"/>
        </w:rPr>
      </w:pPr>
    </w:p>
    <w:p w14:paraId="34E13E90" w14:textId="77777777" w:rsidR="00B717EF" w:rsidRDefault="00B717EF" w:rsidP="00CA04BD">
      <w:pPr>
        <w:spacing w:line="360" w:lineRule="auto"/>
        <w:ind w:firstLine="720"/>
        <w:rPr>
          <w:rFonts w:ascii="Times New Roman" w:hAnsi="Times New Roman" w:cs="Times New Roman"/>
        </w:rPr>
      </w:pPr>
    </w:p>
    <w:p w14:paraId="4CF75C0A" w14:textId="77777777" w:rsidR="00B717EF" w:rsidRDefault="00B717EF" w:rsidP="00CA04BD">
      <w:pPr>
        <w:spacing w:line="360" w:lineRule="auto"/>
        <w:ind w:firstLine="720"/>
        <w:rPr>
          <w:rFonts w:ascii="Times New Roman" w:hAnsi="Times New Roman" w:cs="Times New Roman"/>
        </w:rPr>
      </w:pPr>
    </w:p>
    <w:p w14:paraId="41F3B5CB" w14:textId="77777777" w:rsidR="00B717EF" w:rsidRDefault="00B717EF" w:rsidP="00CA04BD">
      <w:pPr>
        <w:spacing w:line="360" w:lineRule="auto"/>
        <w:ind w:firstLine="720"/>
        <w:rPr>
          <w:rFonts w:ascii="Times New Roman" w:hAnsi="Times New Roman" w:cs="Times New Roman"/>
        </w:rPr>
      </w:pPr>
    </w:p>
    <w:p w14:paraId="3F3D0C76" w14:textId="77777777" w:rsidR="00B717EF" w:rsidRDefault="00B717EF" w:rsidP="00CA04BD">
      <w:pPr>
        <w:spacing w:line="360" w:lineRule="auto"/>
        <w:ind w:firstLine="720"/>
        <w:rPr>
          <w:rFonts w:ascii="Times New Roman" w:hAnsi="Times New Roman" w:cs="Times New Roman"/>
        </w:rPr>
      </w:pPr>
    </w:p>
    <w:p w14:paraId="442FEA65" w14:textId="77777777" w:rsidR="00B717EF" w:rsidRDefault="00B717EF" w:rsidP="00CA04BD">
      <w:pPr>
        <w:spacing w:line="360" w:lineRule="auto"/>
        <w:ind w:firstLine="720"/>
        <w:rPr>
          <w:rFonts w:ascii="Times New Roman" w:hAnsi="Times New Roman" w:cs="Times New Roman"/>
        </w:rPr>
      </w:pPr>
    </w:p>
    <w:p w14:paraId="024E452D" w14:textId="77777777" w:rsidR="00B717EF" w:rsidRDefault="00B717EF" w:rsidP="00CA04BD">
      <w:pPr>
        <w:spacing w:line="360" w:lineRule="auto"/>
        <w:ind w:firstLine="720"/>
        <w:rPr>
          <w:rFonts w:ascii="Times New Roman" w:hAnsi="Times New Roman" w:cs="Times New Roman"/>
        </w:rPr>
      </w:pPr>
    </w:p>
    <w:p w14:paraId="6019630E" w14:textId="77777777" w:rsidR="00B717EF" w:rsidRDefault="00B717EF" w:rsidP="00CA04BD">
      <w:pPr>
        <w:spacing w:line="360" w:lineRule="auto"/>
        <w:ind w:firstLine="720"/>
        <w:rPr>
          <w:rFonts w:ascii="Times New Roman" w:hAnsi="Times New Roman" w:cs="Times New Roman"/>
        </w:rPr>
      </w:pPr>
    </w:p>
    <w:p w14:paraId="43355937" w14:textId="77777777" w:rsidR="00B717EF" w:rsidRDefault="00B717EF" w:rsidP="00CA04BD">
      <w:pPr>
        <w:spacing w:line="360" w:lineRule="auto"/>
        <w:ind w:firstLine="720"/>
        <w:rPr>
          <w:rFonts w:ascii="Times New Roman" w:hAnsi="Times New Roman" w:cs="Times New Roman"/>
        </w:rPr>
      </w:pPr>
    </w:p>
    <w:p w14:paraId="64A4732E" w14:textId="77777777" w:rsidR="00B717EF" w:rsidRDefault="00B717EF" w:rsidP="00CA04BD">
      <w:pPr>
        <w:spacing w:line="360" w:lineRule="auto"/>
        <w:ind w:firstLine="720"/>
        <w:rPr>
          <w:rFonts w:ascii="Times New Roman" w:hAnsi="Times New Roman" w:cs="Times New Roman"/>
        </w:rPr>
      </w:pPr>
    </w:p>
    <w:p w14:paraId="66635FBC" w14:textId="77777777" w:rsidR="008E210F" w:rsidRDefault="008E210F" w:rsidP="00CA04BD">
      <w:pPr>
        <w:spacing w:line="360" w:lineRule="auto"/>
        <w:ind w:firstLine="720"/>
        <w:rPr>
          <w:rFonts w:ascii="Times New Roman" w:hAnsi="Times New Roman" w:cs="Times New Roman"/>
        </w:rPr>
      </w:pPr>
    </w:p>
    <w:p w14:paraId="15C736BE" w14:textId="01D6DF4D" w:rsidR="008E210F" w:rsidRDefault="008E210F" w:rsidP="00CA04BD">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79744" behindDoc="0" locked="0" layoutInCell="1" allowOverlap="1" wp14:anchorId="2B413E2A" wp14:editId="7F3D81FD">
                <wp:simplePos x="0" y="0"/>
                <wp:positionH relativeFrom="column">
                  <wp:posOffset>-117298</wp:posOffset>
                </wp:positionH>
                <wp:positionV relativeFrom="paragraph">
                  <wp:posOffset>-84455</wp:posOffset>
                </wp:positionV>
                <wp:extent cx="6186792" cy="4036978"/>
                <wp:effectExtent l="0" t="0" r="0" b="0"/>
                <wp:wrapNone/>
                <wp:docPr id="1757347060" name="Text Box 1"/>
                <wp:cNvGraphicFramePr/>
                <a:graphic xmlns:a="http://schemas.openxmlformats.org/drawingml/2006/main">
                  <a:graphicData uri="http://schemas.microsoft.com/office/word/2010/wordprocessingShape">
                    <wps:wsp>
                      <wps:cNvSpPr txBox="1"/>
                      <wps:spPr>
                        <a:xfrm>
                          <a:off x="0" y="0"/>
                          <a:ext cx="6186792" cy="4036978"/>
                        </a:xfrm>
                        <a:prstGeom prst="rect">
                          <a:avLst/>
                        </a:prstGeom>
                        <a:noFill/>
                        <a:ln w="6350">
                          <a:noFill/>
                        </a:ln>
                      </wps:spPr>
                      <wps:txbx>
                        <w:txbxContent>
                          <w:tbl>
                            <w:tblPr>
                              <w:tblStyle w:val="TableGrid"/>
                              <w:tblW w:w="0" w:type="auto"/>
                              <w:tblLook w:val="04A0" w:firstRow="1" w:lastRow="0" w:firstColumn="1" w:lastColumn="0" w:noHBand="0" w:noVBand="1"/>
                            </w:tblPr>
                            <w:tblGrid>
                              <w:gridCol w:w="2456"/>
                              <w:gridCol w:w="1952"/>
                              <w:gridCol w:w="1437"/>
                              <w:gridCol w:w="1350"/>
                              <w:gridCol w:w="1004"/>
                              <w:gridCol w:w="1151"/>
                            </w:tblGrid>
                            <w:tr w:rsidR="008E210F" w:rsidRPr="009550C4" w14:paraId="3CDAE2B9" w14:textId="77777777" w:rsidTr="00106DEE">
                              <w:trPr>
                                <w:trHeight w:val="320"/>
                              </w:trPr>
                              <w:tc>
                                <w:tcPr>
                                  <w:tcW w:w="9350" w:type="dxa"/>
                                  <w:gridSpan w:val="6"/>
                                </w:tcPr>
                                <w:p w14:paraId="1898E6CC" w14:textId="77777777" w:rsidR="008E210F" w:rsidRPr="009550C4" w:rsidRDefault="008E210F" w:rsidP="00371B03">
                                  <w:pPr>
                                    <w:rPr>
                                      <w:rFonts w:ascii="Times New Roman" w:hAnsi="Times New Roman" w:cs="Times New Roman"/>
                                      <w:sz w:val="20"/>
                                      <w:szCs w:val="20"/>
                                    </w:rPr>
                                  </w:pPr>
                                  <w:r>
                                    <w:rPr>
                                      <w:rFonts w:ascii="Times New Roman" w:hAnsi="Times New Roman" w:cs="Times New Roman"/>
                                      <w:b/>
                                      <w:bCs/>
                                      <w:sz w:val="20"/>
                                      <w:szCs w:val="20"/>
                                    </w:rPr>
                                    <w:t>T</w:t>
                                  </w:r>
                                  <w:r w:rsidRPr="009550C4">
                                    <w:rPr>
                                      <w:rFonts w:ascii="Times New Roman" w:hAnsi="Times New Roman" w:cs="Times New Roman"/>
                                      <w:b/>
                                      <w:bCs/>
                                      <w:sz w:val="20"/>
                                      <w:szCs w:val="20"/>
                                    </w:rPr>
                                    <w:t xml:space="preserve">able </w:t>
                                  </w:r>
                                  <w:r>
                                    <w:rPr>
                                      <w:rFonts w:ascii="Times New Roman" w:hAnsi="Times New Roman" w:cs="Times New Roman"/>
                                      <w:b/>
                                      <w:bCs/>
                                      <w:sz w:val="20"/>
                                      <w:szCs w:val="20"/>
                                    </w:rPr>
                                    <w:t>3</w:t>
                                  </w:r>
                                  <w:r>
                                    <w:rPr>
                                      <w:rFonts w:ascii="Times New Roman" w:hAnsi="Times New Roman" w:cs="Times New Roman"/>
                                      <w:sz w:val="20"/>
                                      <w:szCs w:val="20"/>
                                    </w:rPr>
                                    <w:t>. Means and standard deviations of the extracted dietary patterns across levels of food security status.</w:t>
                                  </w:r>
                                </w:p>
                              </w:tc>
                            </w:tr>
                            <w:tr w:rsidR="008E210F" w:rsidRPr="009550C4" w14:paraId="0714B56F" w14:textId="77777777" w:rsidTr="00A814E3">
                              <w:trPr>
                                <w:trHeight w:val="320"/>
                              </w:trPr>
                              <w:tc>
                                <w:tcPr>
                                  <w:tcW w:w="2456" w:type="dxa"/>
                                  <w:noWrap/>
                                  <w:vAlign w:val="center"/>
                                  <w:hideMark/>
                                </w:tcPr>
                                <w:p w14:paraId="3438990B" w14:textId="77777777" w:rsidR="008E210F" w:rsidRPr="009550C4" w:rsidRDefault="008E210F" w:rsidP="00371B03">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1952" w:type="dxa"/>
                                  <w:noWrap/>
                                  <w:vAlign w:val="center"/>
                                  <w:hideMark/>
                                </w:tcPr>
                                <w:p w14:paraId="7A53F98F" w14:textId="77777777" w:rsidR="008E210F" w:rsidRDefault="008E210F" w:rsidP="00371B03">
                                  <w:pPr>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0299D67E" w14:textId="77777777" w:rsidR="008E210F" w:rsidRPr="009550C4" w:rsidRDefault="008E210F" w:rsidP="00371B03">
                                  <w:pPr>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437" w:type="dxa"/>
                                  <w:noWrap/>
                                  <w:vAlign w:val="center"/>
                                  <w:hideMark/>
                                </w:tcPr>
                                <w:p w14:paraId="62C656B2" w14:textId="77777777" w:rsidR="008E210F" w:rsidRPr="009550C4" w:rsidRDefault="008E210F" w:rsidP="00371B03">
                                  <w:pPr>
                                    <w:jc w:val="center"/>
                                    <w:rPr>
                                      <w:rFonts w:ascii="Times New Roman" w:hAnsi="Times New Roman" w:cs="Times New Roman"/>
                                      <w:b/>
                                      <w:bCs/>
                                      <w:sz w:val="20"/>
                                      <w:szCs w:val="20"/>
                                    </w:rPr>
                                  </w:pPr>
                                  <w:r>
                                    <w:rPr>
                                      <w:rFonts w:ascii="Times New Roman" w:hAnsi="Times New Roman" w:cs="Times New Roman"/>
                                      <w:b/>
                                      <w:bCs/>
                                      <w:sz w:val="20"/>
                                      <w:szCs w:val="20"/>
                                    </w:rPr>
                                    <w:t>Food-insecure</w:t>
                                  </w:r>
                                  <w:r w:rsidRPr="009550C4">
                                    <w:rPr>
                                      <w:rFonts w:ascii="Times New Roman" w:hAnsi="Times New Roman" w:cs="Times New Roman"/>
                                      <w:b/>
                                      <w:bCs/>
                                      <w:sz w:val="20"/>
                                      <w:szCs w:val="20"/>
                                    </w:rPr>
                                    <w:t xml:space="preserv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350" w:type="dxa"/>
                                  <w:noWrap/>
                                  <w:vAlign w:val="center"/>
                                  <w:hideMark/>
                                </w:tcPr>
                                <w:p w14:paraId="6DF8C9F9" w14:textId="77777777" w:rsidR="008E210F" w:rsidRPr="009550C4" w:rsidRDefault="008E210F" w:rsidP="00371B03">
                                  <w:pPr>
                                    <w:jc w:val="center"/>
                                    <w:rPr>
                                      <w:rFonts w:ascii="Times New Roman" w:hAnsi="Times New Roman" w:cs="Times New Roman"/>
                                      <w:b/>
                                      <w:bCs/>
                                      <w:sz w:val="20"/>
                                      <w:szCs w:val="20"/>
                                    </w:rPr>
                                  </w:pPr>
                                  <w:r>
                                    <w:rPr>
                                      <w:rFonts w:ascii="Times New Roman" w:hAnsi="Times New Roman" w:cs="Times New Roman"/>
                                      <w:b/>
                                      <w:bCs/>
                                      <w:sz w:val="20"/>
                                      <w:szCs w:val="20"/>
                                    </w:rPr>
                                    <w:t>Food-secure</w:t>
                                  </w:r>
                                  <w:r w:rsidRPr="009550C4">
                                    <w:rPr>
                                      <w:rFonts w:ascii="Times New Roman" w:hAnsi="Times New Roman" w:cs="Times New Roman"/>
                                      <w:b/>
                                      <w:bCs/>
                                      <w:sz w:val="20"/>
                                      <w:szCs w:val="20"/>
                                    </w:rPr>
                                    <w:t xml:space="preserv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004" w:type="dxa"/>
                                  <w:vAlign w:val="center"/>
                                </w:tcPr>
                                <w:p w14:paraId="7C694818" w14:textId="77777777" w:rsidR="008E210F" w:rsidRPr="001127FB" w:rsidRDefault="008E210F" w:rsidP="00371B03">
                                  <w:pPr>
                                    <w:jc w:val="center"/>
                                    <w:rPr>
                                      <w:rFonts w:ascii="Times New Roman" w:hAnsi="Times New Roman" w:cs="Times New Roman"/>
                                      <w:b/>
                                      <w:bCs/>
                                      <w:i/>
                                      <w:iCs/>
                                      <w:sz w:val="20"/>
                                      <w:szCs w:val="20"/>
                                    </w:rPr>
                                  </w:pPr>
                                  <w:r>
                                    <w:rPr>
                                      <w:rFonts w:ascii="Times New Roman" w:hAnsi="Times New Roman" w:cs="Times New Roman"/>
                                      <w:b/>
                                      <w:bCs/>
                                      <w:sz w:val="20"/>
                                      <w:szCs w:val="20"/>
                                    </w:rPr>
                                    <w:t xml:space="preserve">Cohen’s </w:t>
                                  </w:r>
                                  <w:r>
                                    <w:rPr>
                                      <w:rFonts w:ascii="Times New Roman" w:hAnsi="Times New Roman" w:cs="Times New Roman"/>
                                      <w:b/>
                                      <w:bCs/>
                                      <w:i/>
                                      <w:iCs/>
                                      <w:sz w:val="20"/>
                                      <w:szCs w:val="20"/>
                                    </w:rPr>
                                    <w:t>d</w:t>
                                  </w:r>
                                </w:p>
                              </w:tc>
                              <w:tc>
                                <w:tcPr>
                                  <w:tcW w:w="1151" w:type="dxa"/>
                                  <w:noWrap/>
                                  <w:vAlign w:val="center"/>
                                  <w:hideMark/>
                                </w:tcPr>
                                <w:p w14:paraId="6DFFBD79" w14:textId="77777777" w:rsidR="008E210F" w:rsidRPr="009550C4" w:rsidRDefault="008E210F" w:rsidP="00371B03">
                                  <w:pPr>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8E210F" w:rsidRPr="009550C4" w14:paraId="50946646" w14:textId="77777777" w:rsidTr="00A814E3">
                              <w:trPr>
                                <w:trHeight w:val="320"/>
                              </w:trPr>
                              <w:tc>
                                <w:tcPr>
                                  <w:tcW w:w="2456" w:type="dxa"/>
                                  <w:noWrap/>
                                  <w:vAlign w:val="center"/>
                                  <w:hideMark/>
                                </w:tcPr>
                                <w:p w14:paraId="40811B25"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Food Security Pattern</w:t>
                                  </w:r>
                                  <w:r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33FB40A5"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8EBCA7D" w14:textId="77777777" w:rsidR="008E210F" w:rsidRPr="009550C4" w:rsidRDefault="008E210F" w:rsidP="00371B03">
                                  <w:pPr>
                                    <w:jc w:val="center"/>
                                    <w:rPr>
                                      <w:rFonts w:ascii="Times New Roman" w:hAnsi="Times New Roman" w:cs="Times New Roman"/>
                                      <w:sz w:val="20"/>
                                      <w:szCs w:val="20"/>
                                    </w:rPr>
                                  </w:pPr>
                                </w:p>
                                <w:p w14:paraId="18C4015E"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437" w:type="dxa"/>
                                  <w:noWrap/>
                                  <w:vAlign w:val="center"/>
                                  <w:hideMark/>
                                </w:tcPr>
                                <w:p w14:paraId="32753277" w14:textId="77777777" w:rsidR="008E210F" w:rsidRPr="009550C4" w:rsidRDefault="008E210F" w:rsidP="00371B03">
                                  <w:pPr>
                                    <w:jc w:val="center"/>
                                    <w:rPr>
                                      <w:rFonts w:ascii="Times New Roman" w:hAnsi="Times New Roman" w:cs="Times New Roman"/>
                                      <w:sz w:val="20"/>
                                      <w:szCs w:val="20"/>
                                    </w:rPr>
                                  </w:pPr>
                                </w:p>
                                <w:p w14:paraId="551DC55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350" w:type="dxa"/>
                                  <w:noWrap/>
                                  <w:vAlign w:val="center"/>
                                  <w:hideMark/>
                                </w:tcPr>
                                <w:p w14:paraId="72295B39" w14:textId="77777777" w:rsidR="008E210F" w:rsidRPr="009550C4" w:rsidRDefault="008E210F" w:rsidP="00371B03">
                                  <w:pPr>
                                    <w:jc w:val="center"/>
                                    <w:rPr>
                                      <w:rFonts w:ascii="Times New Roman" w:hAnsi="Times New Roman" w:cs="Times New Roman"/>
                                      <w:sz w:val="20"/>
                                      <w:szCs w:val="20"/>
                                    </w:rPr>
                                  </w:pPr>
                                </w:p>
                                <w:p w14:paraId="379D7CC3"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004" w:type="dxa"/>
                                  <w:vAlign w:val="bottom"/>
                                </w:tcPr>
                                <w:p w14:paraId="2FC823A0"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0.50</w:t>
                                  </w:r>
                                </w:p>
                              </w:tc>
                              <w:tc>
                                <w:tcPr>
                                  <w:tcW w:w="1151" w:type="dxa"/>
                                  <w:noWrap/>
                                  <w:vAlign w:val="bottom"/>
                                  <w:hideMark/>
                                </w:tcPr>
                                <w:p w14:paraId="2C0B825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5FC32B36" w14:textId="77777777" w:rsidTr="00A814E3">
                              <w:trPr>
                                <w:trHeight w:val="320"/>
                              </w:trPr>
                              <w:tc>
                                <w:tcPr>
                                  <w:tcW w:w="2456" w:type="dxa"/>
                                  <w:noWrap/>
                                  <w:vAlign w:val="center"/>
                                  <w:hideMark/>
                                </w:tcPr>
                                <w:p w14:paraId="68247261"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Age Pattern</w:t>
                                  </w:r>
                                  <w:r w:rsidRPr="00B603B5">
                                    <w:rPr>
                                      <w:rFonts w:ascii="Times New Roman" w:hAnsi="Times New Roman" w:cs="Times New Roman"/>
                                      <w:sz w:val="20"/>
                                      <w:szCs w:val="20"/>
                                      <w:lang w:bidi="en-US"/>
                                    </w:rPr>
                                    <w:t>†</w:t>
                                  </w:r>
                                </w:p>
                                <w:p w14:paraId="5944E31B"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2C963EA" w14:textId="77777777" w:rsidR="008E210F" w:rsidRPr="009550C4" w:rsidRDefault="008E210F" w:rsidP="00371B03">
                                  <w:pPr>
                                    <w:jc w:val="center"/>
                                    <w:rPr>
                                      <w:rFonts w:ascii="Times New Roman" w:hAnsi="Times New Roman" w:cs="Times New Roman"/>
                                      <w:sz w:val="20"/>
                                      <w:szCs w:val="20"/>
                                    </w:rPr>
                                  </w:pPr>
                                </w:p>
                                <w:p w14:paraId="430AF16F"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437" w:type="dxa"/>
                                  <w:noWrap/>
                                  <w:vAlign w:val="center"/>
                                  <w:hideMark/>
                                </w:tcPr>
                                <w:p w14:paraId="15DCF89B" w14:textId="77777777" w:rsidR="008E210F" w:rsidRPr="009550C4" w:rsidRDefault="008E210F" w:rsidP="00371B03">
                                  <w:pPr>
                                    <w:jc w:val="center"/>
                                    <w:rPr>
                                      <w:rFonts w:ascii="Times New Roman" w:hAnsi="Times New Roman" w:cs="Times New Roman"/>
                                      <w:sz w:val="20"/>
                                      <w:szCs w:val="20"/>
                                    </w:rPr>
                                  </w:pPr>
                                </w:p>
                                <w:p w14:paraId="593A1E8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350" w:type="dxa"/>
                                  <w:noWrap/>
                                  <w:vAlign w:val="center"/>
                                  <w:hideMark/>
                                </w:tcPr>
                                <w:p w14:paraId="25B15704" w14:textId="77777777" w:rsidR="008E210F" w:rsidRPr="009550C4" w:rsidRDefault="008E210F" w:rsidP="00371B03">
                                  <w:pPr>
                                    <w:jc w:val="center"/>
                                    <w:rPr>
                                      <w:rFonts w:ascii="Times New Roman" w:hAnsi="Times New Roman" w:cs="Times New Roman"/>
                                      <w:sz w:val="20"/>
                                      <w:szCs w:val="20"/>
                                    </w:rPr>
                                  </w:pPr>
                                </w:p>
                                <w:p w14:paraId="1F63FC9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-0.08 (0.6</w:t>
                                  </w:r>
                                  <w:r>
                                    <w:rPr>
                                      <w:rFonts w:ascii="Times New Roman" w:hAnsi="Times New Roman" w:cs="Times New Roman"/>
                                      <w:sz w:val="20"/>
                                      <w:szCs w:val="20"/>
                                    </w:rPr>
                                    <w:t>0</w:t>
                                  </w:r>
                                  <w:r w:rsidRPr="009550C4">
                                    <w:rPr>
                                      <w:rFonts w:ascii="Times New Roman" w:hAnsi="Times New Roman" w:cs="Times New Roman"/>
                                      <w:sz w:val="20"/>
                                      <w:szCs w:val="20"/>
                                    </w:rPr>
                                    <w:t>)</w:t>
                                  </w:r>
                                </w:p>
                              </w:tc>
                              <w:tc>
                                <w:tcPr>
                                  <w:tcW w:w="1004" w:type="dxa"/>
                                  <w:vAlign w:val="bottom"/>
                                </w:tcPr>
                                <w:p w14:paraId="59DEC370"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-0.22</w:t>
                                  </w:r>
                                </w:p>
                              </w:tc>
                              <w:tc>
                                <w:tcPr>
                                  <w:tcW w:w="1151" w:type="dxa"/>
                                  <w:noWrap/>
                                  <w:vAlign w:val="bottom"/>
                                  <w:hideMark/>
                                </w:tcPr>
                                <w:p w14:paraId="51FC8690"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72271FAE" w14:textId="77777777" w:rsidTr="00A814E3">
                              <w:trPr>
                                <w:trHeight w:val="320"/>
                              </w:trPr>
                              <w:tc>
                                <w:tcPr>
                                  <w:tcW w:w="2456" w:type="dxa"/>
                                  <w:noWrap/>
                                  <w:vAlign w:val="center"/>
                                  <w:hideMark/>
                                </w:tcPr>
                                <w:p w14:paraId="5D5D9BD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SNAP Pattern</w:t>
                                  </w:r>
                                  <w:r w:rsidRPr="00B603B5">
                                    <w:rPr>
                                      <w:rFonts w:ascii="Times New Roman" w:hAnsi="Times New Roman" w:cs="Times New Roman"/>
                                      <w:sz w:val="20"/>
                                      <w:szCs w:val="20"/>
                                      <w:lang w:bidi="en-US"/>
                                    </w:rPr>
                                    <w:t>†</w:t>
                                  </w:r>
                                </w:p>
                                <w:p w14:paraId="6B309684"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20B391E" w14:textId="77777777" w:rsidR="008E210F" w:rsidRPr="009550C4" w:rsidRDefault="008E210F" w:rsidP="00371B03">
                                  <w:pPr>
                                    <w:jc w:val="center"/>
                                    <w:rPr>
                                      <w:rFonts w:ascii="Times New Roman" w:hAnsi="Times New Roman" w:cs="Times New Roman"/>
                                      <w:sz w:val="20"/>
                                      <w:szCs w:val="20"/>
                                    </w:rPr>
                                  </w:pPr>
                                </w:p>
                                <w:p w14:paraId="439B14C8"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437" w:type="dxa"/>
                                  <w:noWrap/>
                                  <w:vAlign w:val="center"/>
                                  <w:hideMark/>
                                </w:tcPr>
                                <w:p w14:paraId="2F79112D" w14:textId="77777777" w:rsidR="008E210F" w:rsidRPr="009550C4" w:rsidRDefault="008E210F" w:rsidP="00371B03">
                                  <w:pPr>
                                    <w:jc w:val="center"/>
                                    <w:rPr>
                                      <w:rFonts w:ascii="Times New Roman" w:hAnsi="Times New Roman" w:cs="Times New Roman"/>
                                      <w:sz w:val="20"/>
                                      <w:szCs w:val="20"/>
                                    </w:rPr>
                                  </w:pPr>
                                </w:p>
                                <w:p w14:paraId="5294C0F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350" w:type="dxa"/>
                                  <w:noWrap/>
                                  <w:vAlign w:val="center"/>
                                  <w:hideMark/>
                                </w:tcPr>
                                <w:p w14:paraId="2FBC9B5A" w14:textId="77777777" w:rsidR="008E210F" w:rsidRPr="009550C4" w:rsidRDefault="008E210F" w:rsidP="00371B03">
                                  <w:pPr>
                                    <w:jc w:val="center"/>
                                    <w:rPr>
                                      <w:rFonts w:ascii="Times New Roman" w:hAnsi="Times New Roman" w:cs="Times New Roman"/>
                                      <w:sz w:val="20"/>
                                      <w:szCs w:val="20"/>
                                    </w:rPr>
                                  </w:pPr>
                                </w:p>
                                <w:p w14:paraId="71A0A5AE"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004" w:type="dxa"/>
                                  <w:vAlign w:val="bottom"/>
                                </w:tcPr>
                                <w:p w14:paraId="3B010A2F"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0.60</w:t>
                                  </w:r>
                                </w:p>
                              </w:tc>
                              <w:tc>
                                <w:tcPr>
                                  <w:tcW w:w="1151" w:type="dxa"/>
                                  <w:noWrap/>
                                  <w:vAlign w:val="bottom"/>
                                  <w:hideMark/>
                                </w:tcPr>
                                <w:p w14:paraId="31F07E3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1FD31E1F" w14:textId="77777777" w:rsidTr="00A814E3">
                              <w:trPr>
                                <w:trHeight w:val="320"/>
                              </w:trPr>
                              <w:tc>
                                <w:tcPr>
                                  <w:tcW w:w="2456" w:type="dxa"/>
                                  <w:noWrap/>
                                  <w:vAlign w:val="center"/>
                                  <w:hideMark/>
                                </w:tcPr>
                                <w:p w14:paraId="61F7414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Household Size Pattern</w:t>
                                  </w:r>
                                  <w:r w:rsidRPr="00B603B5">
                                    <w:rPr>
                                      <w:rFonts w:ascii="Times New Roman" w:hAnsi="Times New Roman" w:cs="Times New Roman"/>
                                      <w:sz w:val="20"/>
                                      <w:szCs w:val="20"/>
                                      <w:lang w:bidi="en-US"/>
                                    </w:rPr>
                                    <w:t>†</w:t>
                                  </w:r>
                                </w:p>
                                <w:p w14:paraId="659056B9"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6D5BE2CD" w14:textId="77777777" w:rsidR="008E210F" w:rsidRPr="009550C4" w:rsidRDefault="008E210F" w:rsidP="00371B03">
                                  <w:pPr>
                                    <w:jc w:val="center"/>
                                    <w:rPr>
                                      <w:rFonts w:ascii="Times New Roman" w:hAnsi="Times New Roman" w:cs="Times New Roman"/>
                                      <w:sz w:val="20"/>
                                      <w:szCs w:val="20"/>
                                    </w:rPr>
                                  </w:pPr>
                                </w:p>
                                <w:p w14:paraId="7918CC61"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437" w:type="dxa"/>
                                  <w:noWrap/>
                                  <w:vAlign w:val="center"/>
                                  <w:hideMark/>
                                </w:tcPr>
                                <w:p w14:paraId="47659375" w14:textId="77777777" w:rsidR="008E210F" w:rsidRPr="009550C4" w:rsidRDefault="008E210F" w:rsidP="00371B03">
                                  <w:pPr>
                                    <w:jc w:val="center"/>
                                    <w:rPr>
                                      <w:rFonts w:ascii="Times New Roman" w:hAnsi="Times New Roman" w:cs="Times New Roman"/>
                                      <w:sz w:val="20"/>
                                      <w:szCs w:val="20"/>
                                    </w:rPr>
                                  </w:pPr>
                                </w:p>
                                <w:p w14:paraId="1ED6D0D7"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350" w:type="dxa"/>
                                  <w:noWrap/>
                                  <w:vAlign w:val="center"/>
                                  <w:hideMark/>
                                </w:tcPr>
                                <w:p w14:paraId="321679B6" w14:textId="77777777" w:rsidR="008E210F" w:rsidRPr="009550C4" w:rsidRDefault="008E210F" w:rsidP="00371B03">
                                  <w:pPr>
                                    <w:jc w:val="center"/>
                                    <w:rPr>
                                      <w:rFonts w:ascii="Times New Roman" w:hAnsi="Times New Roman" w:cs="Times New Roman"/>
                                      <w:sz w:val="20"/>
                                      <w:szCs w:val="20"/>
                                    </w:rPr>
                                  </w:pPr>
                                </w:p>
                                <w:p w14:paraId="2347F80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004" w:type="dxa"/>
                                  <w:vAlign w:val="bottom"/>
                                </w:tcPr>
                                <w:p w14:paraId="1B033E99"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0.21</w:t>
                                  </w:r>
                                </w:p>
                              </w:tc>
                              <w:tc>
                                <w:tcPr>
                                  <w:tcW w:w="1151" w:type="dxa"/>
                                  <w:noWrap/>
                                  <w:vAlign w:val="bottom"/>
                                  <w:hideMark/>
                                </w:tcPr>
                                <w:p w14:paraId="66853870"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394198CE" w14:textId="77777777" w:rsidTr="00A814E3">
                              <w:trPr>
                                <w:trHeight w:val="320"/>
                              </w:trPr>
                              <w:tc>
                                <w:tcPr>
                                  <w:tcW w:w="2456" w:type="dxa"/>
                                  <w:noWrap/>
                                  <w:vAlign w:val="center"/>
                                  <w:hideMark/>
                                </w:tcPr>
                                <w:p w14:paraId="0137414A"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Prudent Pattern #1</w:t>
                                  </w:r>
                                  <w:r w:rsidRPr="00B603B5">
                                    <w:rPr>
                                      <w:rFonts w:ascii="Times New Roman" w:hAnsi="Times New Roman" w:cs="Times New Roman"/>
                                      <w:sz w:val="20"/>
                                      <w:szCs w:val="20"/>
                                      <w:lang w:bidi="en-US"/>
                                    </w:rPr>
                                    <w:t>‡</w:t>
                                  </w:r>
                                </w:p>
                                <w:p w14:paraId="3FD065EF"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38E3688E" w14:textId="77777777" w:rsidR="008E210F" w:rsidRPr="009550C4" w:rsidRDefault="008E210F" w:rsidP="00371B03">
                                  <w:pPr>
                                    <w:jc w:val="center"/>
                                    <w:rPr>
                                      <w:rFonts w:ascii="Times New Roman" w:hAnsi="Times New Roman" w:cs="Times New Roman"/>
                                      <w:sz w:val="20"/>
                                      <w:szCs w:val="20"/>
                                    </w:rPr>
                                  </w:pPr>
                                </w:p>
                                <w:p w14:paraId="072ECFA7"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437" w:type="dxa"/>
                                  <w:noWrap/>
                                  <w:vAlign w:val="center"/>
                                  <w:hideMark/>
                                </w:tcPr>
                                <w:p w14:paraId="29E0F8C2" w14:textId="77777777" w:rsidR="008E210F" w:rsidRPr="009550C4" w:rsidRDefault="008E210F" w:rsidP="00371B03">
                                  <w:pPr>
                                    <w:jc w:val="center"/>
                                    <w:rPr>
                                      <w:rFonts w:ascii="Times New Roman" w:hAnsi="Times New Roman" w:cs="Times New Roman"/>
                                      <w:sz w:val="20"/>
                                      <w:szCs w:val="20"/>
                                    </w:rPr>
                                  </w:pPr>
                                </w:p>
                                <w:p w14:paraId="36B4021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350" w:type="dxa"/>
                                  <w:noWrap/>
                                  <w:vAlign w:val="center"/>
                                  <w:hideMark/>
                                </w:tcPr>
                                <w:p w14:paraId="32C02CFB" w14:textId="77777777" w:rsidR="008E210F" w:rsidRPr="009550C4" w:rsidRDefault="008E210F" w:rsidP="00371B03">
                                  <w:pPr>
                                    <w:jc w:val="center"/>
                                    <w:rPr>
                                      <w:rFonts w:ascii="Times New Roman" w:hAnsi="Times New Roman" w:cs="Times New Roman"/>
                                      <w:sz w:val="20"/>
                                      <w:szCs w:val="20"/>
                                    </w:rPr>
                                  </w:pPr>
                                </w:p>
                                <w:p w14:paraId="118A54C1"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004" w:type="dxa"/>
                                  <w:vAlign w:val="bottom"/>
                                </w:tcPr>
                                <w:p w14:paraId="02E2331A"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-0.13</w:t>
                                  </w:r>
                                </w:p>
                              </w:tc>
                              <w:tc>
                                <w:tcPr>
                                  <w:tcW w:w="1151" w:type="dxa"/>
                                  <w:noWrap/>
                                  <w:vAlign w:val="bottom"/>
                                  <w:hideMark/>
                                </w:tcPr>
                                <w:p w14:paraId="3ACF2EC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8E210F" w:rsidRPr="009550C4" w14:paraId="67F79BF3" w14:textId="77777777" w:rsidTr="00A814E3">
                              <w:trPr>
                                <w:trHeight w:val="320"/>
                              </w:trPr>
                              <w:tc>
                                <w:tcPr>
                                  <w:tcW w:w="2456" w:type="dxa"/>
                                  <w:tcBorders>
                                    <w:bottom w:val="single" w:sz="4" w:space="0" w:color="auto"/>
                                  </w:tcBorders>
                                  <w:noWrap/>
                                  <w:vAlign w:val="center"/>
                                  <w:hideMark/>
                                </w:tcPr>
                                <w:p w14:paraId="248FD687"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Prudent Pattern #2</w:t>
                                  </w:r>
                                  <w:r w:rsidRPr="00B603B5">
                                    <w:rPr>
                                      <w:rFonts w:ascii="Times New Roman" w:hAnsi="Times New Roman" w:cs="Times New Roman"/>
                                      <w:sz w:val="20"/>
                                      <w:szCs w:val="20"/>
                                      <w:lang w:bidi="en-US"/>
                                    </w:rPr>
                                    <w:t>‡</w:t>
                                  </w:r>
                                </w:p>
                                <w:p w14:paraId="3D25BBA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center"/>
                                  <w:hideMark/>
                                </w:tcPr>
                                <w:p w14:paraId="6B9CE1DD" w14:textId="77777777" w:rsidR="008E210F" w:rsidRPr="009550C4" w:rsidRDefault="008E210F" w:rsidP="00371B03">
                                  <w:pPr>
                                    <w:jc w:val="center"/>
                                    <w:rPr>
                                      <w:rFonts w:ascii="Times New Roman" w:hAnsi="Times New Roman" w:cs="Times New Roman"/>
                                      <w:sz w:val="20"/>
                                      <w:szCs w:val="20"/>
                                    </w:rPr>
                                  </w:pPr>
                                </w:p>
                                <w:p w14:paraId="7C91C036"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437" w:type="dxa"/>
                                  <w:tcBorders>
                                    <w:bottom w:val="single" w:sz="4" w:space="0" w:color="auto"/>
                                  </w:tcBorders>
                                  <w:noWrap/>
                                  <w:vAlign w:val="center"/>
                                  <w:hideMark/>
                                </w:tcPr>
                                <w:p w14:paraId="7E87CB3A" w14:textId="77777777" w:rsidR="008E210F" w:rsidRPr="009550C4" w:rsidRDefault="008E210F" w:rsidP="00371B03">
                                  <w:pPr>
                                    <w:jc w:val="center"/>
                                    <w:rPr>
                                      <w:rFonts w:ascii="Times New Roman" w:hAnsi="Times New Roman" w:cs="Times New Roman"/>
                                      <w:sz w:val="20"/>
                                      <w:szCs w:val="20"/>
                                    </w:rPr>
                                  </w:pPr>
                                </w:p>
                                <w:p w14:paraId="3A8C7AC3"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350" w:type="dxa"/>
                                  <w:tcBorders>
                                    <w:bottom w:val="single" w:sz="4" w:space="0" w:color="auto"/>
                                  </w:tcBorders>
                                  <w:noWrap/>
                                  <w:vAlign w:val="center"/>
                                  <w:hideMark/>
                                </w:tcPr>
                                <w:p w14:paraId="3A4E6D12" w14:textId="77777777" w:rsidR="008E210F" w:rsidRPr="009550C4" w:rsidRDefault="008E210F" w:rsidP="00371B03">
                                  <w:pPr>
                                    <w:jc w:val="center"/>
                                    <w:rPr>
                                      <w:rFonts w:ascii="Times New Roman" w:hAnsi="Times New Roman" w:cs="Times New Roman"/>
                                      <w:sz w:val="20"/>
                                      <w:szCs w:val="20"/>
                                    </w:rPr>
                                  </w:pPr>
                                </w:p>
                                <w:p w14:paraId="6DBB2A65"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-0.01 (1.4</w:t>
                                  </w:r>
                                  <w:r>
                                    <w:rPr>
                                      <w:rFonts w:ascii="Times New Roman" w:hAnsi="Times New Roman" w:cs="Times New Roman"/>
                                      <w:sz w:val="20"/>
                                      <w:szCs w:val="20"/>
                                    </w:rPr>
                                    <w:t>0</w:t>
                                  </w:r>
                                  <w:r w:rsidRPr="009550C4">
                                    <w:rPr>
                                      <w:rFonts w:ascii="Times New Roman" w:hAnsi="Times New Roman" w:cs="Times New Roman"/>
                                      <w:sz w:val="20"/>
                                      <w:szCs w:val="20"/>
                                    </w:rPr>
                                    <w:t>)</w:t>
                                  </w:r>
                                </w:p>
                              </w:tc>
                              <w:tc>
                                <w:tcPr>
                                  <w:tcW w:w="1004" w:type="dxa"/>
                                  <w:tcBorders>
                                    <w:bottom w:val="single" w:sz="4" w:space="0" w:color="auto"/>
                                  </w:tcBorders>
                                  <w:vAlign w:val="bottom"/>
                                </w:tcPr>
                                <w:p w14:paraId="4056633F"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-0.28</w:t>
                                  </w:r>
                                </w:p>
                              </w:tc>
                              <w:tc>
                                <w:tcPr>
                                  <w:tcW w:w="1151" w:type="dxa"/>
                                  <w:tcBorders>
                                    <w:bottom w:val="single" w:sz="4" w:space="0" w:color="auto"/>
                                  </w:tcBorders>
                                  <w:noWrap/>
                                  <w:vAlign w:val="bottom"/>
                                  <w:hideMark/>
                                </w:tcPr>
                                <w:p w14:paraId="4D2A39C8"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2242321B" w14:textId="77777777" w:rsidTr="00A814E3">
                              <w:trPr>
                                <w:trHeight w:val="320"/>
                              </w:trPr>
                              <w:tc>
                                <w:tcPr>
                                  <w:tcW w:w="2456" w:type="dxa"/>
                                  <w:tcBorders>
                                    <w:bottom w:val="single" w:sz="4" w:space="0" w:color="auto"/>
                                  </w:tcBorders>
                                  <w:noWrap/>
                                  <w:vAlign w:val="center"/>
                                </w:tcPr>
                                <w:p w14:paraId="2126A181" w14:textId="77777777" w:rsidR="008E210F" w:rsidRPr="005B5303" w:rsidRDefault="008E210F" w:rsidP="005B5303">
                                  <w:pPr>
                                    <w:rPr>
                                      <w:rFonts w:ascii="Times New Roman" w:hAnsi="Times New Roman" w:cs="Times New Roman"/>
                                      <w:sz w:val="20"/>
                                      <w:szCs w:val="20"/>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p w14:paraId="620E9EBD" w14:textId="77777777" w:rsidR="008E210F" w:rsidRPr="009550C4" w:rsidRDefault="008E210F" w:rsidP="005B53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bottom"/>
                                </w:tcPr>
                                <w:p w14:paraId="65ECA06F"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54.79 (14.24)</w:t>
                                  </w:r>
                                </w:p>
                              </w:tc>
                              <w:tc>
                                <w:tcPr>
                                  <w:tcW w:w="1437" w:type="dxa"/>
                                  <w:tcBorders>
                                    <w:bottom w:val="single" w:sz="4" w:space="0" w:color="auto"/>
                                  </w:tcBorders>
                                  <w:noWrap/>
                                  <w:vAlign w:val="bottom"/>
                                </w:tcPr>
                                <w:p w14:paraId="41D3B21E"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50.59 (12.59)</w:t>
                                  </w:r>
                                </w:p>
                              </w:tc>
                              <w:tc>
                                <w:tcPr>
                                  <w:tcW w:w="1350" w:type="dxa"/>
                                  <w:tcBorders>
                                    <w:bottom w:val="single" w:sz="4" w:space="0" w:color="auto"/>
                                  </w:tcBorders>
                                  <w:noWrap/>
                                  <w:vAlign w:val="bottom"/>
                                </w:tcPr>
                                <w:p w14:paraId="71650309"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55.25 (14.34)</w:t>
                                  </w:r>
                                </w:p>
                              </w:tc>
                              <w:tc>
                                <w:tcPr>
                                  <w:tcW w:w="1004" w:type="dxa"/>
                                  <w:tcBorders>
                                    <w:bottom w:val="single" w:sz="4" w:space="0" w:color="auto"/>
                                  </w:tcBorders>
                                  <w:vAlign w:val="bottom"/>
                                </w:tcPr>
                                <w:p w14:paraId="4B325DD0"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-1.27</w:t>
                                  </w:r>
                                </w:p>
                              </w:tc>
                              <w:tc>
                                <w:tcPr>
                                  <w:tcW w:w="1151" w:type="dxa"/>
                                  <w:tcBorders>
                                    <w:bottom w:val="single" w:sz="4" w:space="0" w:color="auto"/>
                                  </w:tcBorders>
                                  <w:noWrap/>
                                  <w:vAlign w:val="bottom"/>
                                </w:tcPr>
                                <w:p w14:paraId="6645E3D4"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&lt; 0.01</w:t>
                                  </w:r>
                                </w:p>
                              </w:tc>
                            </w:tr>
                            <w:tr w:rsidR="008E210F" w:rsidRPr="009550C4" w14:paraId="00C57EA8" w14:textId="77777777" w:rsidTr="00106DEE">
                              <w:trPr>
                                <w:trHeight w:val="320"/>
                              </w:trPr>
                              <w:tc>
                                <w:tcPr>
                                  <w:tcW w:w="9350" w:type="dxa"/>
                                  <w:gridSpan w:val="6"/>
                                  <w:tcBorders>
                                    <w:left w:val="nil"/>
                                    <w:bottom w:val="nil"/>
                                    <w:right w:val="nil"/>
                                  </w:tcBorders>
                                </w:tcPr>
                                <w:p w14:paraId="6088F379" w14:textId="77777777" w:rsidR="008E210F" w:rsidRDefault="008E210F" w:rsidP="00371B03">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survey-weighted t-tests comparing food-secure and insecure survivors.</w:t>
                                  </w:r>
                                </w:p>
                                <w:p w14:paraId="00F1559B" w14:textId="77777777" w:rsidR="008E210F" w:rsidRDefault="008E210F" w:rsidP="00371B03">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p>
                                <w:p w14:paraId="456DDD52" w14:textId="77777777" w:rsidR="008E210F" w:rsidRDefault="008E210F" w:rsidP="00371B03">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22D06D9B" w14:textId="77777777" w:rsidR="008E210F" w:rsidRPr="001A7F3A" w:rsidRDefault="008E210F" w:rsidP="005B5303">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310997F2" w14:textId="77777777" w:rsidR="008E210F" w:rsidRDefault="008E210F" w:rsidP="00371B03">
                                  <w:pPr>
                                    <w:rPr>
                                      <w:rFonts w:ascii="Times New Roman" w:hAnsi="Times New Roman" w:cs="Times New Roman"/>
                                      <w:sz w:val="20"/>
                                      <w:szCs w:val="20"/>
                                      <w:lang w:bidi="en-US"/>
                                    </w:rPr>
                                  </w:pPr>
                                </w:p>
                                <w:p w14:paraId="5816E113" w14:textId="77777777" w:rsidR="008E210F" w:rsidRPr="00AF604F" w:rsidRDefault="008E210F" w:rsidP="00371B03">
                                  <w:pPr>
                                    <w:rPr>
                                      <w:rFonts w:ascii="Times New Roman" w:hAnsi="Times New Roman" w:cs="Times New Roman"/>
                                      <w:sz w:val="20"/>
                                      <w:szCs w:val="20"/>
                                    </w:rPr>
                                  </w:pPr>
                                </w:p>
                              </w:tc>
                            </w:tr>
                          </w:tbl>
                          <w:p w14:paraId="3398A3F6" w14:textId="77777777" w:rsidR="008E210F" w:rsidRDefault="008E210F" w:rsidP="008E21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13E2A" id="_x0000_s1029" type="#_x0000_t202" style="position:absolute;left:0;text-align:left;margin-left:-9.25pt;margin-top:-6.65pt;width:487.15pt;height:31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" filled="f" stroked="f" strokeweight=".5pt">
                <v:textbox>
                  <w:txbxContent>
                    <w:tbl>
                      <w:tblPr>
                        <w:tblStyle w:val="TableGrid"/>
                        <w:tblW w:w="0" w:type="auto"/>
                        <w:tblLook w:val="04A0" w:firstRow="1" w:lastRow="0" w:firstColumn="1" w:lastColumn="0" w:noHBand="0" w:noVBand="1"/>
                      </w:tblPr>
                      <w:tblGrid>
                        <w:gridCol w:w="2456"/>
                        <w:gridCol w:w="1952"/>
                        <w:gridCol w:w="1437"/>
                        <w:gridCol w:w="1350"/>
                        <w:gridCol w:w="1004"/>
                        <w:gridCol w:w="1151"/>
                      </w:tblGrid>
                      <w:tr w:rsidR="008E210F" w:rsidRPr="009550C4" w14:paraId="3CDAE2B9" w14:textId="77777777" w:rsidTr="00106DEE">
                        <w:trPr>
                          <w:trHeight w:val="320"/>
                        </w:trPr>
                        <w:tc>
                          <w:tcPr>
                            <w:tcW w:w="9350" w:type="dxa"/>
                            <w:gridSpan w:val="6"/>
                          </w:tcPr>
                          <w:p w14:paraId="1898E6CC" w14:textId="77777777" w:rsidR="008E210F" w:rsidRPr="009550C4" w:rsidRDefault="008E210F" w:rsidP="00371B03">
                            <w:pPr>
                              <w:rPr>
                                <w:rFonts w:ascii="Times New Roman" w:hAnsi="Times New Roman" w:cs="Times New Roman"/>
                                <w:sz w:val="20"/>
                                <w:szCs w:val="20"/>
                              </w:rPr>
                            </w:pPr>
                            <w:r>
                              <w:rPr>
                                <w:rFonts w:ascii="Times New Roman" w:hAnsi="Times New Roman" w:cs="Times New Roman"/>
                                <w:b/>
                                <w:bCs/>
                                <w:sz w:val="20"/>
                                <w:szCs w:val="20"/>
                              </w:rPr>
                              <w:t>T</w:t>
                            </w:r>
                            <w:r w:rsidRPr="009550C4">
                              <w:rPr>
                                <w:rFonts w:ascii="Times New Roman" w:hAnsi="Times New Roman" w:cs="Times New Roman"/>
                                <w:b/>
                                <w:bCs/>
                                <w:sz w:val="20"/>
                                <w:szCs w:val="20"/>
                              </w:rPr>
                              <w:t xml:space="preserve">able </w:t>
                            </w:r>
                            <w:r>
                              <w:rPr>
                                <w:rFonts w:ascii="Times New Roman" w:hAnsi="Times New Roman" w:cs="Times New Roman"/>
                                <w:b/>
                                <w:bCs/>
                                <w:sz w:val="20"/>
                                <w:szCs w:val="20"/>
                              </w:rPr>
                              <w:t>3</w:t>
                            </w:r>
                            <w:r>
                              <w:rPr>
                                <w:rFonts w:ascii="Times New Roman" w:hAnsi="Times New Roman" w:cs="Times New Roman"/>
                                <w:sz w:val="20"/>
                                <w:szCs w:val="20"/>
                              </w:rPr>
                              <w:t>. Means and standard deviations of the extracted dietary patterns across levels of food security status.</w:t>
                            </w:r>
                          </w:p>
                        </w:tc>
                      </w:tr>
                      <w:tr w:rsidR="008E210F" w:rsidRPr="009550C4" w14:paraId="0714B56F" w14:textId="77777777" w:rsidTr="00A814E3">
                        <w:trPr>
                          <w:trHeight w:val="320"/>
                        </w:trPr>
                        <w:tc>
                          <w:tcPr>
                            <w:tcW w:w="2456" w:type="dxa"/>
                            <w:noWrap/>
                            <w:vAlign w:val="center"/>
                            <w:hideMark/>
                          </w:tcPr>
                          <w:p w14:paraId="3438990B" w14:textId="77777777" w:rsidR="008E210F" w:rsidRPr="009550C4" w:rsidRDefault="008E210F" w:rsidP="00371B03">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1952" w:type="dxa"/>
                            <w:noWrap/>
                            <w:vAlign w:val="center"/>
                            <w:hideMark/>
                          </w:tcPr>
                          <w:p w14:paraId="7A53F98F" w14:textId="77777777" w:rsidR="008E210F" w:rsidRDefault="008E210F" w:rsidP="00371B03">
                            <w:pPr>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0299D67E" w14:textId="77777777" w:rsidR="008E210F" w:rsidRPr="009550C4" w:rsidRDefault="008E210F" w:rsidP="00371B03">
                            <w:pPr>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437" w:type="dxa"/>
                            <w:noWrap/>
                            <w:vAlign w:val="center"/>
                            <w:hideMark/>
                          </w:tcPr>
                          <w:p w14:paraId="62C656B2" w14:textId="77777777" w:rsidR="008E210F" w:rsidRPr="009550C4" w:rsidRDefault="008E210F" w:rsidP="00371B03">
                            <w:pPr>
                              <w:jc w:val="center"/>
                              <w:rPr>
                                <w:rFonts w:ascii="Times New Roman" w:hAnsi="Times New Roman" w:cs="Times New Roman"/>
                                <w:b/>
                                <w:bCs/>
                                <w:sz w:val="20"/>
                                <w:szCs w:val="20"/>
                              </w:rPr>
                            </w:pPr>
                            <w:r>
                              <w:rPr>
                                <w:rFonts w:ascii="Times New Roman" w:hAnsi="Times New Roman" w:cs="Times New Roman"/>
                                <w:b/>
                                <w:bCs/>
                                <w:sz w:val="20"/>
                                <w:szCs w:val="20"/>
                              </w:rPr>
                              <w:t>Food-insecure</w:t>
                            </w:r>
                            <w:r w:rsidRPr="009550C4">
                              <w:rPr>
                                <w:rFonts w:ascii="Times New Roman" w:hAnsi="Times New Roman" w:cs="Times New Roman"/>
                                <w:b/>
                                <w:bCs/>
                                <w:sz w:val="20"/>
                                <w:szCs w:val="20"/>
                              </w:rPr>
                              <w:t xml:space="preserv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350" w:type="dxa"/>
                            <w:noWrap/>
                            <w:vAlign w:val="center"/>
                            <w:hideMark/>
                          </w:tcPr>
                          <w:p w14:paraId="6DF8C9F9" w14:textId="77777777" w:rsidR="008E210F" w:rsidRPr="009550C4" w:rsidRDefault="008E210F" w:rsidP="00371B03">
                            <w:pPr>
                              <w:jc w:val="center"/>
                              <w:rPr>
                                <w:rFonts w:ascii="Times New Roman" w:hAnsi="Times New Roman" w:cs="Times New Roman"/>
                                <w:b/>
                                <w:bCs/>
                                <w:sz w:val="20"/>
                                <w:szCs w:val="20"/>
                              </w:rPr>
                            </w:pPr>
                            <w:r>
                              <w:rPr>
                                <w:rFonts w:ascii="Times New Roman" w:hAnsi="Times New Roman" w:cs="Times New Roman"/>
                                <w:b/>
                                <w:bCs/>
                                <w:sz w:val="20"/>
                                <w:szCs w:val="20"/>
                              </w:rPr>
                              <w:t>Food-secure</w:t>
                            </w:r>
                            <w:r w:rsidRPr="009550C4">
                              <w:rPr>
                                <w:rFonts w:ascii="Times New Roman" w:hAnsi="Times New Roman" w:cs="Times New Roman"/>
                                <w:b/>
                                <w:bCs/>
                                <w:sz w:val="20"/>
                                <w:szCs w:val="20"/>
                              </w:rPr>
                              <w:t xml:space="preserv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004" w:type="dxa"/>
                            <w:vAlign w:val="center"/>
                          </w:tcPr>
                          <w:p w14:paraId="7C694818" w14:textId="77777777" w:rsidR="008E210F" w:rsidRPr="001127FB" w:rsidRDefault="008E210F" w:rsidP="00371B03">
                            <w:pPr>
                              <w:jc w:val="center"/>
                              <w:rPr>
                                <w:rFonts w:ascii="Times New Roman" w:hAnsi="Times New Roman" w:cs="Times New Roman"/>
                                <w:b/>
                                <w:bCs/>
                                <w:i/>
                                <w:iCs/>
                                <w:sz w:val="20"/>
                                <w:szCs w:val="20"/>
                              </w:rPr>
                            </w:pPr>
                            <w:r>
                              <w:rPr>
                                <w:rFonts w:ascii="Times New Roman" w:hAnsi="Times New Roman" w:cs="Times New Roman"/>
                                <w:b/>
                                <w:bCs/>
                                <w:sz w:val="20"/>
                                <w:szCs w:val="20"/>
                              </w:rPr>
                              <w:t xml:space="preserve">Cohen’s </w:t>
                            </w:r>
                            <w:r>
                              <w:rPr>
                                <w:rFonts w:ascii="Times New Roman" w:hAnsi="Times New Roman" w:cs="Times New Roman"/>
                                <w:b/>
                                <w:bCs/>
                                <w:i/>
                                <w:iCs/>
                                <w:sz w:val="20"/>
                                <w:szCs w:val="20"/>
                              </w:rPr>
                              <w:t>d</w:t>
                            </w:r>
                          </w:p>
                        </w:tc>
                        <w:tc>
                          <w:tcPr>
                            <w:tcW w:w="1151" w:type="dxa"/>
                            <w:noWrap/>
                            <w:vAlign w:val="center"/>
                            <w:hideMark/>
                          </w:tcPr>
                          <w:p w14:paraId="6DFFBD79" w14:textId="77777777" w:rsidR="008E210F" w:rsidRPr="009550C4" w:rsidRDefault="008E210F" w:rsidP="00371B03">
                            <w:pPr>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8E210F" w:rsidRPr="009550C4" w14:paraId="50946646" w14:textId="77777777" w:rsidTr="00A814E3">
                        <w:trPr>
                          <w:trHeight w:val="320"/>
                        </w:trPr>
                        <w:tc>
                          <w:tcPr>
                            <w:tcW w:w="2456" w:type="dxa"/>
                            <w:noWrap/>
                            <w:vAlign w:val="center"/>
                            <w:hideMark/>
                          </w:tcPr>
                          <w:p w14:paraId="40811B25"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Food Security Pattern</w:t>
                            </w:r>
                            <w:r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33FB40A5"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8EBCA7D" w14:textId="77777777" w:rsidR="008E210F" w:rsidRPr="009550C4" w:rsidRDefault="008E210F" w:rsidP="00371B03">
                            <w:pPr>
                              <w:jc w:val="center"/>
                              <w:rPr>
                                <w:rFonts w:ascii="Times New Roman" w:hAnsi="Times New Roman" w:cs="Times New Roman"/>
                                <w:sz w:val="20"/>
                                <w:szCs w:val="20"/>
                              </w:rPr>
                            </w:pPr>
                          </w:p>
                          <w:p w14:paraId="18C4015E"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437" w:type="dxa"/>
                            <w:noWrap/>
                            <w:vAlign w:val="center"/>
                            <w:hideMark/>
                          </w:tcPr>
                          <w:p w14:paraId="32753277" w14:textId="77777777" w:rsidR="008E210F" w:rsidRPr="009550C4" w:rsidRDefault="008E210F" w:rsidP="00371B03">
                            <w:pPr>
                              <w:jc w:val="center"/>
                              <w:rPr>
                                <w:rFonts w:ascii="Times New Roman" w:hAnsi="Times New Roman" w:cs="Times New Roman"/>
                                <w:sz w:val="20"/>
                                <w:szCs w:val="20"/>
                              </w:rPr>
                            </w:pPr>
                          </w:p>
                          <w:p w14:paraId="551DC55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350" w:type="dxa"/>
                            <w:noWrap/>
                            <w:vAlign w:val="center"/>
                            <w:hideMark/>
                          </w:tcPr>
                          <w:p w14:paraId="72295B39" w14:textId="77777777" w:rsidR="008E210F" w:rsidRPr="009550C4" w:rsidRDefault="008E210F" w:rsidP="00371B03">
                            <w:pPr>
                              <w:jc w:val="center"/>
                              <w:rPr>
                                <w:rFonts w:ascii="Times New Roman" w:hAnsi="Times New Roman" w:cs="Times New Roman"/>
                                <w:sz w:val="20"/>
                                <w:szCs w:val="20"/>
                              </w:rPr>
                            </w:pPr>
                          </w:p>
                          <w:p w14:paraId="379D7CC3"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004" w:type="dxa"/>
                            <w:vAlign w:val="bottom"/>
                          </w:tcPr>
                          <w:p w14:paraId="2FC823A0"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0.50</w:t>
                            </w:r>
                          </w:p>
                        </w:tc>
                        <w:tc>
                          <w:tcPr>
                            <w:tcW w:w="1151" w:type="dxa"/>
                            <w:noWrap/>
                            <w:vAlign w:val="bottom"/>
                            <w:hideMark/>
                          </w:tcPr>
                          <w:p w14:paraId="2C0B825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5FC32B36" w14:textId="77777777" w:rsidTr="00A814E3">
                        <w:trPr>
                          <w:trHeight w:val="320"/>
                        </w:trPr>
                        <w:tc>
                          <w:tcPr>
                            <w:tcW w:w="2456" w:type="dxa"/>
                            <w:noWrap/>
                            <w:vAlign w:val="center"/>
                            <w:hideMark/>
                          </w:tcPr>
                          <w:p w14:paraId="68247261"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Age Pattern</w:t>
                            </w:r>
                            <w:r w:rsidRPr="00B603B5">
                              <w:rPr>
                                <w:rFonts w:ascii="Times New Roman" w:hAnsi="Times New Roman" w:cs="Times New Roman"/>
                                <w:sz w:val="20"/>
                                <w:szCs w:val="20"/>
                                <w:lang w:bidi="en-US"/>
                              </w:rPr>
                              <w:t>†</w:t>
                            </w:r>
                          </w:p>
                          <w:p w14:paraId="5944E31B"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2C963EA" w14:textId="77777777" w:rsidR="008E210F" w:rsidRPr="009550C4" w:rsidRDefault="008E210F" w:rsidP="00371B03">
                            <w:pPr>
                              <w:jc w:val="center"/>
                              <w:rPr>
                                <w:rFonts w:ascii="Times New Roman" w:hAnsi="Times New Roman" w:cs="Times New Roman"/>
                                <w:sz w:val="20"/>
                                <w:szCs w:val="20"/>
                              </w:rPr>
                            </w:pPr>
                          </w:p>
                          <w:p w14:paraId="430AF16F"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437" w:type="dxa"/>
                            <w:noWrap/>
                            <w:vAlign w:val="center"/>
                            <w:hideMark/>
                          </w:tcPr>
                          <w:p w14:paraId="15DCF89B" w14:textId="77777777" w:rsidR="008E210F" w:rsidRPr="009550C4" w:rsidRDefault="008E210F" w:rsidP="00371B03">
                            <w:pPr>
                              <w:jc w:val="center"/>
                              <w:rPr>
                                <w:rFonts w:ascii="Times New Roman" w:hAnsi="Times New Roman" w:cs="Times New Roman"/>
                                <w:sz w:val="20"/>
                                <w:szCs w:val="20"/>
                              </w:rPr>
                            </w:pPr>
                          </w:p>
                          <w:p w14:paraId="593A1E8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350" w:type="dxa"/>
                            <w:noWrap/>
                            <w:vAlign w:val="center"/>
                            <w:hideMark/>
                          </w:tcPr>
                          <w:p w14:paraId="25B15704" w14:textId="77777777" w:rsidR="008E210F" w:rsidRPr="009550C4" w:rsidRDefault="008E210F" w:rsidP="00371B03">
                            <w:pPr>
                              <w:jc w:val="center"/>
                              <w:rPr>
                                <w:rFonts w:ascii="Times New Roman" w:hAnsi="Times New Roman" w:cs="Times New Roman"/>
                                <w:sz w:val="20"/>
                                <w:szCs w:val="20"/>
                              </w:rPr>
                            </w:pPr>
                          </w:p>
                          <w:p w14:paraId="1F63FC9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-0.08 (0.6</w:t>
                            </w:r>
                            <w:r>
                              <w:rPr>
                                <w:rFonts w:ascii="Times New Roman" w:hAnsi="Times New Roman" w:cs="Times New Roman"/>
                                <w:sz w:val="20"/>
                                <w:szCs w:val="20"/>
                              </w:rPr>
                              <w:t>0</w:t>
                            </w:r>
                            <w:r w:rsidRPr="009550C4">
                              <w:rPr>
                                <w:rFonts w:ascii="Times New Roman" w:hAnsi="Times New Roman" w:cs="Times New Roman"/>
                                <w:sz w:val="20"/>
                                <w:szCs w:val="20"/>
                              </w:rPr>
                              <w:t>)</w:t>
                            </w:r>
                          </w:p>
                        </w:tc>
                        <w:tc>
                          <w:tcPr>
                            <w:tcW w:w="1004" w:type="dxa"/>
                            <w:vAlign w:val="bottom"/>
                          </w:tcPr>
                          <w:p w14:paraId="59DEC370"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-0.22</w:t>
                            </w:r>
                          </w:p>
                        </w:tc>
                        <w:tc>
                          <w:tcPr>
                            <w:tcW w:w="1151" w:type="dxa"/>
                            <w:noWrap/>
                            <w:vAlign w:val="bottom"/>
                            <w:hideMark/>
                          </w:tcPr>
                          <w:p w14:paraId="51FC8690"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72271FAE" w14:textId="77777777" w:rsidTr="00A814E3">
                        <w:trPr>
                          <w:trHeight w:val="320"/>
                        </w:trPr>
                        <w:tc>
                          <w:tcPr>
                            <w:tcW w:w="2456" w:type="dxa"/>
                            <w:noWrap/>
                            <w:vAlign w:val="center"/>
                            <w:hideMark/>
                          </w:tcPr>
                          <w:p w14:paraId="5D5D9BD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SNAP Pattern</w:t>
                            </w:r>
                            <w:r w:rsidRPr="00B603B5">
                              <w:rPr>
                                <w:rFonts w:ascii="Times New Roman" w:hAnsi="Times New Roman" w:cs="Times New Roman"/>
                                <w:sz w:val="20"/>
                                <w:szCs w:val="20"/>
                                <w:lang w:bidi="en-US"/>
                              </w:rPr>
                              <w:t>†</w:t>
                            </w:r>
                          </w:p>
                          <w:p w14:paraId="6B309684"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20B391E" w14:textId="77777777" w:rsidR="008E210F" w:rsidRPr="009550C4" w:rsidRDefault="008E210F" w:rsidP="00371B03">
                            <w:pPr>
                              <w:jc w:val="center"/>
                              <w:rPr>
                                <w:rFonts w:ascii="Times New Roman" w:hAnsi="Times New Roman" w:cs="Times New Roman"/>
                                <w:sz w:val="20"/>
                                <w:szCs w:val="20"/>
                              </w:rPr>
                            </w:pPr>
                          </w:p>
                          <w:p w14:paraId="439B14C8"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437" w:type="dxa"/>
                            <w:noWrap/>
                            <w:vAlign w:val="center"/>
                            <w:hideMark/>
                          </w:tcPr>
                          <w:p w14:paraId="2F79112D" w14:textId="77777777" w:rsidR="008E210F" w:rsidRPr="009550C4" w:rsidRDefault="008E210F" w:rsidP="00371B03">
                            <w:pPr>
                              <w:jc w:val="center"/>
                              <w:rPr>
                                <w:rFonts w:ascii="Times New Roman" w:hAnsi="Times New Roman" w:cs="Times New Roman"/>
                                <w:sz w:val="20"/>
                                <w:szCs w:val="20"/>
                              </w:rPr>
                            </w:pPr>
                          </w:p>
                          <w:p w14:paraId="5294C0F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350" w:type="dxa"/>
                            <w:noWrap/>
                            <w:vAlign w:val="center"/>
                            <w:hideMark/>
                          </w:tcPr>
                          <w:p w14:paraId="2FBC9B5A" w14:textId="77777777" w:rsidR="008E210F" w:rsidRPr="009550C4" w:rsidRDefault="008E210F" w:rsidP="00371B03">
                            <w:pPr>
                              <w:jc w:val="center"/>
                              <w:rPr>
                                <w:rFonts w:ascii="Times New Roman" w:hAnsi="Times New Roman" w:cs="Times New Roman"/>
                                <w:sz w:val="20"/>
                                <w:szCs w:val="20"/>
                              </w:rPr>
                            </w:pPr>
                          </w:p>
                          <w:p w14:paraId="71A0A5AE"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004" w:type="dxa"/>
                            <w:vAlign w:val="bottom"/>
                          </w:tcPr>
                          <w:p w14:paraId="3B010A2F"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0.60</w:t>
                            </w:r>
                          </w:p>
                        </w:tc>
                        <w:tc>
                          <w:tcPr>
                            <w:tcW w:w="1151" w:type="dxa"/>
                            <w:noWrap/>
                            <w:vAlign w:val="bottom"/>
                            <w:hideMark/>
                          </w:tcPr>
                          <w:p w14:paraId="31F07E3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1FD31E1F" w14:textId="77777777" w:rsidTr="00A814E3">
                        <w:trPr>
                          <w:trHeight w:val="320"/>
                        </w:trPr>
                        <w:tc>
                          <w:tcPr>
                            <w:tcW w:w="2456" w:type="dxa"/>
                            <w:noWrap/>
                            <w:vAlign w:val="center"/>
                            <w:hideMark/>
                          </w:tcPr>
                          <w:p w14:paraId="61F7414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Household Size Pattern</w:t>
                            </w:r>
                            <w:r w:rsidRPr="00B603B5">
                              <w:rPr>
                                <w:rFonts w:ascii="Times New Roman" w:hAnsi="Times New Roman" w:cs="Times New Roman"/>
                                <w:sz w:val="20"/>
                                <w:szCs w:val="20"/>
                                <w:lang w:bidi="en-US"/>
                              </w:rPr>
                              <w:t>†</w:t>
                            </w:r>
                          </w:p>
                          <w:p w14:paraId="659056B9"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6D5BE2CD" w14:textId="77777777" w:rsidR="008E210F" w:rsidRPr="009550C4" w:rsidRDefault="008E210F" w:rsidP="00371B03">
                            <w:pPr>
                              <w:jc w:val="center"/>
                              <w:rPr>
                                <w:rFonts w:ascii="Times New Roman" w:hAnsi="Times New Roman" w:cs="Times New Roman"/>
                                <w:sz w:val="20"/>
                                <w:szCs w:val="20"/>
                              </w:rPr>
                            </w:pPr>
                          </w:p>
                          <w:p w14:paraId="7918CC61"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437" w:type="dxa"/>
                            <w:noWrap/>
                            <w:vAlign w:val="center"/>
                            <w:hideMark/>
                          </w:tcPr>
                          <w:p w14:paraId="47659375" w14:textId="77777777" w:rsidR="008E210F" w:rsidRPr="009550C4" w:rsidRDefault="008E210F" w:rsidP="00371B03">
                            <w:pPr>
                              <w:jc w:val="center"/>
                              <w:rPr>
                                <w:rFonts w:ascii="Times New Roman" w:hAnsi="Times New Roman" w:cs="Times New Roman"/>
                                <w:sz w:val="20"/>
                                <w:szCs w:val="20"/>
                              </w:rPr>
                            </w:pPr>
                          </w:p>
                          <w:p w14:paraId="1ED6D0D7"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350" w:type="dxa"/>
                            <w:noWrap/>
                            <w:vAlign w:val="center"/>
                            <w:hideMark/>
                          </w:tcPr>
                          <w:p w14:paraId="321679B6" w14:textId="77777777" w:rsidR="008E210F" w:rsidRPr="009550C4" w:rsidRDefault="008E210F" w:rsidP="00371B03">
                            <w:pPr>
                              <w:jc w:val="center"/>
                              <w:rPr>
                                <w:rFonts w:ascii="Times New Roman" w:hAnsi="Times New Roman" w:cs="Times New Roman"/>
                                <w:sz w:val="20"/>
                                <w:szCs w:val="20"/>
                              </w:rPr>
                            </w:pPr>
                          </w:p>
                          <w:p w14:paraId="2347F80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004" w:type="dxa"/>
                            <w:vAlign w:val="bottom"/>
                          </w:tcPr>
                          <w:p w14:paraId="1B033E99"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0.21</w:t>
                            </w:r>
                          </w:p>
                        </w:tc>
                        <w:tc>
                          <w:tcPr>
                            <w:tcW w:w="1151" w:type="dxa"/>
                            <w:noWrap/>
                            <w:vAlign w:val="bottom"/>
                            <w:hideMark/>
                          </w:tcPr>
                          <w:p w14:paraId="66853870"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394198CE" w14:textId="77777777" w:rsidTr="00A814E3">
                        <w:trPr>
                          <w:trHeight w:val="320"/>
                        </w:trPr>
                        <w:tc>
                          <w:tcPr>
                            <w:tcW w:w="2456" w:type="dxa"/>
                            <w:noWrap/>
                            <w:vAlign w:val="center"/>
                            <w:hideMark/>
                          </w:tcPr>
                          <w:p w14:paraId="0137414A"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Prudent Pattern #1</w:t>
                            </w:r>
                            <w:r w:rsidRPr="00B603B5">
                              <w:rPr>
                                <w:rFonts w:ascii="Times New Roman" w:hAnsi="Times New Roman" w:cs="Times New Roman"/>
                                <w:sz w:val="20"/>
                                <w:szCs w:val="20"/>
                                <w:lang w:bidi="en-US"/>
                              </w:rPr>
                              <w:t>‡</w:t>
                            </w:r>
                          </w:p>
                          <w:p w14:paraId="3FD065EF"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38E3688E" w14:textId="77777777" w:rsidR="008E210F" w:rsidRPr="009550C4" w:rsidRDefault="008E210F" w:rsidP="00371B03">
                            <w:pPr>
                              <w:jc w:val="center"/>
                              <w:rPr>
                                <w:rFonts w:ascii="Times New Roman" w:hAnsi="Times New Roman" w:cs="Times New Roman"/>
                                <w:sz w:val="20"/>
                                <w:szCs w:val="20"/>
                              </w:rPr>
                            </w:pPr>
                          </w:p>
                          <w:p w14:paraId="072ECFA7"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437" w:type="dxa"/>
                            <w:noWrap/>
                            <w:vAlign w:val="center"/>
                            <w:hideMark/>
                          </w:tcPr>
                          <w:p w14:paraId="29E0F8C2" w14:textId="77777777" w:rsidR="008E210F" w:rsidRPr="009550C4" w:rsidRDefault="008E210F" w:rsidP="00371B03">
                            <w:pPr>
                              <w:jc w:val="center"/>
                              <w:rPr>
                                <w:rFonts w:ascii="Times New Roman" w:hAnsi="Times New Roman" w:cs="Times New Roman"/>
                                <w:sz w:val="20"/>
                                <w:szCs w:val="20"/>
                              </w:rPr>
                            </w:pPr>
                          </w:p>
                          <w:p w14:paraId="36B4021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350" w:type="dxa"/>
                            <w:noWrap/>
                            <w:vAlign w:val="center"/>
                            <w:hideMark/>
                          </w:tcPr>
                          <w:p w14:paraId="32C02CFB" w14:textId="77777777" w:rsidR="008E210F" w:rsidRPr="009550C4" w:rsidRDefault="008E210F" w:rsidP="00371B03">
                            <w:pPr>
                              <w:jc w:val="center"/>
                              <w:rPr>
                                <w:rFonts w:ascii="Times New Roman" w:hAnsi="Times New Roman" w:cs="Times New Roman"/>
                                <w:sz w:val="20"/>
                                <w:szCs w:val="20"/>
                              </w:rPr>
                            </w:pPr>
                          </w:p>
                          <w:p w14:paraId="118A54C1"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004" w:type="dxa"/>
                            <w:vAlign w:val="bottom"/>
                          </w:tcPr>
                          <w:p w14:paraId="02E2331A"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-0.13</w:t>
                            </w:r>
                          </w:p>
                        </w:tc>
                        <w:tc>
                          <w:tcPr>
                            <w:tcW w:w="1151" w:type="dxa"/>
                            <w:noWrap/>
                            <w:vAlign w:val="bottom"/>
                            <w:hideMark/>
                          </w:tcPr>
                          <w:p w14:paraId="3ACF2EC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8E210F" w:rsidRPr="009550C4" w14:paraId="67F79BF3" w14:textId="77777777" w:rsidTr="00A814E3">
                        <w:trPr>
                          <w:trHeight w:val="320"/>
                        </w:trPr>
                        <w:tc>
                          <w:tcPr>
                            <w:tcW w:w="2456" w:type="dxa"/>
                            <w:tcBorders>
                              <w:bottom w:val="single" w:sz="4" w:space="0" w:color="auto"/>
                            </w:tcBorders>
                            <w:noWrap/>
                            <w:vAlign w:val="center"/>
                            <w:hideMark/>
                          </w:tcPr>
                          <w:p w14:paraId="248FD687"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Prudent Pattern #2</w:t>
                            </w:r>
                            <w:r w:rsidRPr="00B603B5">
                              <w:rPr>
                                <w:rFonts w:ascii="Times New Roman" w:hAnsi="Times New Roman" w:cs="Times New Roman"/>
                                <w:sz w:val="20"/>
                                <w:szCs w:val="20"/>
                                <w:lang w:bidi="en-US"/>
                              </w:rPr>
                              <w:t>‡</w:t>
                            </w:r>
                          </w:p>
                          <w:p w14:paraId="3D25BBA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center"/>
                            <w:hideMark/>
                          </w:tcPr>
                          <w:p w14:paraId="6B9CE1DD" w14:textId="77777777" w:rsidR="008E210F" w:rsidRPr="009550C4" w:rsidRDefault="008E210F" w:rsidP="00371B03">
                            <w:pPr>
                              <w:jc w:val="center"/>
                              <w:rPr>
                                <w:rFonts w:ascii="Times New Roman" w:hAnsi="Times New Roman" w:cs="Times New Roman"/>
                                <w:sz w:val="20"/>
                                <w:szCs w:val="20"/>
                              </w:rPr>
                            </w:pPr>
                          </w:p>
                          <w:p w14:paraId="7C91C036"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437" w:type="dxa"/>
                            <w:tcBorders>
                              <w:bottom w:val="single" w:sz="4" w:space="0" w:color="auto"/>
                            </w:tcBorders>
                            <w:noWrap/>
                            <w:vAlign w:val="center"/>
                            <w:hideMark/>
                          </w:tcPr>
                          <w:p w14:paraId="7E87CB3A" w14:textId="77777777" w:rsidR="008E210F" w:rsidRPr="009550C4" w:rsidRDefault="008E210F" w:rsidP="00371B03">
                            <w:pPr>
                              <w:jc w:val="center"/>
                              <w:rPr>
                                <w:rFonts w:ascii="Times New Roman" w:hAnsi="Times New Roman" w:cs="Times New Roman"/>
                                <w:sz w:val="20"/>
                                <w:szCs w:val="20"/>
                              </w:rPr>
                            </w:pPr>
                          </w:p>
                          <w:p w14:paraId="3A8C7AC3"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350" w:type="dxa"/>
                            <w:tcBorders>
                              <w:bottom w:val="single" w:sz="4" w:space="0" w:color="auto"/>
                            </w:tcBorders>
                            <w:noWrap/>
                            <w:vAlign w:val="center"/>
                            <w:hideMark/>
                          </w:tcPr>
                          <w:p w14:paraId="3A4E6D12" w14:textId="77777777" w:rsidR="008E210F" w:rsidRPr="009550C4" w:rsidRDefault="008E210F" w:rsidP="00371B03">
                            <w:pPr>
                              <w:jc w:val="center"/>
                              <w:rPr>
                                <w:rFonts w:ascii="Times New Roman" w:hAnsi="Times New Roman" w:cs="Times New Roman"/>
                                <w:sz w:val="20"/>
                                <w:szCs w:val="20"/>
                              </w:rPr>
                            </w:pPr>
                          </w:p>
                          <w:p w14:paraId="6DBB2A65"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-0.01 (1.4</w:t>
                            </w:r>
                            <w:r>
                              <w:rPr>
                                <w:rFonts w:ascii="Times New Roman" w:hAnsi="Times New Roman" w:cs="Times New Roman"/>
                                <w:sz w:val="20"/>
                                <w:szCs w:val="20"/>
                              </w:rPr>
                              <w:t>0</w:t>
                            </w:r>
                            <w:r w:rsidRPr="009550C4">
                              <w:rPr>
                                <w:rFonts w:ascii="Times New Roman" w:hAnsi="Times New Roman" w:cs="Times New Roman"/>
                                <w:sz w:val="20"/>
                                <w:szCs w:val="20"/>
                              </w:rPr>
                              <w:t>)</w:t>
                            </w:r>
                          </w:p>
                        </w:tc>
                        <w:tc>
                          <w:tcPr>
                            <w:tcW w:w="1004" w:type="dxa"/>
                            <w:tcBorders>
                              <w:bottom w:val="single" w:sz="4" w:space="0" w:color="auto"/>
                            </w:tcBorders>
                            <w:vAlign w:val="bottom"/>
                          </w:tcPr>
                          <w:p w14:paraId="4056633F"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-0.28</w:t>
                            </w:r>
                          </w:p>
                        </w:tc>
                        <w:tc>
                          <w:tcPr>
                            <w:tcW w:w="1151" w:type="dxa"/>
                            <w:tcBorders>
                              <w:bottom w:val="single" w:sz="4" w:space="0" w:color="auto"/>
                            </w:tcBorders>
                            <w:noWrap/>
                            <w:vAlign w:val="bottom"/>
                            <w:hideMark/>
                          </w:tcPr>
                          <w:p w14:paraId="4D2A39C8"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2242321B" w14:textId="77777777" w:rsidTr="00A814E3">
                        <w:trPr>
                          <w:trHeight w:val="320"/>
                        </w:trPr>
                        <w:tc>
                          <w:tcPr>
                            <w:tcW w:w="2456" w:type="dxa"/>
                            <w:tcBorders>
                              <w:bottom w:val="single" w:sz="4" w:space="0" w:color="auto"/>
                            </w:tcBorders>
                            <w:noWrap/>
                            <w:vAlign w:val="center"/>
                          </w:tcPr>
                          <w:p w14:paraId="2126A181" w14:textId="77777777" w:rsidR="008E210F" w:rsidRPr="005B5303" w:rsidRDefault="008E210F" w:rsidP="005B5303">
                            <w:pPr>
                              <w:rPr>
                                <w:rFonts w:ascii="Times New Roman" w:hAnsi="Times New Roman" w:cs="Times New Roman"/>
                                <w:sz w:val="20"/>
                                <w:szCs w:val="20"/>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p w14:paraId="620E9EBD" w14:textId="77777777" w:rsidR="008E210F" w:rsidRPr="009550C4" w:rsidRDefault="008E210F" w:rsidP="005B53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bottom"/>
                          </w:tcPr>
                          <w:p w14:paraId="65ECA06F"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54.79 (14.24)</w:t>
                            </w:r>
                          </w:p>
                        </w:tc>
                        <w:tc>
                          <w:tcPr>
                            <w:tcW w:w="1437" w:type="dxa"/>
                            <w:tcBorders>
                              <w:bottom w:val="single" w:sz="4" w:space="0" w:color="auto"/>
                            </w:tcBorders>
                            <w:noWrap/>
                            <w:vAlign w:val="bottom"/>
                          </w:tcPr>
                          <w:p w14:paraId="41D3B21E"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50.59 (12.59)</w:t>
                            </w:r>
                          </w:p>
                        </w:tc>
                        <w:tc>
                          <w:tcPr>
                            <w:tcW w:w="1350" w:type="dxa"/>
                            <w:tcBorders>
                              <w:bottom w:val="single" w:sz="4" w:space="0" w:color="auto"/>
                            </w:tcBorders>
                            <w:noWrap/>
                            <w:vAlign w:val="bottom"/>
                          </w:tcPr>
                          <w:p w14:paraId="71650309"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55.25 (14.34)</w:t>
                            </w:r>
                          </w:p>
                        </w:tc>
                        <w:tc>
                          <w:tcPr>
                            <w:tcW w:w="1004" w:type="dxa"/>
                            <w:tcBorders>
                              <w:bottom w:val="single" w:sz="4" w:space="0" w:color="auto"/>
                            </w:tcBorders>
                            <w:vAlign w:val="bottom"/>
                          </w:tcPr>
                          <w:p w14:paraId="4B325DD0"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-1.27</w:t>
                            </w:r>
                          </w:p>
                        </w:tc>
                        <w:tc>
                          <w:tcPr>
                            <w:tcW w:w="1151" w:type="dxa"/>
                            <w:tcBorders>
                              <w:bottom w:val="single" w:sz="4" w:space="0" w:color="auto"/>
                            </w:tcBorders>
                            <w:noWrap/>
                            <w:vAlign w:val="bottom"/>
                          </w:tcPr>
                          <w:p w14:paraId="6645E3D4"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&lt; 0.01</w:t>
                            </w:r>
                          </w:p>
                        </w:tc>
                      </w:tr>
                      <w:tr w:rsidR="008E210F" w:rsidRPr="009550C4" w14:paraId="00C57EA8" w14:textId="77777777" w:rsidTr="00106DEE">
                        <w:trPr>
                          <w:trHeight w:val="320"/>
                        </w:trPr>
                        <w:tc>
                          <w:tcPr>
                            <w:tcW w:w="9350" w:type="dxa"/>
                            <w:gridSpan w:val="6"/>
                            <w:tcBorders>
                              <w:left w:val="nil"/>
                              <w:bottom w:val="nil"/>
                              <w:right w:val="nil"/>
                            </w:tcBorders>
                          </w:tcPr>
                          <w:p w14:paraId="6088F379" w14:textId="77777777" w:rsidR="008E210F" w:rsidRDefault="008E210F" w:rsidP="00371B03">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survey-weighted t-tests comparing food-secure and insecure survivors.</w:t>
                            </w:r>
                          </w:p>
                          <w:p w14:paraId="00F1559B" w14:textId="77777777" w:rsidR="008E210F" w:rsidRDefault="008E210F" w:rsidP="00371B03">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p>
                          <w:p w14:paraId="456DDD52" w14:textId="77777777" w:rsidR="008E210F" w:rsidRDefault="008E210F" w:rsidP="00371B03">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22D06D9B" w14:textId="77777777" w:rsidR="008E210F" w:rsidRPr="001A7F3A" w:rsidRDefault="008E210F" w:rsidP="005B5303">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310997F2" w14:textId="77777777" w:rsidR="008E210F" w:rsidRDefault="008E210F" w:rsidP="00371B03">
                            <w:pPr>
                              <w:rPr>
                                <w:rFonts w:ascii="Times New Roman" w:hAnsi="Times New Roman" w:cs="Times New Roman"/>
                                <w:sz w:val="20"/>
                                <w:szCs w:val="20"/>
                                <w:lang w:bidi="en-US"/>
                              </w:rPr>
                            </w:pPr>
                          </w:p>
                          <w:p w14:paraId="5816E113" w14:textId="77777777" w:rsidR="008E210F" w:rsidRPr="00AF604F" w:rsidRDefault="008E210F" w:rsidP="00371B03">
                            <w:pPr>
                              <w:rPr>
                                <w:rFonts w:ascii="Times New Roman" w:hAnsi="Times New Roman" w:cs="Times New Roman"/>
                                <w:sz w:val="20"/>
                                <w:szCs w:val="20"/>
                              </w:rPr>
                            </w:pPr>
                          </w:p>
                        </w:tc>
                      </w:tr>
                    </w:tbl>
                    <w:p w14:paraId="3398A3F6" w14:textId="77777777" w:rsidR="008E210F" w:rsidRDefault="008E210F" w:rsidP="008E210F"/>
                  </w:txbxContent>
                </v:textbox>
              </v:shape>
            </w:pict>
          </mc:Fallback>
        </mc:AlternateContent>
      </w:r>
    </w:p>
    <w:p w14:paraId="6C63F7C9" w14:textId="77777777" w:rsidR="008E210F" w:rsidRDefault="008E210F" w:rsidP="00CA04BD">
      <w:pPr>
        <w:spacing w:line="360" w:lineRule="auto"/>
        <w:ind w:firstLine="720"/>
        <w:rPr>
          <w:rFonts w:ascii="Times New Roman" w:hAnsi="Times New Roman" w:cs="Times New Roman"/>
        </w:rPr>
      </w:pPr>
    </w:p>
    <w:p w14:paraId="09A0E5CF" w14:textId="77777777" w:rsidR="008E210F" w:rsidRDefault="008E210F" w:rsidP="00CA04BD">
      <w:pPr>
        <w:spacing w:line="360" w:lineRule="auto"/>
        <w:ind w:firstLine="720"/>
        <w:rPr>
          <w:rFonts w:ascii="Times New Roman" w:hAnsi="Times New Roman" w:cs="Times New Roman"/>
        </w:rPr>
      </w:pPr>
    </w:p>
    <w:p w14:paraId="16964ED0" w14:textId="77777777" w:rsidR="008E210F" w:rsidRDefault="008E210F" w:rsidP="00CA04BD">
      <w:pPr>
        <w:spacing w:line="360" w:lineRule="auto"/>
        <w:ind w:firstLine="720"/>
        <w:rPr>
          <w:rFonts w:ascii="Times New Roman" w:hAnsi="Times New Roman" w:cs="Times New Roman"/>
        </w:rPr>
      </w:pPr>
    </w:p>
    <w:p w14:paraId="647DAB8A" w14:textId="77777777" w:rsidR="008E210F" w:rsidRDefault="008E210F" w:rsidP="00CA04BD">
      <w:pPr>
        <w:spacing w:line="360" w:lineRule="auto"/>
        <w:ind w:firstLine="720"/>
        <w:rPr>
          <w:rFonts w:ascii="Times New Roman" w:hAnsi="Times New Roman" w:cs="Times New Roman"/>
        </w:rPr>
      </w:pPr>
    </w:p>
    <w:p w14:paraId="7D1DB1C3" w14:textId="77777777" w:rsidR="008E210F" w:rsidRDefault="008E210F" w:rsidP="00CA04BD">
      <w:pPr>
        <w:spacing w:line="360" w:lineRule="auto"/>
        <w:ind w:firstLine="720"/>
        <w:rPr>
          <w:rFonts w:ascii="Times New Roman" w:hAnsi="Times New Roman" w:cs="Times New Roman"/>
        </w:rPr>
      </w:pPr>
    </w:p>
    <w:p w14:paraId="668DE1D5" w14:textId="77777777" w:rsidR="008E210F" w:rsidRDefault="008E210F" w:rsidP="00CA04BD">
      <w:pPr>
        <w:spacing w:line="360" w:lineRule="auto"/>
        <w:ind w:firstLine="720"/>
        <w:rPr>
          <w:rFonts w:ascii="Times New Roman" w:hAnsi="Times New Roman" w:cs="Times New Roman"/>
        </w:rPr>
      </w:pPr>
    </w:p>
    <w:p w14:paraId="03E8BFC6" w14:textId="77777777" w:rsidR="008E210F" w:rsidRDefault="008E210F" w:rsidP="00CA04BD">
      <w:pPr>
        <w:spacing w:line="360" w:lineRule="auto"/>
        <w:ind w:firstLine="720"/>
        <w:rPr>
          <w:rFonts w:ascii="Times New Roman" w:hAnsi="Times New Roman" w:cs="Times New Roman"/>
        </w:rPr>
      </w:pPr>
    </w:p>
    <w:p w14:paraId="286B13B8" w14:textId="77777777" w:rsidR="008E210F" w:rsidRDefault="008E210F" w:rsidP="00CA04BD">
      <w:pPr>
        <w:spacing w:line="360" w:lineRule="auto"/>
        <w:ind w:firstLine="720"/>
        <w:rPr>
          <w:rFonts w:ascii="Times New Roman" w:hAnsi="Times New Roman" w:cs="Times New Roman"/>
        </w:rPr>
      </w:pPr>
    </w:p>
    <w:p w14:paraId="0AC70AEE" w14:textId="77777777" w:rsidR="008E210F" w:rsidRDefault="008E210F" w:rsidP="00CA04BD">
      <w:pPr>
        <w:spacing w:line="360" w:lineRule="auto"/>
        <w:ind w:firstLine="720"/>
        <w:rPr>
          <w:rFonts w:ascii="Times New Roman" w:hAnsi="Times New Roman" w:cs="Times New Roman"/>
        </w:rPr>
      </w:pPr>
    </w:p>
    <w:p w14:paraId="4283B903" w14:textId="77777777" w:rsidR="008E210F" w:rsidRDefault="008E210F" w:rsidP="00CA04BD">
      <w:pPr>
        <w:spacing w:line="360" w:lineRule="auto"/>
        <w:ind w:firstLine="720"/>
        <w:rPr>
          <w:rFonts w:ascii="Times New Roman" w:hAnsi="Times New Roman" w:cs="Times New Roman"/>
        </w:rPr>
      </w:pPr>
    </w:p>
    <w:p w14:paraId="2B5CD9D3" w14:textId="77777777" w:rsidR="008E210F" w:rsidRDefault="008E210F" w:rsidP="00CA04BD">
      <w:pPr>
        <w:spacing w:line="360" w:lineRule="auto"/>
        <w:ind w:firstLine="720"/>
        <w:rPr>
          <w:rFonts w:ascii="Times New Roman" w:hAnsi="Times New Roman" w:cs="Times New Roman"/>
        </w:rPr>
      </w:pPr>
    </w:p>
    <w:p w14:paraId="4F3D2B45" w14:textId="77777777" w:rsidR="008E210F" w:rsidRDefault="008E210F" w:rsidP="00CA04BD">
      <w:pPr>
        <w:spacing w:line="360" w:lineRule="auto"/>
        <w:ind w:firstLine="720"/>
        <w:rPr>
          <w:rFonts w:ascii="Times New Roman" w:hAnsi="Times New Roman" w:cs="Times New Roman"/>
        </w:rPr>
      </w:pPr>
    </w:p>
    <w:p w14:paraId="78F9BF13" w14:textId="709996DA" w:rsidR="00CA04BD"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In our primary analysis, and after multivariable adjustment, we found significant associations between the extracted dietary patterns and mortality (Table </w:t>
      </w:r>
      <w:r>
        <w:rPr>
          <w:rFonts w:ascii="Times New Roman" w:hAnsi="Times New Roman" w:cs="Times New Roman"/>
        </w:rPr>
        <w:t>4</w:t>
      </w:r>
      <w:r w:rsidRPr="00C90B6F">
        <w:rPr>
          <w:rFonts w:ascii="Times New Roman" w:hAnsi="Times New Roman" w:cs="Times New Roman"/>
        </w:rPr>
        <w:t xml:space="preserve"> and Supplementary Table </w:t>
      </w:r>
      <w:r>
        <w:rPr>
          <w:rFonts w:ascii="Times New Roman" w:hAnsi="Times New Roman" w:cs="Times New Roman"/>
        </w:rPr>
        <w:t>1</w:t>
      </w:r>
      <w:r w:rsidRPr="00C90B6F">
        <w:rPr>
          <w:rFonts w:ascii="Times New Roman" w:hAnsi="Times New Roman" w:cs="Times New Roman"/>
        </w:rPr>
        <w:t xml:space="preserve">). Among the sample of all cancer survivors, the highest quintile of the FI pattern had a 1.52-fold greater risk of all-cause mortality than the lowest quintile, and a standard deviation increase in the index score was associated with a 23% increased risk of all-cause mortality. Similarly, the highest quintile of the SNAP pattern score had a 2.17-fold increased risk of all-cause mortality compared with the lowest quintile. A standard deviation increase in the SNAP score was associated with a 1.20-fold greater risk of all-cause mortality. Figure 3 presents survival curves and spline curves for these relationships. The parameter estimates were similar when we performed the analysis on food-insecure cancer survivors, although they had a higher variance (Supplementary Table </w:t>
      </w:r>
      <w:r>
        <w:rPr>
          <w:rFonts w:ascii="Times New Roman" w:hAnsi="Times New Roman" w:cs="Times New Roman"/>
        </w:rPr>
        <w:t>1</w:t>
      </w:r>
      <w:r w:rsidRPr="00C90B6F">
        <w:rPr>
          <w:rFonts w:ascii="Times New Roman" w:hAnsi="Times New Roman" w:cs="Times New Roman"/>
        </w:rPr>
        <w:t xml:space="preserve">). </w:t>
      </w:r>
    </w:p>
    <w:p w14:paraId="74154C4E" w14:textId="77777777" w:rsidR="008E210F" w:rsidRDefault="008E210F" w:rsidP="00CA04BD">
      <w:pPr>
        <w:spacing w:line="360" w:lineRule="auto"/>
        <w:ind w:firstLine="720"/>
        <w:rPr>
          <w:rFonts w:ascii="Times New Roman" w:hAnsi="Times New Roman" w:cs="Times New Roman"/>
        </w:rPr>
      </w:pPr>
    </w:p>
    <w:p w14:paraId="5F7D26D7" w14:textId="77777777" w:rsidR="008E210F" w:rsidRDefault="008E210F" w:rsidP="00CA04BD">
      <w:pPr>
        <w:spacing w:line="360" w:lineRule="auto"/>
        <w:ind w:firstLine="720"/>
        <w:rPr>
          <w:rFonts w:ascii="Times New Roman" w:hAnsi="Times New Roman" w:cs="Times New Roman"/>
        </w:rPr>
      </w:pPr>
    </w:p>
    <w:p w14:paraId="4A3BBCF8" w14:textId="77777777" w:rsidR="008E210F" w:rsidRDefault="008E210F" w:rsidP="00CA04BD">
      <w:pPr>
        <w:spacing w:line="360" w:lineRule="auto"/>
        <w:ind w:firstLine="720"/>
        <w:rPr>
          <w:rFonts w:ascii="Times New Roman" w:hAnsi="Times New Roman" w:cs="Times New Roman"/>
        </w:rPr>
      </w:pPr>
    </w:p>
    <w:p w14:paraId="4FFEA6F7" w14:textId="77777777" w:rsidR="008E210F" w:rsidRDefault="008E210F" w:rsidP="00CA04BD">
      <w:pPr>
        <w:spacing w:line="360" w:lineRule="auto"/>
        <w:ind w:firstLine="720"/>
        <w:rPr>
          <w:rFonts w:ascii="Times New Roman" w:hAnsi="Times New Roman" w:cs="Times New Roman"/>
        </w:rPr>
      </w:pPr>
    </w:p>
    <w:p w14:paraId="40A014C7" w14:textId="77777777" w:rsidR="008E210F" w:rsidRDefault="008E210F" w:rsidP="00CA04BD">
      <w:pPr>
        <w:spacing w:line="360" w:lineRule="auto"/>
        <w:ind w:firstLine="720"/>
        <w:rPr>
          <w:rFonts w:ascii="Times New Roman" w:hAnsi="Times New Roman" w:cs="Times New Roman"/>
        </w:rPr>
      </w:pPr>
    </w:p>
    <w:p w14:paraId="032A73BB" w14:textId="77777777" w:rsidR="008E210F" w:rsidRDefault="008E210F" w:rsidP="00CA04BD">
      <w:pPr>
        <w:spacing w:line="360" w:lineRule="auto"/>
        <w:ind w:firstLine="720"/>
        <w:rPr>
          <w:rFonts w:ascii="Times New Roman" w:hAnsi="Times New Roman" w:cs="Times New Roman"/>
        </w:rPr>
      </w:pPr>
    </w:p>
    <w:p w14:paraId="6923481F" w14:textId="77777777" w:rsidR="008E210F" w:rsidRDefault="008E210F" w:rsidP="00CA04BD">
      <w:pPr>
        <w:spacing w:line="360" w:lineRule="auto"/>
        <w:ind w:firstLine="720"/>
        <w:rPr>
          <w:rFonts w:ascii="Times New Roman" w:hAnsi="Times New Roman" w:cs="Times New Roman"/>
        </w:rPr>
        <w:sectPr w:rsidR="008E210F" w:rsidSect="00C8359E">
          <w:pgSz w:w="12240" w:h="15840"/>
          <w:pgMar w:top="1440" w:right="1440" w:bottom="1440" w:left="1440" w:header="720" w:footer="720" w:gutter="0"/>
          <w:lnNumType w:countBy="1" w:restart="continuous"/>
          <w:cols w:space="720"/>
          <w:docGrid w:linePitch="360"/>
        </w:sectPr>
      </w:pPr>
    </w:p>
    <w:p w14:paraId="1B2391AF" w14:textId="041F8AF0" w:rsidR="008E210F" w:rsidRDefault="008E210F" w:rsidP="00CA04BD">
      <w:pPr>
        <w:spacing w:line="360" w:lineRule="auto"/>
        <w:ind w:firstLine="720"/>
        <w:rPr>
          <w:rFonts w:ascii="Times New Roman" w:hAnsi="Times New Roman" w:cs="Times New Roman"/>
        </w:rPr>
      </w:pPr>
      <w:r w:rsidRPr="00C90B6F">
        <w:rPr>
          <w:rFonts w:ascii="Times New Roman" w:hAnsi="Times New Roman" w:cs="Times New Roman"/>
          <w:noProof/>
        </w:rPr>
        <w:lastRenderedPageBreak/>
        <mc:AlternateContent>
          <mc:Choice Requires="wps">
            <w:drawing>
              <wp:anchor distT="0" distB="0" distL="114300" distR="114300" simplePos="0" relativeHeight="251681792" behindDoc="0" locked="0" layoutInCell="1" allowOverlap="1" wp14:anchorId="0876222C" wp14:editId="46C86DA6">
                <wp:simplePos x="0" y="0"/>
                <wp:positionH relativeFrom="column">
                  <wp:posOffset>-159385</wp:posOffset>
                </wp:positionH>
                <wp:positionV relativeFrom="paragraph">
                  <wp:posOffset>-265607</wp:posOffset>
                </wp:positionV>
                <wp:extent cx="9355455" cy="6953693"/>
                <wp:effectExtent l="0" t="0" r="4445" b="6350"/>
                <wp:wrapNone/>
                <wp:docPr id="8" name="Text Box 8"/>
                <wp:cNvGraphicFramePr/>
                <a:graphic xmlns:a="http://schemas.openxmlformats.org/drawingml/2006/main">
                  <a:graphicData uri="http://schemas.microsoft.com/office/word/2010/wordprocessingShape">
                    <wps:wsp>
                      <wps:cNvSpPr txBox="1"/>
                      <wps:spPr>
                        <a:xfrm>
                          <a:off x="0" y="0"/>
                          <a:ext cx="9355455" cy="6953693"/>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8E210F" w:rsidRPr="00D4402D" w14:paraId="4DFC16C1" w14:textId="77777777" w:rsidTr="00AB163E">
                              <w:trPr>
                                <w:trHeight w:val="320"/>
                              </w:trPr>
                              <w:tc>
                                <w:tcPr>
                                  <w:tcW w:w="14395" w:type="dxa"/>
                                  <w:gridSpan w:val="10"/>
                                  <w:noWrap/>
                                  <w:vAlign w:val="center"/>
                                </w:tcPr>
                                <w:p w14:paraId="488268D2" w14:textId="77777777" w:rsidR="008E210F" w:rsidRPr="004D0389" w:rsidRDefault="008E210F"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8E210F" w:rsidRPr="00D4402D" w14:paraId="024835C6" w14:textId="77777777" w:rsidTr="00AB163E">
                              <w:trPr>
                                <w:trHeight w:val="320"/>
                              </w:trPr>
                              <w:tc>
                                <w:tcPr>
                                  <w:tcW w:w="2317" w:type="dxa"/>
                                  <w:noWrap/>
                                  <w:vAlign w:val="center"/>
                                  <w:hideMark/>
                                </w:tcPr>
                                <w:p w14:paraId="5B01DB7A" w14:textId="77777777" w:rsidR="008E210F" w:rsidRPr="00173966" w:rsidRDefault="008E210F" w:rsidP="00D9498C">
                                  <w:pPr>
                                    <w:rPr>
                                      <w:rFonts w:ascii="Times New Roman" w:hAnsi="Times New Roman" w:cs="Times New Roman"/>
                                      <w:sz w:val="20"/>
                                      <w:szCs w:val="20"/>
                                      <w:vertAlign w:val="superscript"/>
                                    </w:rPr>
                                  </w:pPr>
                                  <w:r>
                                    <w:rPr>
                                      <w:rFonts w:ascii="Times New Roman" w:hAnsi="Times New Roman" w:cs="Times New Roman"/>
                                      <w:b/>
                                      <w:bCs/>
                                      <w:sz w:val="20"/>
                                      <w:szCs w:val="20"/>
                                    </w:rPr>
                                    <w:t>Dietary Pattern</w:t>
                                  </w:r>
                                  <w:r>
                                    <w:rPr>
                                      <w:rFonts w:ascii="Times New Roman" w:hAnsi="Times New Roman" w:cs="Times New Roman"/>
                                      <w:sz w:val="20"/>
                                      <w:szCs w:val="20"/>
                                      <w:vertAlign w:val="superscript"/>
                                    </w:rPr>
                                    <w:t>d</w:t>
                                  </w:r>
                                </w:p>
                              </w:tc>
                              <w:tc>
                                <w:tcPr>
                                  <w:tcW w:w="720" w:type="dxa"/>
                                  <w:noWrap/>
                                  <w:vAlign w:val="center"/>
                                  <w:hideMark/>
                                </w:tcPr>
                                <w:p w14:paraId="714DD0B4" w14:textId="77777777" w:rsidR="008E210F" w:rsidRPr="00D4402D" w:rsidRDefault="008E210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514C6D1F"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7C030F1B"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1C677EA4"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49720868"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36B96BC7" w14:textId="77777777" w:rsidR="008E210F" w:rsidRPr="00D4402D" w:rsidRDefault="008E210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02687DA6" w14:textId="77777777" w:rsidR="008E210F" w:rsidRPr="00D4402D" w:rsidRDefault="008E210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
                              </w:tc>
                              <w:tc>
                                <w:tcPr>
                                  <w:tcW w:w="1816" w:type="dxa"/>
                                  <w:noWrap/>
                                  <w:vAlign w:val="center"/>
                                  <w:hideMark/>
                                </w:tcPr>
                                <w:p w14:paraId="7DA9004C" w14:textId="77777777" w:rsidR="008E210F" w:rsidRPr="00D4402D" w:rsidRDefault="008E210F" w:rsidP="00D9498C">
                                  <w:pPr>
                                    <w:jc w:val="center"/>
                                    <w:rPr>
                                      <w:rFonts w:ascii="Times New Roman" w:hAnsi="Times New Roman" w:cs="Times New Roman"/>
                                      <w:b/>
                                      <w:bCs/>
                                      <w:sz w:val="20"/>
                                      <w:szCs w:val="20"/>
                                      <w:vertAlign w:val="subscript"/>
                                    </w:rPr>
                                  </w:pPr>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
                              </w:tc>
                              <w:tc>
                                <w:tcPr>
                                  <w:tcW w:w="958" w:type="dxa"/>
                                  <w:noWrap/>
                                  <w:vAlign w:val="center"/>
                                  <w:hideMark/>
                                </w:tcPr>
                                <w:p w14:paraId="577D7040" w14:textId="77777777" w:rsidR="008E210F" w:rsidRPr="001A6E43" w:rsidRDefault="008E210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non-linear</w:t>
                                  </w:r>
                                </w:p>
                              </w:tc>
                            </w:tr>
                            <w:tr w:rsidR="008E210F" w:rsidRPr="00D4402D" w14:paraId="67F7ACC1" w14:textId="77777777" w:rsidTr="00AB163E">
                              <w:trPr>
                                <w:trHeight w:val="320"/>
                              </w:trPr>
                              <w:tc>
                                <w:tcPr>
                                  <w:tcW w:w="14395" w:type="dxa"/>
                                  <w:gridSpan w:val="10"/>
                                  <w:noWrap/>
                                  <w:vAlign w:val="center"/>
                                </w:tcPr>
                                <w:p w14:paraId="27439D56" w14:textId="77777777" w:rsidR="008E210F" w:rsidRPr="00D4402D" w:rsidRDefault="008E210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8E210F" w:rsidRPr="00D4402D" w14:paraId="74696C57" w14:textId="77777777" w:rsidTr="006153D4">
                              <w:trPr>
                                <w:trHeight w:val="320"/>
                              </w:trPr>
                              <w:tc>
                                <w:tcPr>
                                  <w:tcW w:w="2317" w:type="dxa"/>
                                  <w:noWrap/>
                                  <w:vAlign w:val="center"/>
                                  <w:hideMark/>
                                </w:tcPr>
                                <w:p w14:paraId="23AB6805"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1C23D9E"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C299E9"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974C6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6659C95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1D8E70A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7C8503F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15F6359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2173668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6331467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8E210F" w:rsidRPr="00D4402D" w14:paraId="2A803884" w14:textId="77777777" w:rsidTr="006153D4">
                              <w:trPr>
                                <w:trHeight w:val="320"/>
                              </w:trPr>
                              <w:tc>
                                <w:tcPr>
                                  <w:tcW w:w="2317" w:type="dxa"/>
                                  <w:noWrap/>
                                  <w:vAlign w:val="center"/>
                                  <w:hideMark/>
                                </w:tcPr>
                                <w:p w14:paraId="0B6E4463"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0424A55"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2A537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4D15CC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5EE199A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0FD1A26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7850C68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4DDCF2D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305D458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0541059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8E210F" w:rsidRPr="00D4402D" w14:paraId="551B88DB" w14:textId="77777777" w:rsidTr="006153D4">
                              <w:trPr>
                                <w:trHeight w:val="320"/>
                              </w:trPr>
                              <w:tc>
                                <w:tcPr>
                                  <w:tcW w:w="2317" w:type="dxa"/>
                                  <w:noWrap/>
                                  <w:vAlign w:val="center"/>
                                  <w:hideMark/>
                                </w:tcPr>
                                <w:p w14:paraId="1404DE72"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9D681A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537922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FEF5A8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2C71D8B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2694E51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2564B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6A94C32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680E80E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0F734B4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8E210F" w:rsidRPr="00D4402D" w14:paraId="794ED8CF" w14:textId="77777777" w:rsidTr="006153D4">
                              <w:trPr>
                                <w:trHeight w:val="320"/>
                              </w:trPr>
                              <w:tc>
                                <w:tcPr>
                                  <w:tcW w:w="2317" w:type="dxa"/>
                                  <w:noWrap/>
                                  <w:vAlign w:val="center"/>
                                  <w:hideMark/>
                                </w:tcPr>
                                <w:p w14:paraId="1C5E1DE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1AD6F9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59FFEA7"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5F928F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72A5F6A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63F3696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0C1FC2C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398019C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02696D5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2195579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8E210F" w:rsidRPr="00D4402D" w14:paraId="37FAD29C" w14:textId="77777777" w:rsidTr="006153D4">
                              <w:trPr>
                                <w:trHeight w:val="320"/>
                              </w:trPr>
                              <w:tc>
                                <w:tcPr>
                                  <w:tcW w:w="2317" w:type="dxa"/>
                                  <w:noWrap/>
                                  <w:vAlign w:val="center"/>
                                  <w:hideMark/>
                                </w:tcPr>
                                <w:p w14:paraId="60E06593"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BA5934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A106463"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1E7F00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59EFE9A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63E36C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6C5891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0329327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E81C36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33329E9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8E210F" w:rsidRPr="00D4402D" w14:paraId="7C6CAB81" w14:textId="77777777" w:rsidTr="006153D4">
                              <w:trPr>
                                <w:trHeight w:val="320"/>
                              </w:trPr>
                              <w:tc>
                                <w:tcPr>
                                  <w:tcW w:w="2317" w:type="dxa"/>
                                  <w:noWrap/>
                                  <w:vAlign w:val="center"/>
                                  <w:hideMark/>
                                </w:tcPr>
                                <w:p w14:paraId="2C6E76A7"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CA9F3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C49C8F6"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5AF34A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D838F6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2B207C9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18588C7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1811826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72C392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53CD0CB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8E210F" w:rsidRPr="00D4402D" w14:paraId="7AA751EA" w14:textId="77777777" w:rsidTr="00D31C48">
                              <w:trPr>
                                <w:trHeight w:val="320"/>
                              </w:trPr>
                              <w:tc>
                                <w:tcPr>
                                  <w:tcW w:w="2317" w:type="dxa"/>
                                  <w:noWrap/>
                                  <w:vAlign w:val="center"/>
                                </w:tcPr>
                                <w:p w14:paraId="6FFC5F75" w14:textId="77777777" w:rsidR="008E210F" w:rsidRDefault="008E210F" w:rsidP="00D31C48">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center"/>
                                </w:tcPr>
                                <w:p w14:paraId="3FE7056A"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center"/>
                                </w:tcPr>
                                <w:p w14:paraId="1CC77B5E"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center"/>
                                </w:tcPr>
                                <w:p w14:paraId="2BD4800B"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(0.68-1.45)</w:t>
                                  </w:r>
                                </w:p>
                              </w:tc>
                              <w:tc>
                                <w:tcPr>
                                  <w:tcW w:w="1716" w:type="dxa"/>
                                  <w:noWrap/>
                                  <w:vAlign w:val="center"/>
                                </w:tcPr>
                                <w:p w14:paraId="1240F6F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0.73 (0.48-1.10)</w:t>
                                  </w:r>
                                </w:p>
                              </w:tc>
                              <w:tc>
                                <w:tcPr>
                                  <w:tcW w:w="1716" w:type="dxa"/>
                                  <w:noWrap/>
                                  <w:vAlign w:val="center"/>
                                </w:tcPr>
                                <w:p w14:paraId="615055A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0.74 (0.51-1.08)</w:t>
                                  </w:r>
                                </w:p>
                              </w:tc>
                              <w:tc>
                                <w:tcPr>
                                  <w:tcW w:w="1816" w:type="dxa"/>
                                  <w:noWrap/>
                                  <w:vAlign w:val="center"/>
                                </w:tcPr>
                                <w:p w14:paraId="61F39AC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0.63 (0.41-0.96)*</w:t>
                                  </w:r>
                                </w:p>
                              </w:tc>
                              <w:tc>
                                <w:tcPr>
                                  <w:tcW w:w="1000" w:type="dxa"/>
                                  <w:noWrap/>
                                  <w:vAlign w:val="center"/>
                                </w:tcPr>
                                <w:p w14:paraId="598672DA"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&lt; 0.01**</w:t>
                                  </w:r>
                                </w:p>
                              </w:tc>
                              <w:tc>
                                <w:tcPr>
                                  <w:tcW w:w="1816" w:type="dxa"/>
                                  <w:noWrap/>
                                  <w:vAlign w:val="center"/>
                                </w:tcPr>
                                <w:p w14:paraId="15F100D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0.88 (0.78-0.99)*</w:t>
                                  </w:r>
                                </w:p>
                              </w:tc>
                              <w:tc>
                                <w:tcPr>
                                  <w:tcW w:w="958" w:type="dxa"/>
                                  <w:noWrap/>
                                  <w:vAlign w:val="center"/>
                                </w:tcPr>
                                <w:p w14:paraId="59BB1F29"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0.09</w:t>
                                  </w:r>
                                </w:p>
                              </w:tc>
                            </w:tr>
                            <w:tr w:rsidR="008E210F" w:rsidRPr="00D4402D" w14:paraId="615C4DDD" w14:textId="77777777" w:rsidTr="00AB163E">
                              <w:trPr>
                                <w:trHeight w:val="320"/>
                              </w:trPr>
                              <w:tc>
                                <w:tcPr>
                                  <w:tcW w:w="14395" w:type="dxa"/>
                                  <w:gridSpan w:val="10"/>
                                  <w:noWrap/>
                                  <w:vAlign w:val="center"/>
                                </w:tcPr>
                                <w:p w14:paraId="7FFE7F08" w14:textId="77777777" w:rsidR="008E210F" w:rsidRPr="00D4402D" w:rsidRDefault="008E210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8E210F" w:rsidRPr="00D4402D" w14:paraId="6E4C8180" w14:textId="77777777" w:rsidTr="006153D4">
                              <w:trPr>
                                <w:trHeight w:val="320"/>
                              </w:trPr>
                              <w:tc>
                                <w:tcPr>
                                  <w:tcW w:w="2317" w:type="dxa"/>
                                  <w:noWrap/>
                                  <w:vAlign w:val="center"/>
                                  <w:hideMark/>
                                </w:tcPr>
                                <w:p w14:paraId="2D241025"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B8C34C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CD0BDB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0BA52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5CCC549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25D5E2E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196E545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38A57B3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3F7409D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61AABE1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8E210F" w:rsidRPr="00D4402D" w14:paraId="54A21EE1" w14:textId="77777777" w:rsidTr="006153D4">
                              <w:trPr>
                                <w:trHeight w:val="320"/>
                              </w:trPr>
                              <w:tc>
                                <w:tcPr>
                                  <w:tcW w:w="2317" w:type="dxa"/>
                                  <w:noWrap/>
                                  <w:vAlign w:val="center"/>
                                  <w:hideMark/>
                                </w:tcPr>
                                <w:p w14:paraId="08110E5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15F658A"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C71B6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8720D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2A71BA9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680F205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2759B23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371753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14EA6B8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002CE0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8E210F" w:rsidRPr="00D4402D" w14:paraId="36F1D74F" w14:textId="77777777" w:rsidTr="006153D4">
                              <w:trPr>
                                <w:trHeight w:val="320"/>
                              </w:trPr>
                              <w:tc>
                                <w:tcPr>
                                  <w:tcW w:w="2317" w:type="dxa"/>
                                  <w:noWrap/>
                                  <w:vAlign w:val="center"/>
                                  <w:hideMark/>
                                </w:tcPr>
                                <w:p w14:paraId="6A877E78"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B0BBCE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5BA93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3766F3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1195E74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3ED6552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F8D822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32C6C27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0E20620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0B5E2D0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8E210F" w:rsidRPr="00D4402D" w14:paraId="0732ACD5" w14:textId="77777777" w:rsidTr="006153D4">
                              <w:trPr>
                                <w:trHeight w:val="320"/>
                              </w:trPr>
                              <w:tc>
                                <w:tcPr>
                                  <w:tcW w:w="2317" w:type="dxa"/>
                                  <w:noWrap/>
                                  <w:vAlign w:val="center"/>
                                  <w:hideMark/>
                                </w:tcPr>
                                <w:p w14:paraId="76DDB7E7"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2E520B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23DEE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29F02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45EF95A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134E424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3C51604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18E67BE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5D2B072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56BF628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8E210F" w:rsidRPr="00D4402D" w14:paraId="755CC76A" w14:textId="77777777" w:rsidTr="006153D4">
                              <w:trPr>
                                <w:trHeight w:val="320"/>
                              </w:trPr>
                              <w:tc>
                                <w:tcPr>
                                  <w:tcW w:w="2317" w:type="dxa"/>
                                  <w:noWrap/>
                                  <w:vAlign w:val="center"/>
                                  <w:hideMark/>
                                </w:tcPr>
                                <w:p w14:paraId="3E1D232C"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DB26D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86F3BB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E51A063"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C82BA73"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7E37A85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3842E8C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79E8F0D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86C13B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653D226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8E210F" w:rsidRPr="00D4402D" w14:paraId="7181011F" w14:textId="77777777" w:rsidTr="006153D4">
                              <w:trPr>
                                <w:trHeight w:val="320"/>
                              </w:trPr>
                              <w:tc>
                                <w:tcPr>
                                  <w:tcW w:w="2317" w:type="dxa"/>
                                  <w:noWrap/>
                                  <w:vAlign w:val="center"/>
                                  <w:hideMark/>
                                </w:tcPr>
                                <w:p w14:paraId="035B2818"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B1DDA7D"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353C8F9"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051D0F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3DC9C19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0015548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4D58136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46EE6E1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402CEA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ABFF75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8E210F" w:rsidRPr="00D4402D" w14:paraId="7C4658F1" w14:textId="77777777" w:rsidTr="00D31C48">
                              <w:trPr>
                                <w:trHeight w:val="320"/>
                              </w:trPr>
                              <w:tc>
                                <w:tcPr>
                                  <w:tcW w:w="2317" w:type="dxa"/>
                                  <w:noWrap/>
                                  <w:vAlign w:val="center"/>
                                </w:tcPr>
                                <w:p w14:paraId="7D1502C3" w14:textId="77777777" w:rsidR="008E210F" w:rsidRDefault="008E210F"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center"/>
                                </w:tcPr>
                                <w:p w14:paraId="2A17E076"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center"/>
                                </w:tcPr>
                                <w:p w14:paraId="710ADED0"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center"/>
                                </w:tcPr>
                                <w:p w14:paraId="4912CA7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0.75 (0.40-1.37)</w:t>
                                  </w:r>
                                </w:p>
                              </w:tc>
                              <w:tc>
                                <w:tcPr>
                                  <w:tcW w:w="1716" w:type="dxa"/>
                                  <w:noWrap/>
                                  <w:vAlign w:val="center"/>
                                </w:tcPr>
                                <w:p w14:paraId="70EF4A6B"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0.51 (0.26-1.01)</w:t>
                                  </w:r>
                                </w:p>
                              </w:tc>
                              <w:tc>
                                <w:tcPr>
                                  <w:tcW w:w="1716" w:type="dxa"/>
                                  <w:noWrap/>
                                  <w:vAlign w:val="center"/>
                                </w:tcPr>
                                <w:p w14:paraId="2706D45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0.71 (0.44-1.16)</w:t>
                                  </w:r>
                                </w:p>
                              </w:tc>
                              <w:tc>
                                <w:tcPr>
                                  <w:tcW w:w="1816" w:type="dxa"/>
                                  <w:noWrap/>
                                  <w:vAlign w:val="center"/>
                                </w:tcPr>
                                <w:p w14:paraId="4C0E10C2"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0.50 (0.29-0.88)*</w:t>
                                  </w:r>
                                </w:p>
                              </w:tc>
                              <w:tc>
                                <w:tcPr>
                                  <w:tcW w:w="1000" w:type="dxa"/>
                                  <w:noWrap/>
                                  <w:vAlign w:val="center"/>
                                </w:tcPr>
                                <w:p w14:paraId="52A5D0E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0.02*</w:t>
                                  </w:r>
                                </w:p>
                              </w:tc>
                              <w:tc>
                                <w:tcPr>
                                  <w:tcW w:w="1816" w:type="dxa"/>
                                  <w:noWrap/>
                                  <w:vAlign w:val="center"/>
                                </w:tcPr>
                                <w:p w14:paraId="3E4CBD89"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0.87 (0.75-1.01)</w:t>
                                  </w:r>
                                </w:p>
                              </w:tc>
                              <w:tc>
                                <w:tcPr>
                                  <w:tcW w:w="958" w:type="dxa"/>
                                  <w:noWrap/>
                                  <w:vAlign w:val="center"/>
                                </w:tcPr>
                                <w:p w14:paraId="210FF568"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0.42</w:t>
                                  </w:r>
                                </w:p>
                              </w:tc>
                            </w:tr>
                            <w:tr w:rsidR="008E210F" w:rsidRPr="00D4402D" w:rsidDel="001F5A7E" w14:paraId="6CFEA743" w14:textId="60557E7D" w:rsidTr="00AB163E">
                              <w:trPr>
                                <w:trHeight w:val="320"/>
                                <w:del w:id="101" w:author="Maino Vieytes, Christian (NIH/NIA/IRP) [F]" w:date="2023-11-15T09:29:00Z"/>
                              </w:trPr>
                              <w:tc>
                                <w:tcPr>
                                  <w:tcW w:w="14395" w:type="dxa"/>
                                  <w:gridSpan w:val="10"/>
                                  <w:noWrap/>
                                  <w:vAlign w:val="center"/>
                                </w:tcPr>
                                <w:p w14:paraId="31CEFE4D" w14:textId="174F82B1" w:rsidR="008E210F" w:rsidRPr="00D4402D" w:rsidDel="001F5A7E" w:rsidRDefault="008E210F" w:rsidP="00D9498C">
                                  <w:pPr>
                                    <w:rPr>
                                      <w:del w:id="102" w:author="Maino Vieytes, Christian (NIH/NIA/IRP) [F]" w:date="2023-11-15T09:29:00Z"/>
                                      <w:rFonts w:ascii="Times New Roman" w:hAnsi="Times New Roman" w:cs="Times New Roman"/>
                                      <w:i/>
                                      <w:iCs/>
                                      <w:sz w:val="20"/>
                                      <w:szCs w:val="20"/>
                                    </w:rPr>
                                  </w:pPr>
                                  <w:del w:id="103" w:author="Maino Vieytes, Christian (NIH/NIA/IRP) [F]" w:date="2023-11-15T09:29:00Z">
                                    <w:r w:rsidRPr="00D4402D" w:rsidDel="001F5A7E">
                                      <w:rPr>
                                        <w:rFonts w:ascii="Times New Roman" w:hAnsi="Times New Roman" w:cs="Times New Roman"/>
                                        <w:i/>
                                        <w:iCs/>
                                        <w:sz w:val="20"/>
                                        <w:szCs w:val="20"/>
                                      </w:rPr>
                                      <w:delText>Cardiovascular Disease Mortality</w:delText>
                                    </w:r>
                                  </w:del>
                                </w:p>
                              </w:tc>
                            </w:tr>
                            <w:tr w:rsidR="008E210F" w:rsidRPr="00D4402D" w:rsidDel="001F5A7E" w14:paraId="5DDFF327" w14:textId="4053A144" w:rsidTr="006153D4">
                              <w:trPr>
                                <w:trHeight w:val="320"/>
                                <w:del w:id="104" w:author="Maino Vieytes, Christian (NIH/NIA/IRP) [F]" w:date="2023-11-15T09:29:00Z"/>
                              </w:trPr>
                              <w:tc>
                                <w:tcPr>
                                  <w:tcW w:w="2317" w:type="dxa"/>
                                  <w:noWrap/>
                                  <w:vAlign w:val="center"/>
                                  <w:hideMark/>
                                </w:tcPr>
                                <w:p w14:paraId="0063A6A3" w14:textId="5FE53301" w:rsidR="008E210F" w:rsidRPr="00D4402D" w:rsidDel="001F5A7E" w:rsidRDefault="008E210F" w:rsidP="006153D4">
                                  <w:pPr>
                                    <w:rPr>
                                      <w:del w:id="105" w:author="Maino Vieytes, Christian (NIH/NIA/IRP) [F]" w:date="2023-11-15T09:29:00Z"/>
                                      <w:rFonts w:ascii="Times New Roman" w:hAnsi="Times New Roman" w:cs="Times New Roman"/>
                                      <w:sz w:val="20"/>
                                      <w:szCs w:val="20"/>
                                    </w:rPr>
                                  </w:pPr>
                                  <w:del w:id="106" w:author="Maino Vieytes, Christian (NIH/NIA/IRP) [F]" w:date="2023-11-15T09:29:00Z">
                                    <w:r w:rsidRPr="00D4402D" w:rsidDel="001F5A7E">
                                      <w:rPr>
                                        <w:rFonts w:ascii="Times New Roman" w:hAnsi="Times New Roman" w:cs="Times New Roman"/>
                                        <w:sz w:val="20"/>
                                        <w:szCs w:val="20"/>
                                      </w:rPr>
                                      <w:delText>Food Insecurity</w:delText>
                                    </w:r>
                                    <w:r w:rsidDel="001F5A7E">
                                      <w:rPr>
                                        <w:rFonts w:ascii="Times New Roman" w:hAnsi="Times New Roman" w:cs="Times New Roman"/>
                                        <w:sz w:val="20"/>
                                        <w:szCs w:val="20"/>
                                      </w:rPr>
                                      <w:delText xml:space="preserve"> (FI)</w:delText>
                                    </w:r>
                                    <w:r w:rsidRPr="00173966" w:rsidDel="001F5A7E">
                                      <w:rPr>
                                        <w:rFonts w:ascii="Times New Roman" w:hAnsi="Times New Roman" w:cs="Times New Roman"/>
                                        <w:b/>
                                        <w:bCs/>
                                        <w:sz w:val="20"/>
                                        <w:szCs w:val="20"/>
                                        <w:vertAlign w:val="superscript"/>
                                        <w:lang w:bidi="en-US"/>
                                      </w:rPr>
                                      <w:delText>†</w:delText>
                                    </w:r>
                                  </w:del>
                                </w:p>
                              </w:tc>
                              <w:tc>
                                <w:tcPr>
                                  <w:tcW w:w="720" w:type="dxa"/>
                                  <w:noWrap/>
                                  <w:vAlign w:val="center"/>
                                  <w:hideMark/>
                                </w:tcPr>
                                <w:p w14:paraId="09FC60E8" w14:textId="6B7DC6A8" w:rsidR="008E210F" w:rsidRPr="00D4402D" w:rsidDel="001F5A7E" w:rsidRDefault="008E210F" w:rsidP="006153D4">
                                  <w:pPr>
                                    <w:jc w:val="center"/>
                                    <w:rPr>
                                      <w:del w:id="107" w:author="Maino Vieytes, Christian (NIH/NIA/IRP) [F]" w:date="2023-11-15T09:29:00Z"/>
                                      <w:rFonts w:ascii="Times New Roman" w:hAnsi="Times New Roman" w:cs="Times New Roman"/>
                                      <w:sz w:val="20"/>
                                      <w:szCs w:val="20"/>
                                    </w:rPr>
                                  </w:pPr>
                                  <w:del w:id="108" w:author="Maino Vieytes, Christian (NIH/NIA/IRP) [F]" w:date="2023-11-15T09:29:00Z">
                                    <w:r w:rsidRPr="00D4402D" w:rsidDel="001F5A7E">
                                      <w:rPr>
                                        <w:rFonts w:ascii="Times New Roman" w:hAnsi="Times New Roman" w:cs="Times New Roman"/>
                                        <w:sz w:val="20"/>
                                        <w:szCs w:val="20"/>
                                      </w:rPr>
                                      <w:delText>2493</w:delText>
                                    </w:r>
                                  </w:del>
                                </w:p>
                              </w:tc>
                              <w:tc>
                                <w:tcPr>
                                  <w:tcW w:w="720" w:type="dxa"/>
                                  <w:noWrap/>
                                  <w:vAlign w:val="center"/>
                                  <w:hideMark/>
                                </w:tcPr>
                                <w:p w14:paraId="321E65C5" w14:textId="192F90FC" w:rsidR="008E210F" w:rsidRPr="00D4402D" w:rsidDel="001F5A7E" w:rsidRDefault="008E210F" w:rsidP="006153D4">
                                  <w:pPr>
                                    <w:jc w:val="center"/>
                                    <w:rPr>
                                      <w:del w:id="109" w:author="Maino Vieytes, Christian (NIH/NIA/IRP) [F]" w:date="2023-11-15T09:29:00Z"/>
                                      <w:rFonts w:ascii="Times New Roman" w:hAnsi="Times New Roman" w:cs="Times New Roman"/>
                                      <w:sz w:val="20"/>
                                      <w:szCs w:val="20"/>
                                    </w:rPr>
                                  </w:pPr>
                                  <w:del w:id="110" w:author="Maino Vieytes, Christian (NIH/NIA/IRP) [F]" w:date="2023-11-15T09:29:00Z">
                                    <w:r w:rsidRPr="00D4402D" w:rsidDel="001F5A7E">
                                      <w:rPr>
                                        <w:rFonts w:ascii="Times New Roman" w:hAnsi="Times New Roman" w:cs="Times New Roman"/>
                                        <w:sz w:val="20"/>
                                        <w:szCs w:val="20"/>
                                      </w:rPr>
                                      <w:delText>1.00</w:delText>
                                    </w:r>
                                  </w:del>
                                </w:p>
                              </w:tc>
                              <w:tc>
                                <w:tcPr>
                                  <w:tcW w:w="1616" w:type="dxa"/>
                                  <w:noWrap/>
                                  <w:vAlign w:val="center"/>
                                  <w:hideMark/>
                                </w:tcPr>
                                <w:p w14:paraId="53331557" w14:textId="4E13DE95" w:rsidR="008E210F" w:rsidRPr="006153D4" w:rsidDel="001F5A7E" w:rsidRDefault="008E210F" w:rsidP="006153D4">
                                  <w:pPr>
                                    <w:jc w:val="center"/>
                                    <w:rPr>
                                      <w:del w:id="111" w:author="Maino Vieytes, Christian (NIH/NIA/IRP) [F]" w:date="2023-11-15T09:29:00Z"/>
                                      <w:rFonts w:ascii="Times New Roman" w:hAnsi="Times New Roman" w:cs="Times New Roman"/>
                                      <w:sz w:val="20"/>
                                      <w:szCs w:val="20"/>
                                    </w:rPr>
                                  </w:pPr>
                                  <w:del w:id="112" w:author="Maino Vieytes, Christian (NIH/NIA/IRP) [F]" w:date="2023-11-15T09:29:00Z">
                                    <w:r w:rsidRPr="006153D4" w:rsidDel="001F5A7E">
                                      <w:rPr>
                                        <w:rFonts w:ascii="Times New Roman" w:hAnsi="Times New Roman" w:cs="Times New Roman"/>
                                        <w:sz w:val="20"/>
                                        <w:szCs w:val="20"/>
                                      </w:rPr>
                                      <w:delText>0.84 (0.41-1.72)</w:delText>
                                    </w:r>
                                  </w:del>
                                </w:p>
                              </w:tc>
                              <w:tc>
                                <w:tcPr>
                                  <w:tcW w:w="1716" w:type="dxa"/>
                                  <w:noWrap/>
                                  <w:vAlign w:val="center"/>
                                  <w:hideMark/>
                                </w:tcPr>
                                <w:p w14:paraId="69C692F1" w14:textId="4CB32568" w:rsidR="008E210F" w:rsidRPr="006153D4" w:rsidDel="001F5A7E" w:rsidRDefault="008E210F" w:rsidP="006153D4">
                                  <w:pPr>
                                    <w:jc w:val="center"/>
                                    <w:rPr>
                                      <w:del w:id="113" w:author="Maino Vieytes, Christian (NIH/NIA/IRP) [F]" w:date="2023-11-15T09:29:00Z"/>
                                      <w:rFonts w:ascii="Times New Roman" w:hAnsi="Times New Roman" w:cs="Times New Roman"/>
                                      <w:sz w:val="20"/>
                                      <w:szCs w:val="20"/>
                                    </w:rPr>
                                  </w:pPr>
                                  <w:del w:id="114" w:author="Maino Vieytes, Christian (NIH/NIA/IRP) [F]" w:date="2023-11-15T09:29:00Z">
                                    <w:r w:rsidRPr="006153D4" w:rsidDel="001F5A7E">
                                      <w:rPr>
                                        <w:rFonts w:ascii="Times New Roman" w:hAnsi="Times New Roman" w:cs="Times New Roman"/>
                                        <w:sz w:val="20"/>
                                        <w:szCs w:val="20"/>
                                      </w:rPr>
                                      <w:delText>1.08 (0.53-2.20)</w:delText>
                                    </w:r>
                                  </w:del>
                                </w:p>
                              </w:tc>
                              <w:tc>
                                <w:tcPr>
                                  <w:tcW w:w="1716" w:type="dxa"/>
                                  <w:noWrap/>
                                  <w:vAlign w:val="center"/>
                                  <w:hideMark/>
                                </w:tcPr>
                                <w:p w14:paraId="0200121A" w14:textId="46671D58" w:rsidR="008E210F" w:rsidRPr="006153D4" w:rsidDel="001F5A7E" w:rsidRDefault="008E210F" w:rsidP="006153D4">
                                  <w:pPr>
                                    <w:jc w:val="center"/>
                                    <w:rPr>
                                      <w:del w:id="115" w:author="Maino Vieytes, Christian (NIH/NIA/IRP) [F]" w:date="2023-11-15T09:29:00Z"/>
                                      <w:rFonts w:ascii="Times New Roman" w:hAnsi="Times New Roman" w:cs="Times New Roman"/>
                                      <w:sz w:val="20"/>
                                      <w:szCs w:val="20"/>
                                    </w:rPr>
                                  </w:pPr>
                                  <w:del w:id="116" w:author="Maino Vieytes, Christian (NIH/NIA/IRP) [F]" w:date="2023-11-15T09:29:00Z">
                                    <w:r w:rsidRPr="006153D4" w:rsidDel="001F5A7E">
                                      <w:rPr>
                                        <w:rFonts w:ascii="Times New Roman" w:hAnsi="Times New Roman" w:cs="Times New Roman"/>
                                        <w:sz w:val="20"/>
                                        <w:szCs w:val="20"/>
                                      </w:rPr>
                                      <w:delText>1.33 (0.65-2.74)</w:delText>
                                    </w:r>
                                  </w:del>
                                </w:p>
                              </w:tc>
                              <w:tc>
                                <w:tcPr>
                                  <w:tcW w:w="1816" w:type="dxa"/>
                                  <w:noWrap/>
                                  <w:vAlign w:val="center"/>
                                  <w:hideMark/>
                                </w:tcPr>
                                <w:p w14:paraId="57C32E29" w14:textId="5989F590" w:rsidR="008E210F" w:rsidRPr="006153D4" w:rsidDel="001F5A7E" w:rsidRDefault="008E210F" w:rsidP="006153D4">
                                  <w:pPr>
                                    <w:jc w:val="center"/>
                                    <w:rPr>
                                      <w:del w:id="117" w:author="Maino Vieytes, Christian (NIH/NIA/IRP) [F]" w:date="2023-11-15T09:29:00Z"/>
                                      <w:rFonts w:ascii="Times New Roman" w:hAnsi="Times New Roman" w:cs="Times New Roman"/>
                                      <w:sz w:val="20"/>
                                      <w:szCs w:val="20"/>
                                    </w:rPr>
                                  </w:pPr>
                                  <w:del w:id="118" w:author="Maino Vieytes, Christian (NIH/NIA/IRP) [F]" w:date="2023-11-15T09:29:00Z">
                                    <w:r w:rsidRPr="006153D4" w:rsidDel="001F5A7E">
                                      <w:rPr>
                                        <w:rFonts w:ascii="Times New Roman" w:hAnsi="Times New Roman" w:cs="Times New Roman"/>
                                        <w:sz w:val="20"/>
                                        <w:szCs w:val="20"/>
                                      </w:rPr>
                                      <w:delText>1.05 (0.47-2.37)</w:delText>
                                    </w:r>
                                  </w:del>
                                </w:p>
                              </w:tc>
                              <w:tc>
                                <w:tcPr>
                                  <w:tcW w:w="1000" w:type="dxa"/>
                                  <w:noWrap/>
                                  <w:vAlign w:val="center"/>
                                  <w:hideMark/>
                                </w:tcPr>
                                <w:p w14:paraId="75CEB602" w14:textId="062370F2" w:rsidR="008E210F" w:rsidRPr="006153D4" w:rsidDel="001F5A7E" w:rsidRDefault="008E210F" w:rsidP="006153D4">
                                  <w:pPr>
                                    <w:jc w:val="center"/>
                                    <w:rPr>
                                      <w:del w:id="119" w:author="Maino Vieytes, Christian (NIH/NIA/IRP) [F]" w:date="2023-11-15T09:29:00Z"/>
                                      <w:rFonts w:ascii="Times New Roman" w:hAnsi="Times New Roman" w:cs="Times New Roman"/>
                                      <w:sz w:val="20"/>
                                      <w:szCs w:val="20"/>
                                    </w:rPr>
                                  </w:pPr>
                                  <w:del w:id="120" w:author="Maino Vieytes, Christian (NIH/NIA/IRP) [F]" w:date="2023-11-15T09:29:00Z">
                                    <w:r w:rsidRPr="006153D4" w:rsidDel="001F5A7E">
                                      <w:rPr>
                                        <w:rFonts w:ascii="Times New Roman" w:hAnsi="Times New Roman" w:cs="Times New Roman"/>
                                        <w:sz w:val="20"/>
                                        <w:szCs w:val="20"/>
                                      </w:rPr>
                                      <w:delText>0.51</w:delText>
                                    </w:r>
                                  </w:del>
                                </w:p>
                              </w:tc>
                              <w:tc>
                                <w:tcPr>
                                  <w:tcW w:w="1816" w:type="dxa"/>
                                  <w:noWrap/>
                                  <w:vAlign w:val="center"/>
                                  <w:hideMark/>
                                </w:tcPr>
                                <w:p w14:paraId="162956C7" w14:textId="4CADB204" w:rsidR="008E210F" w:rsidRPr="006153D4" w:rsidDel="001F5A7E" w:rsidRDefault="008E210F" w:rsidP="006153D4">
                                  <w:pPr>
                                    <w:jc w:val="center"/>
                                    <w:rPr>
                                      <w:del w:id="121" w:author="Maino Vieytes, Christian (NIH/NIA/IRP) [F]" w:date="2023-11-15T09:29:00Z"/>
                                      <w:rFonts w:ascii="Times New Roman" w:hAnsi="Times New Roman" w:cs="Times New Roman"/>
                                      <w:sz w:val="20"/>
                                      <w:szCs w:val="20"/>
                                    </w:rPr>
                                  </w:pPr>
                                  <w:del w:id="122" w:author="Maino Vieytes, Christian (NIH/NIA/IRP) [F]" w:date="2023-11-15T09:29:00Z">
                                    <w:r w:rsidRPr="006153D4" w:rsidDel="001F5A7E">
                                      <w:rPr>
                                        <w:rFonts w:ascii="Times New Roman" w:hAnsi="Times New Roman" w:cs="Times New Roman"/>
                                        <w:sz w:val="20"/>
                                        <w:szCs w:val="20"/>
                                      </w:rPr>
                                      <w:delText>1.16 (0.89-1.50)</w:delText>
                                    </w:r>
                                  </w:del>
                                </w:p>
                              </w:tc>
                              <w:tc>
                                <w:tcPr>
                                  <w:tcW w:w="958" w:type="dxa"/>
                                  <w:noWrap/>
                                  <w:vAlign w:val="center"/>
                                  <w:hideMark/>
                                </w:tcPr>
                                <w:p w14:paraId="4AF2C0EC" w14:textId="2DEB8B81" w:rsidR="008E210F" w:rsidRPr="006153D4" w:rsidDel="001F5A7E" w:rsidRDefault="008E210F" w:rsidP="006153D4">
                                  <w:pPr>
                                    <w:jc w:val="center"/>
                                    <w:rPr>
                                      <w:del w:id="123" w:author="Maino Vieytes, Christian (NIH/NIA/IRP) [F]" w:date="2023-11-15T09:29:00Z"/>
                                      <w:rFonts w:ascii="Times New Roman" w:hAnsi="Times New Roman" w:cs="Times New Roman"/>
                                      <w:sz w:val="20"/>
                                      <w:szCs w:val="20"/>
                                    </w:rPr>
                                  </w:pPr>
                                  <w:del w:id="124" w:author="Maino Vieytes, Christian (NIH/NIA/IRP) [F]" w:date="2023-11-15T09:29:00Z">
                                    <w:r w:rsidRPr="006153D4" w:rsidDel="001F5A7E">
                                      <w:rPr>
                                        <w:rFonts w:ascii="Times New Roman" w:hAnsi="Times New Roman" w:cs="Times New Roman"/>
                                        <w:color w:val="000000"/>
                                        <w:sz w:val="20"/>
                                        <w:szCs w:val="20"/>
                                      </w:rPr>
                                      <w:delText>0.77</w:delText>
                                    </w:r>
                                  </w:del>
                                </w:p>
                              </w:tc>
                            </w:tr>
                            <w:tr w:rsidR="008E210F" w:rsidRPr="00D4402D" w:rsidDel="001F5A7E" w14:paraId="7FE5D6E0" w14:textId="0089CB59" w:rsidTr="006153D4">
                              <w:trPr>
                                <w:trHeight w:val="320"/>
                                <w:del w:id="125" w:author="Maino Vieytes, Christian (NIH/NIA/IRP) [F]" w:date="2023-11-15T09:29:00Z"/>
                              </w:trPr>
                              <w:tc>
                                <w:tcPr>
                                  <w:tcW w:w="2317" w:type="dxa"/>
                                  <w:noWrap/>
                                  <w:vAlign w:val="center"/>
                                  <w:hideMark/>
                                </w:tcPr>
                                <w:p w14:paraId="737FFBB4" w14:textId="6F643E74" w:rsidR="008E210F" w:rsidRPr="00D4402D" w:rsidDel="001F5A7E" w:rsidRDefault="008E210F" w:rsidP="006153D4">
                                  <w:pPr>
                                    <w:rPr>
                                      <w:del w:id="126" w:author="Maino Vieytes, Christian (NIH/NIA/IRP) [F]" w:date="2023-11-15T09:29:00Z"/>
                                      <w:rFonts w:ascii="Times New Roman" w:hAnsi="Times New Roman" w:cs="Times New Roman"/>
                                      <w:sz w:val="20"/>
                                      <w:szCs w:val="20"/>
                                    </w:rPr>
                                  </w:pPr>
                                  <w:del w:id="127" w:author="Maino Vieytes, Christian (NIH/NIA/IRP) [F]" w:date="2023-11-15T09:29:00Z">
                                    <w:r w:rsidRPr="00D4402D" w:rsidDel="001F5A7E">
                                      <w:rPr>
                                        <w:rFonts w:ascii="Times New Roman" w:hAnsi="Times New Roman" w:cs="Times New Roman"/>
                                        <w:sz w:val="20"/>
                                        <w:szCs w:val="20"/>
                                      </w:rPr>
                                      <w:delText>Age</w:delText>
                                    </w:r>
                                    <w:r w:rsidRPr="00173966" w:rsidDel="001F5A7E">
                                      <w:rPr>
                                        <w:rFonts w:ascii="Times New Roman" w:hAnsi="Times New Roman" w:cs="Times New Roman"/>
                                        <w:b/>
                                        <w:bCs/>
                                        <w:sz w:val="20"/>
                                        <w:szCs w:val="20"/>
                                        <w:vertAlign w:val="superscript"/>
                                        <w:lang w:bidi="en-US"/>
                                      </w:rPr>
                                      <w:delText>†</w:delText>
                                    </w:r>
                                  </w:del>
                                </w:p>
                              </w:tc>
                              <w:tc>
                                <w:tcPr>
                                  <w:tcW w:w="720" w:type="dxa"/>
                                  <w:noWrap/>
                                  <w:vAlign w:val="center"/>
                                  <w:hideMark/>
                                </w:tcPr>
                                <w:p w14:paraId="0FE80EBF" w14:textId="306C9241" w:rsidR="008E210F" w:rsidRPr="00D4402D" w:rsidDel="001F5A7E" w:rsidRDefault="008E210F" w:rsidP="006153D4">
                                  <w:pPr>
                                    <w:jc w:val="center"/>
                                    <w:rPr>
                                      <w:del w:id="128" w:author="Maino Vieytes, Christian (NIH/NIA/IRP) [F]" w:date="2023-11-15T09:29:00Z"/>
                                      <w:rFonts w:ascii="Times New Roman" w:hAnsi="Times New Roman" w:cs="Times New Roman"/>
                                      <w:sz w:val="20"/>
                                      <w:szCs w:val="20"/>
                                    </w:rPr>
                                  </w:pPr>
                                  <w:del w:id="129" w:author="Maino Vieytes, Christian (NIH/NIA/IRP) [F]" w:date="2023-11-15T09:29:00Z">
                                    <w:r w:rsidRPr="00D4402D" w:rsidDel="001F5A7E">
                                      <w:rPr>
                                        <w:rFonts w:ascii="Times New Roman" w:hAnsi="Times New Roman" w:cs="Times New Roman"/>
                                        <w:sz w:val="20"/>
                                        <w:szCs w:val="20"/>
                                      </w:rPr>
                                      <w:delText>2493</w:delText>
                                    </w:r>
                                  </w:del>
                                </w:p>
                              </w:tc>
                              <w:tc>
                                <w:tcPr>
                                  <w:tcW w:w="720" w:type="dxa"/>
                                  <w:noWrap/>
                                  <w:vAlign w:val="center"/>
                                  <w:hideMark/>
                                </w:tcPr>
                                <w:p w14:paraId="548A6D82" w14:textId="638721B2" w:rsidR="008E210F" w:rsidRPr="00D4402D" w:rsidDel="001F5A7E" w:rsidRDefault="008E210F" w:rsidP="006153D4">
                                  <w:pPr>
                                    <w:jc w:val="center"/>
                                    <w:rPr>
                                      <w:del w:id="130" w:author="Maino Vieytes, Christian (NIH/NIA/IRP) [F]" w:date="2023-11-15T09:29:00Z"/>
                                      <w:rFonts w:ascii="Times New Roman" w:hAnsi="Times New Roman" w:cs="Times New Roman"/>
                                      <w:sz w:val="20"/>
                                      <w:szCs w:val="20"/>
                                    </w:rPr>
                                  </w:pPr>
                                  <w:del w:id="131" w:author="Maino Vieytes, Christian (NIH/NIA/IRP) [F]" w:date="2023-11-15T09:29:00Z">
                                    <w:r w:rsidRPr="00D4402D" w:rsidDel="001F5A7E">
                                      <w:rPr>
                                        <w:rFonts w:ascii="Times New Roman" w:hAnsi="Times New Roman" w:cs="Times New Roman"/>
                                        <w:sz w:val="20"/>
                                        <w:szCs w:val="20"/>
                                      </w:rPr>
                                      <w:delText>1.00</w:delText>
                                    </w:r>
                                  </w:del>
                                </w:p>
                              </w:tc>
                              <w:tc>
                                <w:tcPr>
                                  <w:tcW w:w="1616" w:type="dxa"/>
                                  <w:noWrap/>
                                  <w:vAlign w:val="center"/>
                                  <w:hideMark/>
                                </w:tcPr>
                                <w:p w14:paraId="5D97EFF0" w14:textId="613F9638" w:rsidR="008E210F" w:rsidRPr="006153D4" w:rsidDel="001F5A7E" w:rsidRDefault="008E210F" w:rsidP="006153D4">
                                  <w:pPr>
                                    <w:jc w:val="center"/>
                                    <w:rPr>
                                      <w:del w:id="132" w:author="Maino Vieytes, Christian (NIH/NIA/IRP) [F]" w:date="2023-11-15T09:29:00Z"/>
                                      <w:rFonts w:ascii="Times New Roman" w:hAnsi="Times New Roman" w:cs="Times New Roman"/>
                                      <w:sz w:val="20"/>
                                      <w:szCs w:val="20"/>
                                    </w:rPr>
                                  </w:pPr>
                                  <w:del w:id="133" w:author="Maino Vieytes, Christian (NIH/NIA/IRP) [F]" w:date="2023-11-15T09:29:00Z">
                                    <w:r w:rsidRPr="006153D4" w:rsidDel="001F5A7E">
                                      <w:rPr>
                                        <w:rFonts w:ascii="Times New Roman" w:hAnsi="Times New Roman" w:cs="Times New Roman"/>
                                        <w:sz w:val="20"/>
                                        <w:szCs w:val="20"/>
                                      </w:rPr>
                                      <w:delText>1.48 (0.69-3.18)</w:delText>
                                    </w:r>
                                  </w:del>
                                </w:p>
                              </w:tc>
                              <w:tc>
                                <w:tcPr>
                                  <w:tcW w:w="1716" w:type="dxa"/>
                                  <w:noWrap/>
                                  <w:vAlign w:val="center"/>
                                  <w:hideMark/>
                                </w:tcPr>
                                <w:p w14:paraId="28DCB09E" w14:textId="5192D2C3" w:rsidR="008E210F" w:rsidRPr="006153D4" w:rsidDel="001F5A7E" w:rsidRDefault="008E210F" w:rsidP="006153D4">
                                  <w:pPr>
                                    <w:jc w:val="center"/>
                                    <w:rPr>
                                      <w:del w:id="134" w:author="Maino Vieytes, Christian (NIH/NIA/IRP) [F]" w:date="2023-11-15T09:29:00Z"/>
                                      <w:rFonts w:ascii="Times New Roman" w:hAnsi="Times New Roman" w:cs="Times New Roman"/>
                                      <w:sz w:val="20"/>
                                      <w:szCs w:val="20"/>
                                    </w:rPr>
                                  </w:pPr>
                                  <w:del w:id="135" w:author="Maino Vieytes, Christian (NIH/NIA/IRP) [F]" w:date="2023-11-15T09:29:00Z">
                                    <w:r w:rsidRPr="006153D4" w:rsidDel="001F5A7E">
                                      <w:rPr>
                                        <w:rFonts w:ascii="Times New Roman" w:hAnsi="Times New Roman" w:cs="Times New Roman"/>
                                        <w:sz w:val="20"/>
                                        <w:szCs w:val="20"/>
                                      </w:rPr>
                                      <w:delText>2.23 (1.01-4.92)*</w:delText>
                                    </w:r>
                                  </w:del>
                                </w:p>
                              </w:tc>
                              <w:tc>
                                <w:tcPr>
                                  <w:tcW w:w="1716" w:type="dxa"/>
                                  <w:noWrap/>
                                  <w:vAlign w:val="center"/>
                                  <w:hideMark/>
                                </w:tcPr>
                                <w:p w14:paraId="35705C7D" w14:textId="55D9E2FD" w:rsidR="008E210F" w:rsidRPr="006153D4" w:rsidDel="001F5A7E" w:rsidRDefault="008E210F" w:rsidP="006153D4">
                                  <w:pPr>
                                    <w:jc w:val="center"/>
                                    <w:rPr>
                                      <w:del w:id="136" w:author="Maino Vieytes, Christian (NIH/NIA/IRP) [F]" w:date="2023-11-15T09:29:00Z"/>
                                      <w:rFonts w:ascii="Times New Roman" w:hAnsi="Times New Roman" w:cs="Times New Roman"/>
                                      <w:sz w:val="20"/>
                                      <w:szCs w:val="20"/>
                                    </w:rPr>
                                  </w:pPr>
                                  <w:del w:id="137" w:author="Maino Vieytes, Christian (NIH/NIA/IRP) [F]" w:date="2023-11-15T09:29:00Z">
                                    <w:r w:rsidRPr="006153D4" w:rsidDel="001F5A7E">
                                      <w:rPr>
                                        <w:rFonts w:ascii="Times New Roman" w:hAnsi="Times New Roman" w:cs="Times New Roman"/>
                                        <w:sz w:val="20"/>
                                        <w:szCs w:val="20"/>
                                      </w:rPr>
                                      <w:delText>1.67 (0.88-3.18)</w:delText>
                                    </w:r>
                                  </w:del>
                                </w:p>
                              </w:tc>
                              <w:tc>
                                <w:tcPr>
                                  <w:tcW w:w="1816" w:type="dxa"/>
                                  <w:noWrap/>
                                  <w:vAlign w:val="center"/>
                                  <w:hideMark/>
                                </w:tcPr>
                                <w:p w14:paraId="3298FF01" w14:textId="67A11E9C" w:rsidR="008E210F" w:rsidRPr="006153D4" w:rsidDel="001F5A7E" w:rsidRDefault="008E210F" w:rsidP="006153D4">
                                  <w:pPr>
                                    <w:jc w:val="center"/>
                                    <w:rPr>
                                      <w:del w:id="138" w:author="Maino Vieytes, Christian (NIH/NIA/IRP) [F]" w:date="2023-11-15T09:29:00Z"/>
                                      <w:rFonts w:ascii="Times New Roman" w:hAnsi="Times New Roman" w:cs="Times New Roman"/>
                                      <w:sz w:val="20"/>
                                      <w:szCs w:val="20"/>
                                    </w:rPr>
                                  </w:pPr>
                                  <w:del w:id="139" w:author="Maino Vieytes, Christian (NIH/NIA/IRP) [F]" w:date="2023-11-15T09:29:00Z">
                                    <w:r w:rsidRPr="006153D4" w:rsidDel="001F5A7E">
                                      <w:rPr>
                                        <w:rFonts w:ascii="Times New Roman" w:hAnsi="Times New Roman" w:cs="Times New Roman"/>
                                        <w:sz w:val="20"/>
                                        <w:szCs w:val="20"/>
                                      </w:rPr>
                                      <w:delText>1.72 (0.93-3.18)</w:delText>
                                    </w:r>
                                  </w:del>
                                </w:p>
                              </w:tc>
                              <w:tc>
                                <w:tcPr>
                                  <w:tcW w:w="1000" w:type="dxa"/>
                                  <w:noWrap/>
                                  <w:vAlign w:val="center"/>
                                  <w:hideMark/>
                                </w:tcPr>
                                <w:p w14:paraId="327B89CE" w14:textId="0D54F331" w:rsidR="008E210F" w:rsidRPr="006153D4" w:rsidDel="001F5A7E" w:rsidRDefault="008E210F" w:rsidP="006153D4">
                                  <w:pPr>
                                    <w:jc w:val="center"/>
                                    <w:rPr>
                                      <w:del w:id="140" w:author="Maino Vieytes, Christian (NIH/NIA/IRP) [F]" w:date="2023-11-15T09:29:00Z"/>
                                      <w:rFonts w:ascii="Times New Roman" w:hAnsi="Times New Roman" w:cs="Times New Roman"/>
                                      <w:sz w:val="20"/>
                                      <w:szCs w:val="20"/>
                                    </w:rPr>
                                  </w:pPr>
                                  <w:del w:id="141" w:author="Maino Vieytes, Christian (NIH/NIA/IRP) [F]" w:date="2023-11-15T09:29:00Z">
                                    <w:r w:rsidRPr="006153D4" w:rsidDel="001F5A7E">
                                      <w:rPr>
                                        <w:rFonts w:ascii="Times New Roman" w:hAnsi="Times New Roman" w:cs="Times New Roman"/>
                                        <w:sz w:val="20"/>
                                        <w:szCs w:val="20"/>
                                      </w:rPr>
                                      <w:delText>0.22</w:delText>
                                    </w:r>
                                  </w:del>
                                </w:p>
                              </w:tc>
                              <w:tc>
                                <w:tcPr>
                                  <w:tcW w:w="1816" w:type="dxa"/>
                                  <w:noWrap/>
                                  <w:vAlign w:val="center"/>
                                  <w:hideMark/>
                                </w:tcPr>
                                <w:p w14:paraId="48625F67" w14:textId="691AE871" w:rsidR="008E210F" w:rsidRPr="006153D4" w:rsidDel="001F5A7E" w:rsidRDefault="008E210F" w:rsidP="006153D4">
                                  <w:pPr>
                                    <w:jc w:val="center"/>
                                    <w:rPr>
                                      <w:del w:id="142" w:author="Maino Vieytes, Christian (NIH/NIA/IRP) [F]" w:date="2023-11-15T09:29:00Z"/>
                                      <w:rFonts w:ascii="Times New Roman" w:hAnsi="Times New Roman" w:cs="Times New Roman"/>
                                      <w:sz w:val="20"/>
                                      <w:szCs w:val="20"/>
                                    </w:rPr>
                                  </w:pPr>
                                  <w:del w:id="143" w:author="Maino Vieytes, Christian (NIH/NIA/IRP) [F]" w:date="2023-11-15T09:29:00Z">
                                    <w:r w:rsidRPr="006153D4" w:rsidDel="001F5A7E">
                                      <w:rPr>
                                        <w:rFonts w:ascii="Times New Roman" w:hAnsi="Times New Roman" w:cs="Times New Roman"/>
                                        <w:sz w:val="20"/>
                                        <w:szCs w:val="20"/>
                                      </w:rPr>
                                      <w:delText>1.19 (0.98-1.43)</w:delText>
                                    </w:r>
                                  </w:del>
                                </w:p>
                              </w:tc>
                              <w:tc>
                                <w:tcPr>
                                  <w:tcW w:w="958" w:type="dxa"/>
                                  <w:noWrap/>
                                  <w:vAlign w:val="center"/>
                                  <w:hideMark/>
                                </w:tcPr>
                                <w:p w14:paraId="00F2DBC5" w14:textId="61151314" w:rsidR="008E210F" w:rsidRPr="006153D4" w:rsidDel="001F5A7E" w:rsidRDefault="008E210F" w:rsidP="006153D4">
                                  <w:pPr>
                                    <w:jc w:val="center"/>
                                    <w:rPr>
                                      <w:del w:id="144" w:author="Maino Vieytes, Christian (NIH/NIA/IRP) [F]" w:date="2023-11-15T09:29:00Z"/>
                                      <w:rFonts w:ascii="Times New Roman" w:hAnsi="Times New Roman" w:cs="Times New Roman"/>
                                      <w:sz w:val="20"/>
                                      <w:szCs w:val="20"/>
                                    </w:rPr>
                                  </w:pPr>
                                  <w:del w:id="145" w:author="Maino Vieytes, Christian (NIH/NIA/IRP) [F]" w:date="2023-11-15T09:29:00Z">
                                    <w:r w:rsidRPr="006153D4" w:rsidDel="001F5A7E">
                                      <w:rPr>
                                        <w:rFonts w:ascii="Times New Roman" w:hAnsi="Times New Roman" w:cs="Times New Roman"/>
                                        <w:color w:val="000000"/>
                                        <w:sz w:val="20"/>
                                        <w:szCs w:val="20"/>
                                      </w:rPr>
                                      <w:delText>0.72</w:delText>
                                    </w:r>
                                  </w:del>
                                </w:p>
                              </w:tc>
                            </w:tr>
                            <w:tr w:rsidR="008E210F" w:rsidRPr="00D4402D" w:rsidDel="001F5A7E" w14:paraId="0C464F7A" w14:textId="1005361A" w:rsidTr="006153D4">
                              <w:trPr>
                                <w:trHeight w:val="320"/>
                                <w:del w:id="146" w:author="Maino Vieytes, Christian (NIH/NIA/IRP) [F]" w:date="2023-11-15T09:29:00Z"/>
                              </w:trPr>
                              <w:tc>
                                <w:tcPr>
                                  <w:tcW w:w="2317" w:type="dxa"/>
                                  <w:noWrap/>
                                  <w:vAlign w:val="center"/>
                                  <w:hideMark/>
                                </w:tcPr>
                                <w:p w14:paraId="2F714610" w14:textId="7FEB1E01" w:rsidR="008E210F" w:rsidRPr="00D4402D" w:rsidDel="001F5A7E" w:rsidRDefault="008E210F" w:rsidP="006153D4">
                                  <w:pPr>
                                    <w:rPr>
                                      <w:del w:id="147" w:author="Maino Vieytes, Christian (NIH/NIA/IRP) [F]" w:date="2023-11-15T09:29:00Z"/>
                                      <w:rFonts w:ascii="Times New Roman" w:hAnsi="Times New Roman" w:cs="Times New Roman"/>
                                      <w:sz w:val="20"/>
                                      <w:szCs w:val="20"/>
                                    </w:rPr>
                                  </w:pPr>
                                  <w:del w:id="148" w:author="Maino Vieytes, Christian (NIH/NIA/IRP) [F]" w:date="2023-11-15T09:29:00Z">
                                    <w:r w:rsidRPr="00D4402D" w:rsidDel="001F5A7E">
                                      <w:rPr>
                                        <w:rFonts w:ascii="Times New Roman" w:hAnsi="Times New Roman" w:cs="Times New Roman"/>
                                        <w:sz w:val="20"/>
                                        <w:szCs w:val="20"/>
                                      </w:rPr>
                                      <w:delText>Household Size</w:delText>
                                    </w:r>
                                    <w:r w:rsidRPr="00173966" w:rsidDel="001F5A7E">
                                      <w:rPr>
                                        <w:rFonts w:ascii="Times New Roman" w:hAnsi="Times New Roman" w:cs="Times New Roman"/>
                                        <w:b/>
                                        <w:bCs/>
                                        <w:sz w:val="20"/>
                                        <w:szCs w:val="20"/>
                                        <w:vertAlign w:val="superscript"/>
                                        <w:lang w:bidi="en-US"/>
                                      </w:rPr>
                                      <w:delText>†</w:delText>
                                    </w:r>
                                  </w:del>
                                </w:p>
                              </w:tc>
                              <w:tc>
                                <w:tcPr>
                                  <w:tcW w:w="720" w:type="dxa"/>
                                  <w:noWrap/>
                                  <w:vAlign w:val="center"/>
                                  <w:hideMark/>
                                </w:tcPr>
                                <w:p w14:paraId="2799AE67" w14:textId="4753FF2F" w:rsidR="008E210F" w:rsidRPr="00D4402D" w:rsidDel="001F5A7E" w:rsidRDefault="008E210F" w:rsidP="006153D4">
                                  <w:pPr>
                                    <w:jc w:val="center"/>
                                    <w:rPr>
                                      <w:del w:id="149" w:author="Maino Vieytes, Christian (NIH/NIA/IRP) [F]" w:date="2023-11-15T09:29:00Z"/>
                                      <w:rFonts w:ascii="Times New Roman" w:hAnsi="Times New Roman" w:cs="Times New Roman"/>
                                      <w:sz w:val="20"/>
                                      <w:szCs w:val="20"/>
                                    </w:rPr>
                                  </w:pPr>
                                  <w:del w:id="150" w:author="Maino Vieytes, Christian (NIH/NIA/IRP) [F]" w:date="2023-11-15T09:29:00Z">
                                    <w:r w:rsidRPr="00D4402D" w:rsidDel="001F5A7E">
                                      <w:rPr>
                                        <w:rFonts w:ascii="Times New Roman" w:hAnsi="Times New Roman" w:cs="Times New Roman"/>
                                        <w:sz w:val="20"/>
                                        <w:szCs w:val="20"/>
                                      </w:rPr>
                                      <w:delText>2493</w:delText>
                                    </w:r>
                                  </w:del>
                                </w:p>
                              </w:tc>
                              <w:tc>
                                <w:tcPr>
                                  <w:tcW w:w="720" w:type="dxa"/>
                                  <w:noWrap/>
                                  <w:vAlign w:val="center"/>
                                  <w:hideMark/>
                                </w:tcPr>
                                <w:p w14:paraId="4DC4700C" w14:textId="2AEAE882" w:rsidR="008E210F" w:rsidRPr="00D4402D" w:rsidDel="001F5A7E" w:rsidRDefault="008E210F" w:rsidP="006153D4">
                                  <w:pPr>
                                    <w:jc w:val="center"/>
                                    <w:rPr>
                                      <w:del w:id="151" w:author="Maino Vieytes, Christian (NIH/NIA/IRP) [F]" w:date="2023-11-15T09:29:00Z"/>
                                      <w:rFonts w:ascii="Times New Roman" w:hAnsi="Times New Roman" w:cs="Times New Roman"/>
                                      <w:sz w:val="20"/>
                                      <w:szCs w:val="20"/>
                                    </w:rPr>
                                  </w:pPr>
                                  <w:del w:id="152" w:author="Maino Vieytes, Christian (NIH/NIA/IRP) [F]" w:date="2023-11-15T09:29:00Z">
                                    <w:r w:rsidRPr="00D4402D" w:rsidDel="001F5A7E">
                                      <w:rPr>
                                        <w:rFonts w:ascii="Times New Roman" w:hAnsi="Times New Roman" w:cs="Times New Roman"/>
                                        <w:sz w:val="20"/>
                                        <w:szCs w:val="20"/>
                                      </w:rPr>
                                      <w:delText>1.00</w:delText>
                                    </w:r>
                                  </w:del>
                                </w:p>
                              </w:tc>
                              <w:tc>
                                <w:tcPr>
                                  <w:tcW w:w="1616" w:type="dxa"/>
                                  <w:noWrap/>
                                  <w:vAlign w:val="center"/>
                                  <w:hideMark/>
                                </w:tcPr>
                                <w:p w14:paraId="040B52E8" w14:textId="7863FB05" w:rsidR="008E210F" w:rsidRPr="006153D4" w:rsidDel="001F5A7E" w:rsidRDefault="008E210F" w:rsidP="006153D4">
                                  <w:pPr>
                                    <w:jc w:val="center"/>
                                    <w:rPr>
                                      <w:del w:id="153" w:author="Maino Vieytes, Christian (NIH/NIA/IRP) [F]" w:date="2023-11-15T09:29:00Z"/>
                                      <w:rFonts w:ascii="Times New Roman" w:hAnsi="Times New Roman" w:cs="Times New Roman"/>
                                      <w:sz w:val="20"/>
                                      <w:szCs w:val="20"/>
                                    </w:rPr>
                                  </w:pPr>
                                  <w:del w:id="154" w:author="Maino Vieytes, Christian (NIH/NIA/IRP) [F]" w:date="2023-11-15T09:29:00Z">
                                    <w:r w:rsidRPr="006153D4" w:rsidDel="001F5A7E">
                                      <w:rPr>
                                        <w:rFonts w:ascii="Times New Roman" w:hAnsi="Times New Roman" w:cs="Times New Roman"/>
                                        <w:sz w:val="20"/>
                                        <w:szCs w:val="20"/>
                                      </w:rPr>
                                      <w:delText>1.00 (0.56-1.80)</w:delText>
                                    </w:r>
                                  </w:del>
                                </w:p>
                              </w:tc>
                              <w:tc>
                                <w:tcPr>
                                  <w:tcW w:w="1716" w:type="dxa"/>
                                  <w:noWrap/>
                                  <w:vAlign w:val="center"/>
                                  <w:hideMark/>
                                </w:tcPr>
                                <w:p w14:paraId="417839E4" w14:textId="13E5B561" w:rsidR="008E210F" w:rsidRPr="006153D4" w:rsidDel="001F5A7E" w:rsidRDefault="008E210F" w:rsidP="006153D4">
                                  <w:pPr>
                                    <w:jc w:val="center"/>
                                    <w:rPr>
                                      <w:del w:id="155" w:author="Maino Vieytes, Christian (NIH/NIA/IRP) [F]" w:date="2023-11-15T09:29:00Z"/>
                                      <w:rFonts w:ascii="Times New Roman" w:hAnsi="Times New Roman" w:cs="Times New Roman"/>
                                      <w:sz w:val="20"/>
                                      <w:szCs w:val="20"/>
                                    </w:rPr>
                                  </w:pPr>
                                  <w:del w:id="156" w:author="Maino Vieytes, Christian (NIH/NIA/IRP) [F]" w:date="2023-11-15T09:29:00Z">
                                    <w:r w:rsidRPr="006153D4" w:rsidDel="001F5A7E">
                                      <w:rPr>
                                        <w:rFonts w:ascii="Times New Roman" w:hAnsi="Times New Roman" w:cs="Times New Roman"/>
                                        <w:sz w:val="20"/>
                                        <w:szCs w:val="20"/>
                                      </w:rPr>
                                      <w:delText>1.73 (0.99-3.02)</w:delText>
                                    </w:r>
                                  </w:del>
                                </w:p>
                              </w:tc>
                              <w:tc>
                                <w:tcPr>
                                  <w:tcW w:w="1716" w:type="dxa"/>
                                  <w:noWrap/>
                                  <w:vAlign w:val="center"/>
                                  <w:hideMark/>
                                </w:tcPr>
                                <w:p w14:paraId="3C51AEBA" w14:textId="40B77E3B" w:rsidR="008E210F" w:rsidRPr="006153D4" w:rsidDel="001F5A7E" w:rsidRDefault="008E210F" w:rsidP="006153D4">
                                  <w:pPr>
                                    <w:jc w:val="center"/>
                                    <w:rPr>
                                      <w:del w:id="157" w:author="Maino Vieytes, Christian (NIH/NIA/IRP) [F]" w:date="2023-11-15T09:29:00Z"/>
                                      <w:rFonts w:ascii="Times New Roman" w:hAnsi="Times New Roman" w:cs="Times New Roman"/>
                                      <w:sz w:val="20"/>
                                      <w:szCs w:val="20"/>
                                    </w:rPr>
                                  </w:pPr>
                                  <w:del w:id="158" w:author="Maino Vieytes, Christian (NIH/NIA/IRP) [F]" w:date="2023-11-15T09:29:00Z">
                                    <w:r w:rsidRPr="006153D4" w:rsidDel="001F5A7E">
                                      <w:rPr>
                                        <w:rFonts w:ascii="Times New Roman" w:hAnsi="Times New Roman" w:cs="Times New Roman"/>
                                        <w:sz w:val="20"/>
                                        <w:szCs w:val="20"/>
                                      </w:rPr>
                                      <w:delText>1.67 (0.86-3.27)</w:delText>
                                    </w:r>
                                  </w:del>
                                </w:p>
                              </w:tc>
                              <w:tc>
                                <w:tcPr>
                                  <w:tcW w:w="1816" w:type="dxa"/>
                                  <w:noWrap/>
                                  <w:vAlign w:val="center"/>
                                  <w:hideMark/>
                                </w:tcPr>
                                <w:p w14:paraId="24A8F9AD" w14:textId="71E9A608" w:rsidR="008E210F" w:rsidRPr="006153D4" w:rsidDel="001F5A7E" w:rsidRDefault="008E210F" w:rsidP="006153D4">
                                  <w:pPr>
                                    <w:jc w:val="center"/>
                                    <w:rPr>
                                      <w:del w:id="159" w:author="Maino Vieytes, Christian (NIH/NIA/IRP) [F]" w:date="2023-11-15T09:29:00Z"/>
                                      <w:rFonts w:ascii="Times New Roman" w:hAnsi="Times New Roman" w:cs="Times New Roman"/>
                                      <w:sz w:val="20"/>
                                      <w:szCs w:val="20"/>
                                    </w:rPr>
                                  </w:pPr>
                                  <w:del w:id="160" w:author="Maino Vieytes, Christian (NIH/NIA/IRP) [F]" w:date="2023-11-15T09:29:00Z">
                                    <w:r w:rsidRPr="006153D4" w:rsidDel="001F5A7E">
                                      <w:rPr>
                                        <w:rFonts w:ascii="Times New Roman" w:hAnsi="Times New Roman" w:cs="Times New Roman"/>
                                        <w:sz w:val="20"/>
                                        <w:szCs w:val="20"/>
                                      </w:rPr>
                                      <w:delText>1.20 (0.60-2.41)</w:delText>
                                    </w:r>
                                  </w:del>
                                </w:p>
                              </w:tc>
                              <w:tc>
                                <w:tcPr>
                                  <w:tcW w:w="1000" w:type="dxa"/>
                                  <w:noWrap/>
                                  <w:vAlign w:val="center"/>
                                  <w:hideMark/>
                                </w:tcPr>
                                <w:p w14:paraId="017F2F1A" w14:textId="55E6943E" w:rsidR="008E210F" w:rsidRPr="006153D4" w:rsidDel="001F5A7E" w:rsidRDefault="008E210F" w:rsidP="006153D4">
                                  <w:pPr>
                                    <w:jc w:val="center"/>
                                    <w:rPr>
                                      <w:del w:id="161" w:author="Maino Vieytes, Christian (NIH/NIA/IRP) [F]" w:date="2023-11-15T09:29:00Z"/>
                                      <w:rFonts w:ascii="Times New Roman" w:hAnsi="Times New Roman" w:cs="Times New Roman"/>
                                      <w:sz w:val="20"/>
                                      <w:szCs w:val="20"/>
                                    </w:rPr>
                                  </w:pPr>
                                  <w:del w:id="162" w:author="Maino Vieytes, Christian (NIH/NIA/IRP) [F]" w:date="2023-11-15T09:29:00Z">
                                    <w:r w:rsidRPr="006153D4" w:rsidDel="001F5A7E">
                                      <w:rPr>
                                        <w:rFonts w:ascii="Times New Roman" w:hAnsi="Times New Roman" w:cs="Times New Roman"/>
                                        <w:sz w:val="20"/>
                                        <w:szCs w:val="20"/>
                                      </w:rPr>
                                      <w:delText>0.15</w:delText>
                                    </w:r>
                                  </w:del>
                                </w:p>
                              </w:tc>
                              <w:tc>
                                <w:tcPr>
                                  <w:tcW w:w="1816" w:type="dxa"/>
                                  <w:noWrap/>
                                  <w:vAlign w:val="center"/>
                                  <w:hideMark/>
                                </w:tcPr>
                                <w:p w14:paraId="073EB657" w14:textId="587DBEE8" w:rsidR="008E210F" w:rsidRPr="006153D4" w:rsidDel="001F5A7E" w:rsidRDefault="008E210F" w:rsidP="006153D4">
                                  <w:pPr>
                                    <w:jc w:val="center"/>
                                    <w:rPr>
                                      <w:del w:id="163" w:author="Maino Vieytes, Christian (NIH/NIA/IRP) [F]" w:date="2023-11-15T09:29:00Z"/>
                                      <w:rFonts w:ascii="Times New Roman" w:hAnsi="Times New Roman" w:cs="Times New Roman"/>
                                      <w:sz w:val="20"/>
                                      <w:szCs w:val="20"/>
                                    </w:rPr>
                                  </w:pPr>
                                  <w:del w:id="164" w:author="Maino Vieytes, Christian (NIH/NIA/IRP) [F]" w:date="2023-11-15T09:29:00Z">
                                    <w:r w:rsidRPr="006153D4" w:rsidDel="001F5A7E">
                                      <w:rPr>
                                        <w:rFonts w:ascii="Times New Roman" w:hAnsi="Times New Roman" w:cs="Times New Roman"/>
                                        <w:sz w:val="20"/>
                                        <w:szCs w:val="20"/>
                                      </w:rPr>
                                      <w:delText>1.13 (0.94-1.37)</w:delText>
                                    </w:r>
                                  </w:del>
                                </w:p>
                              </w:tc>
                              <w:tc>
                                <w:tcPr>
                                  <w:tcW w:w="958" w:type="dxa"/>
                                  <w:noWrap/>
                                  <w:vAlign w:val="center"/>
                                  <w:hideMark/>
                                </w:tcPr>
                                <w:p w14:paraId="0BE5DC6F" w14:textId="22898021" w:rsidR="008E210F" w:rsidRPr="006153D4" w:rsidDel="001F5A7E" w:rsidRDefault="008E210F" w:rsidP="006153D4">
                                  <w:pPr>
                                    <w:jc w:val="center"/>
                                    <w:rPr>
                                      <w:del w:id="165" w:author="Maino Vieytes, Christian (NIH/NIA/IRP) [F]" w:date="2023-11-15T09:29:00Z"/>
                                      <w:rFonts w:ascii="Times New Roman" w:hAnsi="Times New Roman" w:cs="Times New Roman"/>
                                      <w:sz w:val="20"/>
                                      <w:szCs w:val="20"/>
                                    </w:rPr>
                                  </w:pPr>
                                  <w:del w:id="166" w:author="Maino Vieytes, Christian (NIH/NIA/IRP) [F]" w:date="2023-11-15T09:29:00Z">
                                    <w:r w:rsidRPr="006153D4" w:rsidDel="001F5A7E">
                                      <w:rPr>
                                        <w:rFonts w:ascii="Times New Roman" w:hAnsi="Times New Roman" w:cs="Times New Roman"/>
                                        <w:color w:val="000000"/>
                                        <w:sz w:val="20"/>
                                        <w:szCs w:val="20"/>
                                      </w:rPr>
                                      <w:delText>0.08</w:delText>
                                    </w:r>
                                  </w:del>
                                </w:p>
                              </w:tc>
                            </w:tr>
                            <w:tr w:rsidR="008E210F" w:rsidRPr="00D4402D" w:rsidDel="001F5A7E" w14:paraId="7D84AE40" w14:textId="6FCBBFF0" w:rsidTr="006153D4">
                              <w:trPr>
                                <w:trHeight w:val="320"/>
                                <w:del w:id="167" w:author="Maino Vieytes, Christian (NIH/NIA/IRP) [F]" w:date="2023-11-15T09:29:00Z"/>
                              </w:trPr>
                              <w:tc>
                                <w:tcPr>
                                  <w:tcW w:w="2317" w:type="dxa"/>
                                  <w:noWrap/>
                                  <w:vAlign w:val="center"/>
                                  <w:hideMark/>
                                </w:tcPr>
                                <w:p w14:paraId="0063BF8C" w14:textId="7CCE7BEF" w:rsidR="008E210F" w:rsidRPr="00D4402D" w:rsidDel="001F5A7E" w:rsidRDefault="008E210F" w:rsidP="006153D4">
                                  <w:pPr>
                                    <w:rPr>
                                      <w:del w:id="168" w:author="Maino Vieytes, Christian (NIH/NIA/IRP) [F]" w:date="2023-11-15T09:29:00Z"/>
                                      <w:rFonts w:ascii="Times New Roman" w:hAnsi="Times New Roman" w:cs="Times New Roman"/>
                                      <w:sz w:val="20"/>
                                      <w:szCs w:val="20"/>
                                    </w:rPr>
                                  </w:pPr>
                                  <w:del w:id="169" w:author="Maino Vieytes, Christian (NIH/NIA/IRP) [F]" w:date="2023-11-15T09:29:00Z">
                                    <w:r w:rsidRPr="00D4402D" w:rsidDel="001F5A7E">
                                      <w:rPr>
                                        <w:rFonts w:ascii="Times New Roman" w:hAnsi="Times New Roman" w:cs="Times New Roman"/>
                                        <w:sz w:val="20"/>
                                        <w:szCs w:val="20"/>
                                      </w:rPr>
                                      <w:delText>Food Assistance (SNAP)</w:delText>
                                    </w:r>
                                    <w:r w:rsidRPr="00173966" w:rsidDel="001F5A7E">
                                      <w:rPr>
                                        <w:rFonts w:ascii="Times New Roman" w:hAnsi="Times New Roman" w:cs="Times New Roman"/>
                                        <w:b/>
                                        <w:bCs/>
                                        <w:sz w:val="20"/>
                                        <w:szCs w:val="20"/>
                                        <w:vertAlign w:val="superscript"/>
                                        <w:lang w:bidi="en-US"/>
                                      </w:rPr>
                                      <w:delText xml:space="preserve"> †</w:delText>
                                    </w:r>
                                  </w:del>
                                </w:p>
                              </w:tc>
                              <w:tc>
                                <w:tcPr>
                                  <w:tcW w:w="720" w:type="dxa"/>
                                  <w:noWrap/>
                                  <w:vAlign w:val="center"/>
                                  <w:hideMark/>
                                </w:tcPr>
                                <w:p w14:paraId="0DB80CE1" w14:textId="70330D7A" w:rsidR="008E210F" w:rsidRPr="00D4402D" w:rsidDel="001F5A7E" w:rsidRDefault="008E210F" w:rsidP="006153D4">
                                  <w:pPr>
                                    <w:jc w:val="center"/>
                                    <w:rPr>
                                      <w:del w:id="170" w:author="Maino Vieytes, Christian (NIH/NIA/IRP) [F]" w:date="2023-11-15T09:29:00Z"/>
                                      <w:rFonts w:ascii="Times New Roman" w:hAnsi="Times New Roman" w:cs="Times New Roman"/>
                                      <w:sz w:val="20"/>
                                      <w:szCs w:val="20"/>
                                    </w:rPr>
                                  </w:pPr>
                                  <w:del w:id="171" w:author="Maino Vieytes, Christian (NIH/NIA/IRP) [F]" w:date="2023-11-15T09:29:00Z">
                                    <w:r w:rsidRPr="00D4402D" w:rsidDel="001F5A7E">
                                      <w:rPr>
                                        <w:rFonts w:ascii="Times New Roman" w:hAnsi="Times New Roman" w:cs="Times New Roman"/>
                                        <w:sz w:val="20"/>
                                        <w:szCs w:val="20"/>
                                      </w:rPr>
                                      <w:delText>2493</w:delText>
                                    </w:r>
                                  </w:del>
                                </w:p>
                              </w:tc>
                              <w:tc>
                                <w:tcPr>
                                  <w:tcW w:w="720" w:type="dxa"/>
                                  <w:noWrap/>
                                  <w:vAlign w:val="center"/>
                                  <w:hideMark/>
                                </w:tcPr>
                                <w:p w14:paraId="68D2D99C" w14:textId="114A57FE" w:rsidR="008E210F" w:rsidRPr="00D4402D" w:rsidDel="001F5A7E" w:rsidRDefault="008E210F" w:rsidP="006153D4">
                                  <w:pPr>
                                    <w:jc w:val="center"/>
                                    <w:rPr>
                                      <w:del w:id="172" w:author="Maino Vieytes, Christian (NIH/NIA/IRP) [F]" w:date="2023-11-15T09:29:00Z"/>
                                      <w:rFonts w:ascii="Times New Roman" w:hAnsi="Times New Roman" w:cs="Times New Roman"/>
                                      <w:sz w:val="20"/>
                                      <w:szCs w:val="20"/>
                                    </w:rPr>
                                  </w:pPr>
                                  <w:del w:id="173" w:author="Maino Vieytes, Christian (NIH/NIA/IRP) [F]" w:date="2023-11-15T09:29:00Z">
                                    <w:r w:rsidRPr="00D4402D" w:rsidDel="001F5A7E">
                                      <w:rPr>
                                        <w:rFonts w:ascii="Times New Roman" w:hAnsi="Times New Roman" w:cs="Times New Roman"/>
                                        <w:sz w:val="20"/>
                                        <w:szCs w:val="20"/>
                                      </w:rPr>
                                      <w:delText>1.00</w:delText>
                                    </w:r>
                                  </w:del>
                                </w:p>
                              </w:tc>
                              <w:tc>
                                <w:tcPr>
                                  <w:tcW w:w="1616" w:type="dxa"/>
                                  <w:noWrap/>
                                  <w:vAlign w:val="center"/>
                                  <w:hideMark/>
                                </w:tcPr>
                                <w:p w14:paraId="7BF31944" w14:textId="627C508F" w:rsidR="008E210F" w:rsidRPr="006153D4" w:rsidDel="001F5A7E" w:rsidRDefault="008E210F" w:rsidP="006153D4">
                                  <w:pPr>
                                    <w:jc w:val="center"/>
                                    <w:rPr>
                                      <w:del w:id="174" w:author="Maino Vieytes, Christian (NIH/NIA/IRP) [F]" w:date="2023-11-15T09:29:00Z"/>
                                      <w:rFonts w:ascii="Times New Roman" w:hAnsi="Times New Roman" w:cs="Times New Roman"/>
                                      <w:sz w:val="20"/>
                                      <w:szCs w:val="20"/>
                                    </w:rPr>
                                  </w:pPr>
                                  <w:del w:id="175" w:author="Maino Vieytes, Christian (NIH/NIA/IRP) [F]" w:date="2023-11-15T09:29:00Z">
                                    <w:r w:rsidRPr="006153D4" w:rsidDel="001F5A7E">
                                      <w:rPr>
                                        <w:rFonts w:ascii="Times New Roman" w:hAnsi="Times New Roman" w:cs="Times New Roman"/>
                                        <w:sz w:val="20"/>
                                        <w:szCs w:val="20"/>
                                      </w:rPr>
                                      <w:delText>1.34 (0.69-2.59)</w:delText>
                                    </w:r>
                                  </w:del>
                                </w:p>
                              </w:tc>
                              <w:tc>
                                <w:tcPr>
                                  <w:tcW w:w="1716" w:type="dxa"/>
                                  <w:noWrap/>
                                  <w:vAlign w:val="center"/>
                                  <w:hideMark/>
                                </w:tcPr>
                                <w:p w14:paraId="381D4D66" w14:textId="5CF27715" w:rsidR="008E210F" w:rsidRPr="006153D4" w:rsidDel="001F5A7E" w:rsidRDefault="008E210F" w:rsidP="006153D4">
                                  <w:pPr>
                                    <w:jc w:val="center"/>
                                    <w:rPr>
                                      <w:del w:id="176" w:author="Maino Vieytes, Christian (NIH/NIA/IRP) [F]" w:date="2023-11-15T09:29:00Z"/>
                                      <w:rFonts w:ascii="Times New Roman" w:hAnsi="Times New Roman" w:cs="Times New Roman"/>
                                      <w:sz w:val="20"/>
                                      <w:szCs w:val="20"/>
                                    </w:rPr>
                                  </w:pPr>
                                  <w:del w:id="177" w:author="Maino Vieytes, Christian (NIH/NIA/IRP) [F]" w:date="2023-11-15T09:29:00Z">
                                    <w:r w:rsidRPr="006153D4" w:rsidDel="001F5A7E">
                                      <w:rPr>
                                        <w:rFonts w:ascii="Times New Roman" w:hAnsi="Times New Roman" w:cs="Times New Roman"/>
                                        <w:sz w:val="20"/>
                                        <w:szCs w:val="20"/>
                                      </w:rPr>
                                      <w:delText>1.36 (0.77-2.40)</w:delText>
                                    </w:r>
                                  </w:del>
                                </w:p>
                              </w:tc>
                              <w:tc>
                                <w:tcPr>
                                  <w:tcW w:w="1716" w:type="dxa"/>
                                  <w:noWrap/>
                                  <w:vAlign w:val="center"/>
                                  <w:hideMark/>
                                </w:tcPr>
                                <w:p w14:paraId="572F1A18" w14:textId="15089F03" w:rsidR="008E210F" w:rsidRPr="006153D4" w:rsidDel="001F5A7E" w:rsidRDefault="008E210F" w:rsidP="006153D4">
                                  <w:pPr>
                                    <w:jc w:val="center"/>
                                    <w:rPr>
                                      <w:del w:id="178" w:author="Maino Vieytes, Christian (NIH/NIA/IRP) [F]" w:date="2023-11-15T09:29:00Z"/>
                                      <w:rFonts w:ascii="Times New Roman" w:hAnsi="Times New Roman" w:cs="Times New Roman"/>
                                      <w:sz w:val="20"/>
                                      <w:szCs w:val="20"/>
                                    </w:rPr>
                                  </w:pPr>
                                  <w:del w:id="179" w:author="Maino Vieytes, Christian (NIH/NIA/IRP) [F]" w:date="2023-11-15T09:29:00Z">
                                    <w:r w:rsidRPr="006153D4" w:rsidDel="001F5A7E">
                                      <w:rPr>
                                        <w:rFonts w:ascii="Times New Roman" w:hAnsi="Times New Roman" w:cs="Times New Roman"/>
                                        <w:sz w:val="20"/>
                                        <w:szCs w:val="20"/>
                                      </w:rPr>
                                      <w:delText>1.12 (0.62-2.03)</w:delText>
                                    </w:r>
                                  </w:del>
                                </w:p>
                              </w:tc>
                              <w:tc>
                                <w:tcPr>
                                  <w:tcW w:w="1816" w:type="dxa"/>
                                  <w:noWrap/>
                                  <w:vAlign w:val="center"/>
                                  <w:hideMark/>
                                </w:tcPr>
                                <w:p w14:paraId="4508F4F8" w14:textId="6367C059" w:rsidR="008E210F" w:rsidRPr="006153D4" w:rsidDel="001F5A7E" w:rsidRDefault="008E210F" w:rsidP="006153D4">
                                  <w:pPr>
                                    <w:jc w:val="center"/>
                                    <w:rPr>
                                      <w:del w:id="180" w:author="Maino Vieytes, Christian (NIH/NIA/IRP) [F]" w:date="2023-11-15T09:29:00Z"/>
                                      <w:rFonts w:ascii="Times New Roman" w:hAnsi="Times New Roman" w:cs="Times New Roman"/>
                                      <w:sz w:val="20"/>
                                      <w:szCs w:val="20"/>
                                    </w:rPr>
                                  </w:pPr>
                                  <w:del w:id="181" w:author="Maino Vieytes, Christian (NIH/NIA/IRP) [F]" w:date="2023-11-15T09:29:00Z">
                                    <w:r w:rsidRPr="006153D4" w:rsidDel="001F5A7E">
                                      <w:rPr>
                                        <w:rFonts w:ascii="Times New Roman" w:hAnsi="Times New Roman" w:cs="Times New Roman"/>
                                        <w:sz w:val="20"/>
                                        <w:szCs w:val="20"/>
                                      </w:rPr>
                                      <w:delText>2.08 (1.13-3.82)*</w:delText>
                                    </w:r>
                                  </w:del>
                                </w:p>
                              </w:tc>
                              <w:tc>
                                <w:tcPr>
                                  <w:tcW w:w="1000" w:type="dxa"/>
                                  <w:noWrap/>
                                  <w:vAlign w:val="center"/>
                                  <w:hideMark/>
                                </w:tcPr>
                                <w:p w14:paraId="03AA974D" w14:textId="3E81BBE9" w:rsidR="008E210F" w:rsidRPr="006153D4" w:rsidDel="001F5A7E" w:rsidRDefault="008E210F" w:rsidP="006153D4">
                                  <w:pPr>
                                    <w:jc w:val="center"/>
                                    <w:rPr>
                                      <w:del w:id="182" w:author="Maino Vieytes, Christian (NIH/NIA/IRP) [F]" w:date="2023-11-15T09:29:00Z"/>
                                      <w:rFonts w:ascii="Times New Roman" w:hAnsi="Times New Roman" w:cs="Times New Roman"/>
                                      <w:sz w:val="20"/>
                                      <w:szCs w:val="20"/>
                                    </w:rPr>
                                  </w:pPr>
                                  <w:del w:id="183" w:author="Maino Vieytes, Christian (NIH/NIA/IRP) [F]" w:date="2023-11-15T09:29:00Z">
                                    <w:r w:rsidRPr="006153D4" w:rsidDel="001F5A7E">
                                      <w:rPr>
                                        <w:rFonts w:ascii="Times New Roman" w:hAnsi="Times New Roman" w:cs="Times New Roman"/>
                                        <w:sz w:val="20"/>
                                        <w:szCs w:val="20"/>
                                      </w:rPr>
                                      <w:delText>0.12</w:delText>
                                    </w:r>
                                  </w:del>
                                </w:p>
                              </w:tc>
                              <w:tc>
                                <w:tcPr>
                                  <w:tcW w:w="1816" w:type="dxa"/>
                                  <w:noWrap/>
                                  <w:vAlign w:val="center"/>
                                  <w:hideMark/>
                                </w:tcPr>
                                <w:p w14:paraId="427B2A35" w14:textId="741A5B18" w:rsidR="008E210F" w:rsidRPr="006153D4" w:rsidDel="001F5A7E" w:rsidRDefault="008E210F" w:rsidP="006153D4">
                                  <w:pPr>
                                    <w:jc w:val="center"/>
                                    <w:rPr>
                                      <w:del w:id="184" w:author="Maino Vieytes, Christian (NIH/NIA/IRP) [F]" w:date="2023-11-15T09:29:00Z"/>
                                      <w:rFonts w:ascii="Times New Roman" w:hAnsi="Times New Roman" w:cs="Times New Roman"/>
                                      <w:sz w:val="20"/>
                                      <w:szCs w:val="20"/>
                                    </w:rPr>
                                  </w:pPr>
                                  <w:del w:id="185" w:author="Maino Vieytes, Christian (NIH/NIA/IRP) [F]" w:date="2023-11-15T09:29:00Z">
                                    <w:r w:rsidRPr="006153D4" w:rsidDel="001F5A7E">
                                      <w:rPr>
                                        <w:rFonts w:ascii="Times New Roman" w:hAnsi="Times New Roman" w:cs="Times New Roman"/>
                                        <w:sz w:val="20"/>
                                        <w:szCs w:val="20"/>
                                      </w:rPr>
                                      <w:delText>1.14 (0.91-1.43)</w:delText>
                                    </w:r>
                                  </w:del>
                                </w:p>
                              </w:tc>
                              <w:tc>
                                <w:tcPr>
                                  <w:tcW w:w="958" w:type="dxa"/>
                                  <w:noWrap/>
                                  <w:vAlign w:val="center"/>
                                  <w:hideMark/>
                                </w:tcPr>
                                <w:p w14:paraId="0A0F06CD" w14:textId="66E4BA4B" w:rsidR="008E210F" w:rsidRPr="006153D4" w:rsidDel="001F5A7E" w:rsidRDefault="008E210F" w:rsidP="006153D4">
                                  <w:pPr>
                                    <w:jc w:val="center"/>
                                    <w:rPr>
                                      <w:del w:id="186" w:author="Maino Vieytes, Christian (NIH/NIA/IRP) [F]" w:date="2023-11-15T09:29:00Z"/>
                                      <w:rFonts w:ascii="Times New Roman" w:hAnsi="Times New Roman" w:cs="Times New Roman"/>
                                      <w:sz w:val="20"/>
                                      <w:szCs w:val="20"/>
                                    </w:rPr>
                                  </w:pPr>
                                  <w:del w:id="187" w:author="Maino Vieytes, Christian (NIH/NIA/IRP) [F]" w:date="2023-11-15T09:29:00Z">
                                    <w:r w:rsidRPr="006153D4" w:rsidDel="001F5A7E">
                                      <w:rPr>
                                        <w:rFonts w:ascii="Times New Roman" w:hAnsi="Times New Roman" w:cs="Times New Roman"/>
                                        <w:color w:val="000000"/>
                                        <w:sz w:val="20"/>
                                        <w:szCs w:val="20"/>
                                      </w:rPr>
                                      <w:delText>0.94</w:delText>
                                    </w:r>
                                  </w:del>
                                </w:p>
                              </w:tc>
                            </w:tr>
                            <w:tr w:rsidR="008E210F" w:rsidRPr="00D4402D" w:rsidDel="001F5A7E" w14:paraId="0775452C" w14:textId="708A2A65" w:rsidTr="006153D4">
                              <w:trPr>
                                <w:trHeight w:val="320"/>
                                <w:del w:id="188" w:author="Maino Vieytes, Christian (NIH/NIA/IRP) [F]" w:date="2023-11-15T09:29:00Z"/>
                              </w:trPr>
                              <w:tc>
                                <w:tcPr>
                                  <w:tcW w:w="2317" w:type="dxa"/>
                                  <w:noWrap/>
                                  <w:vAlign w:val="center"/>
                                  <w:hideMark/>
                                </w:tcPr>
                                <w:p w14:paraId="661DCDE6" w14:textId="745126D1" w:rsidR="008E210F" w:rsidRPr="00D4402D" w:rsidDel="001F5A7E" w:rsidRDefault="008E210F" w:rsidP="006153D4">
                                  <w:pPr>
                                    <w:rPr>
                                      <w:del w:id="189" w:author="Maino Vieytes, Christian (NIH/NIA/IRP) [F]" w:date="2023-11-15T09:29:00Z"/>
                                      <w:rFonts w:ascii="Times New Roman" w:hAnsi="Times New Roman" w:cs="Times New Roman"/>
                                      <w:sz w:val="20"/>
                                      <w:szCs w:val="20"/>
                                    </w:rPr>
                                  </w:pPr>
                                  <w:del w:id="190" w:author="Maino Vieytes, Christian (NIH/NIA/IRP) [F]" w:date="2023-11-15T09:29:00Z">
                                    <w:r w:rsidDel="001F5A7E">
                                      <w:rPr>
                                        <w:rFonts w:ascii="Times New Roman" w:hAnsi="Times New Roman" w:cs="Times New Roman"/>
                                        <w:sz w:val="20"/>
                                        <w:szCs w:val="20"/>
                                      </w:rPr>
                                      <w:delText>Prudent #1</w:delText>
                                    </w:r>
                                    <w:r w:rsidRPr="00173966" w:rsidDel="001F5A7E">
                                      <w:rPr>
                                        <w:rFonts w:ascii="Times New Roman" w:hAnsi="Times New Roman" w:cs="Times New Roman"/>
                                        <w:b/>
                                        <w:bCs/>
                                        <w:sz w:val="20"/>
                                        <w:szCs w:val="20"/>
                                        <w:vertAlign w:val="superscript"/>
                                        <w:lang w:bidi="en-US"/>
                                      </w:rPr>
                                      <w:delText>‡</w:delText>
                                    </w:r>
                                  </w:del>
                                </w:p>
                              </w:tc>
                              <w:tc>
                                <w:tcPr>
                                  <w:tcW w:w="720" w:type="dxa"/>
                                  <w:noWrap/>
                                  <w:vAlign w:val="center"/>
                                  <w:hideMark/>
                                </w:tcPr>
                                <w:p w14:paraId="2070EC1D" w14:textId="2372F6E1" w:rsidR="008E210F" w:rsidRPr="00D4402D" w:rsidDel="001F5A7E" w:rsidRDefault="008E210F" w:rsidP="006153D4">
                                  <w:pPr>
                                    <w:jc w:val="center"/>
                                    <w:rPr>
                                      <w:del w:id="191" w:author="Maino Vieytes, Christian (NIH/NIA/IRP) [F]" w:date="2023-11-15T09:29:00Z"/>
                                      <w:rFonts w:ascii="Times New Roman" w:hAnsi="Times New Roman" w:cs="Times New Roman"/>
                                      <w:sz w:val="20"/>
                                      <w:szCs w:val="20"/>
                                    </w:rPr>
                                  </w:pPr>
                                  <w:del w:id="192" w:author="Maino Vieytes, Christian (NIH/NIA/IRP) [F]" w:date="2023-11-15T09:29:00Z">
                                    <w:r w:rsidRPr="00D4402D" w:rsidDel="001F5A7E">
                                      <w:rPr>
                                        <w:rFonts w:ascii="Times New Roman" w:hAnsi="Times New Roman" w:cs="Times New Roman"/>
                                        <w:sz w:val="20"/>
                                        <w:szCs w:val="20"/>
                                      </w:rPr>
                                      <w:delText>2493</w:delText>
                                    </w:r>
                                  </w:del>
                                </w:p>
                              </w:tc>
                              <w:tc>
                                <w:tcPr>
                                  <w:tcW w:w="720" w:type="dxa"/>
                                  <w:noWrap/>
                                  <w:vAlign w:val="center"/>
                                  <w:hideMark/>
                                </w:tcPr>
                                <w:p w14:paraId="271EDC2B" w14:textId="1E19B021" w:rsidR="008E210F" w:rsidRPr="00D4402D" w:rsidDel="001F5A7E" w:rsidRDefault="008E210F" w:rsidP="006153D4">
                                  <w:pPr>
                                    <w:jc w:val="center"/>
                                    <w:rPr>
                                      <w:del w:id="193" w:author="Maino Vieytes, Christian (NIH/NIA/IRP) [F]" w:date="2023-11-15T09:29:00Z"/>
                                      <w:rFonts w:ascii="Times New Roman" w:hAnsi="Times New Roman" w:cs="Times New Roman"/>
                                      <w:sz w:val="20"/>
                                      <w:szCs w:val="20"/>
                                    </w:rPr>
                                  </w:pPr>
                                  <w:del w:id="194" w:author="Maino Vieytes, Christian (NIH/NIA/IRP) [F]" w:date="2023-11-15T09:29:00Z">
                                    <w:r w:rsidRPr="00D4402D" w:rsidDel="001F5A7E">
                                      <w:rPr>
                                        <w:rFonts w:ascii="Times New Roman" w:hAnsi="Times New Roman" w:cs="Times New Roman"/>
                                        <w:sz w:val="20"/>
                                        <w:szCs w:val="20"/>
                                      </w:rPr>
                                      <w:delText>1.00</w:delText>
                                    </w:r>
                                  </w:del>
                                </w:p>
                              </w:tc>
                              <w:tc>
                                <w:tcPr>
                                  <w:tcW w:w="1616" w:type="dxa"/>
                                  <w:noWrap/>
                                  <w:vAlign w:val="center"/>
                                  <w:hideMark/>
                                </w:tcPr>
                                <w:p w14:paraId="65F129F9" w14:textId="797118C5" w:rsidR="008E210F" w:rsidRPr="006153D4" w:rsidDel="001F5A7E" w:rsidRDefault="008E210F" w:rsidP="006153D4">
                                  <w:pPr>
                                    <w:jc w:val="center"/>
                                    <w:rPr>
                                      <w:del w:id="195" w:author="Maino Vieytes, Christian (NIH/NIA/IRP) [F]" w:date="2023-11-15T09:29:00Z"/>
                                      <w:rFonts w:ascii="Times New Roman" w:hAnsi="Times New Roman" w:cs="Times New Roman"/>
                                      <w:sz w:val="20"/>
                                      <w:szCs w:val="20"/>
                                    </w:rPr>
                                  </w:pPr>
                                  <w:del w:id="196" w:author="Maino Vieytes, Christian (NIH/NIA/IRP) [F]" w:date="2023-11-15T09:29:00Z">
                                    <w:r w:rsidRPr="006153D4" w:rsidDel="001F5A7E">
                                      <w:rPr>
                                        <w:rFonts w:ascii="Times New Roman" w:hAnsi="Times New Roman" w:cs="Times New Roman"/>
                                        <w:sz w:val="20"/>
                                        <w:szCs w:val="20"/>
                                      </w:rPr>
                                      <w:delText>1.12 (0.60-2.08)</w:delText>
                                    </w:r>
                                  </w:del>
                                </w:p>
                              </w:tc>
                              <w:tc>
                                <w:tcPr>
                                  <w:tcW w:w="1716" w:type="dxa"/>
                                  <w:noWrap/>
                                  <w:vAlign w:val="center"/>
                                  <w:hideMark/>
                                </w:tcPr>
                                <w:p w14:paraId="6FE412D1" w14:textId="0688C6CD" w:rsidR="008E210F" w:rsidRPr="006153D4" w:rsidDel="001F5A7E" w:rsidRDefault="008E210F" w:rsidP="006153D4">
                                  <w:pPr>
                                    <w:jc w:val="center"/>
                                    <w:rPr>
                                      <w:del w:id="197" w:author="Maino Vieytes, Christian (NIH/NIA/IRP) [F]" w:date="2023-11-15T09:29:00Z"/>
                                      <w:rFonts w:ascii="Times New Roman" w:hAnsi="Times New Roman" w:cs="Times New Roman"/>
                                      <w:sz w:val="20"/>
                                      <w:szCs w:val="20"/>
                                    </w:rPr>
                                  </w:pPr>
                                  <w:del w:id="198" w:author="Maino Vieytes, Christian (NIH/NIA/IRP) [F]" w:date="2023-11-15T09:29:00Z">
                                    <w:r w:rsidRPr="006153D4" w:rsidDel="001F5A7E">
                                      <w:rPr>
                                        <w:rFonts w:ascii="Times New Roman" w:hAnsi="Times New Roman" w:cs="Times New Roman"/>
                                        <w:sz w:val="20"/>
                                        <w:szCs w:val="20"/>
                                      </w:rPr>
                                      <w:delText>0.86 (0.40-1.83)</w:delText>
                                    </w:r>
                                  </w:del>
                                </w:p>
                              </w:tc>
                              <w:tc>
                                <w:tcPr>
                                  <w:tcW w:w="1716" w:type="dxa"/>
                                  <w:noWrap/>
                                  <w:vAlign w:val="center"/>
                                  <w:hideMark/>
                                </w:tcPr>
                                <w:p w14:paraId="1BB2C235" w14:textId="42E33700" w:rsidR="008E210F" w:rsidRPr="006153D4" w:rsidDel="001F5A7E" w:rsidRDefault="008E210F" w:rsidP="006153D4">
                                  <w:pPr>
                                    <w:jc w:val="center"/>
                                    <w:rPr>
                                      <w:del w:id="199" w:author="Maino Vieytes, Christian (NIH/NIA/IRP) [F]" w:date="2023-11-15T09:29:00Z"/>
                                      <w:rFonts w:ascii="Times New Roman" w:hAnsi="Times New Roman" w:cs="Times New Roman"/>
                                      <w:sz w:val="20"/>
                                      <w:szCs w:val="20"/>
                                    </w:rPr>
                                  </w:pPr>
                                  <w:del w:id="200" w:author="Maino Vieytes, Christian (NIH/NIA/IRP) [F]" w:date="2023-11-15T09:29:00Z">
                                    <w:r w:rsidRPr="006153D4" w:rsidDel="001F5A7E">
                                      <w:rPr>
                                        <w:rFonts w:ascii="Times New Roman" w:hAnsi="Times New Roman" w:cs="Times New Roman"/>
                                        <w:sz w:val="20"/>
                                        <w:szCs w:val="20"/>
                                      </w:rPr>
                                      <w:delText>0.54 (0.28-1.06)</w:delText>
                                    </w:r>
                                  </w:del>
                                </w:p>
                              </w:tc>
                              <w:tc>
                                <w:tcPr>
                                  <w:tcW w:w="1816" w:type="dxa"/>
                                  <w:noWrap/>
                                  <w:vAlign w:val="center"/>
                                  <w:hideMark/>
                                </w:tcPr>
                                <w:p w14:paraId="33D11C7C" w14:textId="25ACFB28" w:rsidR="008E210F" w:rsidRPr="006153D4" w:rsidDel="001F5A7E" w:rsidRDefault="008E210F" w:rsidP="006153D4">
                                  <w:pPr>
                                    <w:jc w:val="center"/>
                                    <w:rPr>
                                      <w:del w:id="201" w:author="Maino Vieytes, Christian (NIH/NIA/IRP) [F]" w:date="2023-11-15T09:29:00Z"/>
                                      <w:rFonts w:ascii="Times New Roman" w:hAnsi="Times New Roman" w:cs="Times New Roman"/>
                                      <w:sz w:val="20"/>
                                      <w:szCs w:val="20"/>
                                    </w:rPr>
                                  </w:pPr>
                                  <w:del w:id="202" w:author="Maino Vieytes, Christian (NIH/NIA/IRP) [F]" w:date="2023-11-15T09:29:00Z">
                                    <w:r w:rsidRPr="006153D4" w:rsidDel="001F5A7E">
                                      <w:rPr>
                                        <w:rFonts w:ascii="Times New Roman" w:hAnsi="Times New Roman" w:cs="Times New Roman"/>
                                        <w:sz w:val="20"/>
                                        <w:szCs w:val="20"/>
                                      </w:rPr>
                                      <w:delText>0.40 (0.18-0.88)*</w:delText>
                                    </w:r>
                                  </w:del>
                                </w:p>
                              </w:tc>
                              <w:tc>
                                <w:tcPr>
                                  <w:tcW w:w="1000" w:type="dxa"/>
                                  <w:noWrap/>
                                  <w:vAlign w:val="center"/>
                                  <w:hideMark/>
                                </w:tcPr>
                                <w:p w14:paraId="783E817B" w14:textId="496078FF" w:rsidR="008E210F" w:rsidRPr="006153D4" w:rsidDel="001F5A7E" w:rsidRDefault="008E210F" w:rsidP="006153D4">
                                  <w:pPr>
                                    <w:jc w:val="center"/>
                                    <w:rPr>
                                      <w:del w:id="203" w:author="Maino Vieytes, Christian (NIH/NIA/IRP) [F]" w:date="2023-11-15T09:29:00Z"/>
                                      <w:rFonts w:ascii="Times New Roman" w:hAnsi="Times New Roman" w:cs="Times New Roman"/>
                                      <w:sz w:val="20"/>
                                      <w:szCs w:val="20"/>
                                    </w:rPr>
                                  </w:pPr>
                                  <w:del w:id="204" w:author="Maino Vieytes, Christian (NIH/NIA/IRP) [F]" w:date="2023-11-15T09:29:00Z">
                                    <w:r w:rsidRPr="006153D4" w:rsidDel="001F5A7E">
                                      <w:rPr>
                                        <w:rFonts w:ascii="Times New Roman" w:hAnsi="Times New Roman" w:cs="Times New Roman"/>
                                        <w:sz w:val="20"/>
                                        <w:szCs w:val="20"/>
                                      </w:rPr>
                                      <w:delText>&lt; 0.01**</w:delText>
                                    </w:r>
                                  </w:del>
                                </w:p>
                              </w:tc>
                              <w:tc>
                                <w:tcPr>
                                  <w:tcW w:w="1816" w:type="dxa"/>
                                  <w:noWrap/>
                                  <w:vAlign w:val="center"/>
                                  <w:hideMark/>
                                </w:tcPr>
                                <w:p w14:paraId="10FA53FB" w14:textId="70C38693" w:rsidR="008E210F" w:rsidRPr="006153D4" w:rsidDel="001F5A7E" w:rsidRDefault="008E210F" w:rsidP="006153D4">
                                  <w:pPr>
                                    <w:jc w:val="center"/>
                                    <w:rPr>
                                      <w:del w:id="205" w:author="Maino Vieytes, Christian (NIH/NIA/IRP) [F]" w:date="2023-11-15T09:29:00Z"/>
                                      <w:rFonts w:ascii="Times New Roman" w:hAnsi="Times New Roman" w:cs="Times New Roman"/>
                                      <w:sz w:val="20"/>
                                      <w:szCs w:val="20"/>
                                    </w:rPr>
                                  </w:pPr>
                                  <w:del w:id="206" w:author="Maino Vieytes, Christian (NIH/NIA/IRP) [F]" w:date="2023-11-15T09:29:00Z">
                                    <w:r w:rsidRPr="006153D4" w:rsidDel="001F5A7E">
                                      <w:rPr>
                                        <w:rFonts w:ascii="Times New Roman" w:hAnsi="Times New Roman" w:cs="Times New Roman"/>
                                        <w:sz w:val="20"/>
                                        <w:szCs w:val="20"/>
                                      </w:rPr>
                                      <w:delText>0.70 (0.57-0.87)**</w:delText>
                                    </w:r>
                                  </w:del>
                                </w:p>
                              </w:tc>
                              <w:tc>
                                <w:tcPr>
                                  <w:tcW w:w="958" w:type="dxa"/>
                                  <w:noWrap/>
                                  <w:vAlign w:val="center"/>
                                  <w:hideMark/>
                                </w:tcPr>
                                <w:p w14:paraId="6E74873E" w14:textId="02D6410C" w:rsidR="008E210F" w:rsidRPr="006153D4" w:rsidDel="001F5A7E" w:rsidRDefault="008E210F" w:rsidP="006153D4">
                                  <w:pPr>
                                    <w:jc w:val="center"/>
                                    <w:rPr>
                                      <w:del w:id="207" w:author="Maino Vieytes, Christian (NIH/NIA/IRP) [F]" w:date="2023-11-15T09:29:00Z"/>
                                      <w:rFonts w:ascii="Times New Roman" w:hAnsi="Times New Roman" w:cs="Times New Roman"/>
                                      <w:sz w:val="20"/>
                                      <w:szCs w:val="20"/>
                                    </w:rPr>
                                  </w:pPr>
                                  <w:del w:id="208" w:author="Maino Vieytes, Christian (NIH/NIA/IRP) [F]" w:date="2023-11-15T09:29:00Z">
                                    <w:r w:rsidRPr="006153D4" w:rsidDel="001F5A7E">
                                      <w:rPr>
                                        <w:rFonts w:ascii="Times New Roman" w:hAnsi="Times New Roman" w:cs="Times New Roman"/>
                                        <w:color w:val="000000"/>
                                        <w:sz w:val="20"/>
                                        <w:szCs w:val="20"/>
                                      </w:rPr>
                                      <w:delText>0.09</w:delText>
                                    </w:r>
                                  </w:del>
                                </w:p>
                              </w:tc>
                            </w:tr>
                            <w:tr w:rsidR="008E210F" w:rsidRPr="00D4402D" w:rsidDel="001F5A7E" w14:paraId="7F7EF21D" w14:textId="1723A6D1" w:rsidTr="006153D4">
                              <w:trPr>
                                <w:trHeight w:val="320"/>
                                <w:del w:id="209" w:author="Maino Vieytes, Christian (NIH/NIA/IRP) [F]" w:date="2023-11-15T09:29:00Z"/>
                              </w:trPr>
                              <w:tc>
                                <w:tcPr>
                                  <w:tcW w:w="2317" w:type="dxa"/>
                                  <w:tcBorders>
                                    <w:bottom w:val="single" w:sz="4" w:space="0" w:color="auto"/>
                                  </w:tcBorders>
                                  <w:noWrap/>
                                  <w:vAlign w:val="center"/>
                                  <w:hideMark/>
                                </w:tcPr>
                                <w:p w14:paraId="38EB4ED3" w14:textId="143028DB" w:rsidR="008E210F" w:rsidRPr="00D4402D" w:rsidDel="001F5A7E" w:rsidRDefault="008E210F" w:rsidP="006153D4">
                                  <w:pPr>
                                    <w:rPr>
                                      <w:del w:id="210" w:author="Maino Vieytes, Christian (NIH/NIA/IRP) [F]" w:date="2023-11-15T09:29:00Z"/>
                                      <w:rFonts w:ascii="Times New Roman" w:hAnsi="Times New Roman" w:cs="Times New Roman"/>
                                      <w:sz w:val="20"/>
                                      <w:szCs w:val="20"/>
                                    </w:rPr>
                                  </w:pPr>
                                  <w:del w:id="211" w:author="Maino Vieytes, Christian (NIH/NIA/IRP) [F]" w:date="2023-11-15T09:29:00Z">
                                    <w:r w:rsidDel="001F5A7E">
                                      <w:rPr>
                                        <w:rFonts w:ascii="Times New Roman" w:hAnsi="Times New Roman" w:cs="Times New Roman"/>
                                        <w:sz w:val="20"/>
                                        <w:szCs w:val="20"/>
                                      </w:rPr>
                                      <w:delText>Prudent #2</w:delText>
                                    </w:r>
                                    <w:r w:rsidRPr="00173966" w:rsidDel="001F5A7E">
                                      <w:rPr>
                                        <w:rFonts w:ascii="Times New Roman" w:hAnsi="Times New Roman" w:cs="Times New Roman"/>
                                        <w:b/>
                                        <w:bCs/>
                                        <w:sz w:val="20"/>
                                        <w:szCs w:val="20"/>
                                        <w:vertAlign w:val="superscript"/>
                                        <w:lang w:bidi="en-US"/>
                                      </w:rPr>
                                      <w:delText>‡</w:delText>
                                    </w:r>
                                  </w:del>
                                </w:p>
                              </w:tc>
                              <w:tc>
                                <w:tcPr>
                                  <w:tcW w:w="720" w:type="dxa"/>
                                  <w:tcBorders>
                                    <w:bottom w:val="single" w:sz="4" w:space="0" w:color="auto"/>
                                  </w:tcBorders>
                                  <w:noWrap/>
                                  <w:vAlign w:val="center"/>
                                  <w:hideMark/>
                                </w:tcPr>
                                <w:p w14:paraId="363BC414" w14:textId="7CF1B553" w:rsidR="008E210F" w:rsidRPr="00D4402D" w:rsidDel="001F5A7E" w:rsidRDefault="008E210F" w:rsidP="006153D4">
                                  <w:pPr>
                                    <w:jc w:val="center"/>
                                    <w:rPr>
                                      <w:del w:id="212" w:author="Maino Vieytes, Christian (NIH/NIA/IRP) [F]" w:date="2023-11-15T09:29:00Z"/>
                                      <w:rFonts w:ascii="Times New Roman" w:hAnsi="Times New Roman" w:cs="Times New Roman"/>
                                      <w:sz w:val="20"/>
                                      <w:szCs w:val="20"/>
                                    </w:rPr>
                                  </w:pPr>
                                  <w:del w:id="213" w:author="Maino Vieytes, Christian (NIH/NIA/IRP) [F]" w:date="2023-11-15T09:29:00Z">
                                    <w:r w:rsidRPr="00D4402D" w:rsidDel="001F5A7E">
                                      <w:rPr>
                                        <w:rFonts w:ascii="Times New Roman" w:hAnsi="Times New Roman" w:cs="Times New Roman"/>
                                        <w:sz w:val="20"/>
                                        <w:szCs w:val="20"/>
                                      </w:rPr>
                                      <w:delText>2493</w:delText>
                                    </w:r>
                                  </w:del>
                                </w:p>
                              </w:tc>
                              <w:tc>
                                <w:tcPr>
                                  <w:tcW w:w="720" w:type="dxa"/>
                                  <w:tcBorders>
                                    <w:bottom w:val="single" w:sz="4" w:space="0" w:color="auto"/>
                                  </w:tcBorders>
                                  <w:noWrap/>
                                  <w:vAlign w:val="center"/>
                                  <w:hideMark/>
                                </w:tcPr>
                                <w:p w14:paraId="2DDDFB6C" w14:textId="5082EBD6" w:rsidR="008E210F" w:rsidRPr="00D4402D" w:rsidDel="001F5A7E" w:rsidRDefault="008E210F" w:rsidP="006153D4">
                                  <w:pPr>
                                    <w:jc w:val="center"/>
                                    <w:rPr>
                                      <w:del w:id="214" w:author="Maino Vieytes, Christian (NIH/NIA/IRP) [F]" w:date="2023-11-15T09:29:00Z"/>
                                      <w:rFonts w:ascii="Times New Roman" w:hAnsi="Times New Roman" w:cs="Times New Roman"/>
                                      <w:sz w:val="20"/>
                                      <w:szCs w:val="20"/>
                                    </w:rPr>
                                  </w:pPr>
                                  <w:del w:id="215" w:author="Maino Vieytes, Christian (NIH/NIA/IRP) [F]" w:date="2023-11-15T09:29:00Z">
                                    <w:r w:rsidRPr="00D4402D" w:rsidDel="001F5A7E">
                                      <w:rPr>
                                        <w:rFonts w:ascii="Times New Roman" w:hAnsi="Times New Roman" w:cs="Times New Roman"/>
                                        <w:sz w:val="20"/>
                                        <w:szCs w:val="20"/>
                                      </w:rPr>
                                      <w:delText>1.00</w:delText>
                                    </w:r>
                                  </w:del>
                                </w:p>
                              </w:tc>
                              <w:tc>
                                <w:tcPr>
                                  <w:tcW w:w="1616" w:type="dxa"/>
                                  <w:tcBorders>
                                    <w:bottom w:val="single" w:sz="4" w:space="0" w:color="auto"/>
                                  </w:tcBorders>
                                  <w:noWrap/>
                                  <w:vAlign w:val="center"/>
                                  <w:hideMark/>
                                </w:tcPr>
                                <w:p w14:paraId="38033501" w14:textId="5C34FE8B" w:rsidR="008E210F" w:rsidRPr="006153D4" w:rsidDel="001F5A7E" w:rsidRDefault="008E210F" w:rsidP="006153D4">
                                  <w:pPr>
                                    <w:jc w:val="center"/>
                                    <w:rPr>
                                      <w:del w:id="216" w:author="Maino Vieytes, Christian (NIH/NIA/IRP) [F]" w:date="2023-11-15T09:29:00Z"/>
                                      <w:rFonts w:ascii="Times New Roman" w:hAnsi="Times New Roman" w:cs="Times New Roman"/>
                                      <w:sz w:val="20"/>
                                      <w:szCs w:val="20"/>
                                    </w:rPr>
                                  </w:pPr>
                                  <w:del w:id="217" w:author="Maino Vieytes, Christian (NIH/NIA/IRP) [F]" w:date="2023-11-15T09:29:00Z">
                                    <w:r w:rsidRPr="006153D4" w:rsidDel="001F5A7E">
                                      <w:rPr>
                                        <w:rFonts w:ascii="Times New Roman" w:hAnsi="Times New Roman" w:cs="Times New Roman"/>
                                        <w:sz w:val="20"/>
                                        <w:szCs w:val="20"/>
                                      </w:rPr>
                                      <w:delText>0.80 (0.41-1.57)</w:delText>
                                    </w:r>
                                  </w:del>
                                </w:p>
                              </w:tc>
                              <w:tc>
                                <w:tcPr>
                                  <w:tcW w:w="1716" w:type="dxa"/>
                                  <w:tcBorders>
                                    <w:bottom w:val="single" w:sz="4" w:space="0" w:color="auto"/>
                                  </w:tcBorders>
                                  <w:noWrap/>
                                  <w:vAlign w:val="center"/>
                                  <w:hideMark/>
                                </w:tcPr>
                                <w:p w14:paraId="6E1527E0" w14:textId="01700932" w:rsidR="008E210F" w:rsidRPr="006153D4" w:rsidDel="001F5A7E" w:rsidRDefault="008E210F" w:rsidP="006153D4">
                                  <w:pPr>
                                    <w:jc w:val="center"/>
                                    <w:rPr>
                                      <w:del w:id="218" w:author="Maino Vieytes, Christian (NIH/NIA/IRP) [F]" w:date="2023-11-15T09:29:00Z"/>
                                      <w:rFonts w:ascii="Times New Roman" w:hAnsi="Times New Roman" w:cs="Times New Roman"/>
                                      <w:sz w:val="20"/>
                                      <w:szCs w:val="20"/>
                                    </w:rPr>
                                  </w:pPr>
                                  <w:del w:id="219" w:author="Maino Vieytes, Christian (NIH/NIA/IRP) [F]" w:date="2023-11-15T09:29:00Z">
                                    <w:r w:rsidRPr="006153D4" w:rsidDel="001F5A7E">
                                      <w:rPr>
                                        <w:rFonts w:ascii="Times New Roman" w:hAnsi="Times New Roman" w:cs="Times New Roman"/>
                                        <w:sz w:val="20"/>
                                        <w:szCs w:val="20"/>
                                      </w:rPr>
                                      <w:delText>1.01 (0.52-1.96)</w:delText>
                                    </w:r>
                                  </w:del>
                                </w:p>
                              </w:tc>
                              <w:tc>
                                <w:tcPr>
                                  <w:tcW w:w="1716" w:type="dxa"/>
                                  <w:tcBorders>
                                    <w:bottom w:val="single" w:sz="4" w:space="0" w:color="auto"/>
                                  </w:tcBorders>
                                  <w:noWrap/>
                                  <w:vAlign w:val="center"/>
                                  <w:hideMark/>
                                </w:tcPr>
                                <w:p w14:paraId="3CA7A546" w14:textId="0162ABFA" w:rsidR="008E210F" w:rsidRPr="006153D4" w:rsidDel="001F5A7E" w:rsidRDefault="008E210F" w:rsidP="006153D4">
                                  <w:pPr>
                                    <w:jc w:val="center"/>
                                    <w:rPr>
                                      <w:del w:id="220" w:author="Maino Vieytes, Christian (NIH/NIA/IRP) [F]" w:date="2023-11-15T09:29:00Z"/>
                                      <w:rFonts w:ascii="Times New Roman" w:hAnsi="Times New Roman" w:cs="Times New Roman"/>
                                      <w:sz w:val="20"/>
                                      <w:szCs w:val="20"/>
                                    </w:rPr>
                                  </w:pPr>
                                  <w:del w:id="221" w:author="Maino Vieytes, Christian (NIH/NIA/IRP) [F]" w:date="2023-11-15T09:29:00Z">
                                    <w:r w:rsidRPr="006153D4" w:rsidDel="001F5A7E">
                                      <w:rPr>
                                        <w:rFonts w:ascii="Times New Roman" w:hAnsi="Times New Roman" w:cs="Times New Roman"/>
                                        <w:sz w:val="20"/>
                                        <w:szCs w:val="20"/>
                                      </w:rPr>
                                      <w:delText>0.92 (0.45-1.85)</w:delText>
                                    </w:r>
                                  </w:del>
                                </w:p>
                              </w:tc>
                              <w:tc>
                                <w:tcPr>
                                  <w:tcW w:w="1816" w:type="dxa"/>
                                  <w:tcBorders>
                                    <w:bottom w:val="single" w:sz="4" w:space="0" w:color="auto"/>
                                  </w:tcBorders>
                                  <w:noWrap/>
                                  <w:vAlign w:val="center"/>
                                  <w:hideMark/>
                                </w:tcPr>
                                <w:p w14:paraId="067C53A9" w14:textId="71FCDD83" w:rsidR="008E210F" w:rsidRPr="006153D4" w:rsidDel="001F5A7E" w:rsidRDefault="008E210F" w:rsidP="006153D4">
                                  <w:pPr>
                                    <w:jc w:val="center"/>
                                    <w:rPr>
                                      <w:del w:id="222" w:author="Maino Vieytes, Christian (NIH/NIA/IRP) [F]" w:date="2023-11-15T09:29:00Z"/>
                                      <w:rFonts w:ascii="Times New Roman" w:hAnsi="Times New Roman" w:cs="Times New Roman"/>
                                      <w:sz w:val="20"/>
                                      <w:szCs w:val="20"/>
                                    </w:rPr>
                                  </w:pPr>
                                  <w:del w:id="223" w:author="Maino Vieytes, Christian (NIH/NIA/IRP) [F]" w:date="2023-11-15T09:29:00Z">
                                    <w:r w:rsidRPr="006153D4" w:rsidDel="001F5A7E">
                                      <w:rPr>
                                        <w:rFonts w:ascii="Times New Roman" w:hAnsi="Times New Roman" w:cs="Times New Roman"/>
                                        <w:sz w:val="20"/>
                                        <w:szCs w:val="20"/>
                                      </w:rPr>
                                      <w:delText>1.21 (0.54-2.71)</w:delText>
                                    </w:r>
                                  </w:del>
                                </w:p>
                              </w:tc>
                              <w:tc>
                                <w:tcPr>
                                  <w:tcW w:w="1000" w:type="dxa"/>
                                  <w:tcBorders>
                                    <w:bottom w:val="single" w:sz="4" w:space="0" w:color="auto"/>
                                  </w:tcBorders>
                                  <w:noWrap/>
                                  <w:vAlign w:val="center"/>
                                  <w:hideMark/>
                                </w:tcPr>
                                <w:p w14:paraId="6AA23D14" w14:textId="5F76014D" w:rsidR="008E210F" w:rsidRPr="006153D4" w:rsidDel="001F5A7E" w:rsidRDefault="008E210F" w:rsidP="006153D4">
                                  <w:pPr>
                                    <w:jc w:val="center"/>
                                    <w:rPr>
                                      <w:del w:id="224" w:author="Maino Vieytes, Christian (NIH/NIA/IRP) [F]" w:date="2023-11-15T09:29:00Z"/>
                                      <w:rFonts w:ascii="Times New Roman" w:hAnsi="Times New Roman" w:cs="Times New Roman"/>
                                      <w:sz w:val="20"/>
                                      <w:szCs w:val="20"/>
                                    </w:rPr>
                                  </w:pPr>
                                  <w:del w:id="225" w:author="Maino Vieytes, Christian (NIH/NIA/IRP) [F]" w:date="2023-11-15T09:29:00Z">
                                    <w:r w:rsidRPr="006153D4" w:rsidDel="001F5A7E">
                                      <w:rPr>
                                        <w:rFonts w:ascii="Times New Roman" w:hAnsi="Times New Roman" w:cs="Times New Roman"/>
                                        <w:sz w:val="20"/>
                                        <w:szCs w:val="20"/>
                                      </w:rPr>
                                      <w:delText>0.50</w:delText>
                                    </w:r>
                                  </w:del>
                                </w:p>
                              </w:tc>
                              <w:tc>
                                <w:tcPr>
                                  <w:tcW w:w="1816" w:type="dxa"/>
                                  <w:tcBorders>
                                    <w:bottom w:val="single" w:sz="4" w:space="0" w:color="auto"/>
                                  </w:tcBorders>
                                  <w:noWrap/>
                                  <w:vAlign w:val="center"/>
                                  <w:hideMark/>
                                </w:tcPr>
                                <w:p w14:paraId="6D0E1B6E" w14:textId="66FD709D" w:rsidR="008E210F" w:rsidRPr="006153D4" w:rsidDel="001F5A7E" w:rsidRDefault="008E210F" w:rsidP="006153D4">
                                  <w:pPr>
                                    <w:jc w:val="center"/>
                                    <w:rPr>
                                      <w:del w:id="226" w:author="Maino Vieytes, Christian (NIH/NIA/IRP) [F]" w:date="2023-11-15T09:29:00Z"/>
                                      <w:rFonts w:ascii="Times New Roman" w:hAnsi="Times New Roman" w:cs="Times New Roman"/>
                                      <w:sz w:val="20"/>
                                      <w:szCs w:val="20"/>
                                    </w:rPr>
                                  </w:pPr>
                                  <w:del w:id="227" w:author="Maino Vieytes, Christian (NIH/NIA/IRP) [F]" w:date="2023-11-15T09:29:00Z">
                                    <w:r w:rsidRPr="006153D4" w:rsidDel="001F5A7E">
                                      <w:rPr>
                                        <w:rFonts w:ascii="Times New Roman" w:hAnsi="Times New Roman" w:cs="Times New Roman"/>
                                        <w:sz w:val="20"/>
                                        <w:szCs w:val="20"/>
                                      </w:rPr>
                                      <w:delText>1.09 (0.88-1.33)</w:delText>
                                    </w:r>
                                  </w:del>
                                </w:p>
                              </w:tc>
                              <w:tc>
                                <w:tcPr>
                                  <w:tcW w:w="958" w:type="dxa"/>
                                  <w:tcBorders>
                                    <w:bottom w:val="single" w:sz="4" w:space="0" w:color="auto"/>
                                  </w:tcBorders>
                                  <w:noWrap/>
                                  <w:vAlign w:val="center"/>
                                  <w:hideMark/>
                                </w:tcPr>
                                <w:p w14:paraId="513F2BC4" w14:textId="6BA7959D" w:rsidR="008E210F" w:rsidRPr="006153D4" w:rsidDel="001F5A7E" w:rsidRDefault="008E210F" w:rsidP="006153D4">
                                  <w:pPr>
                                    <w:jc w:val="center"/>
                                    <w:rPr>
                                      <w:del w:id="228" w:author="Maino Vieytes, Christian (NIH/NIA/IRP) [F]" w:date="2023-11-15T09:29:00Z"/>
                                      <w:rFonts w:ascii="Times New Roman" w:hAnsi="Times New Roman" w:cs="Times New Roman"/>
                                      <w:sz w:val="20"/>
                                      <w:szCs w:val="20"/>
                                    </w:rPr>
                                  </w:pPr>
                                  <w:del w:id="229" w:author="Maino Vieytes, Christian (NIH/NIA/IRP) [F]" w:date="2023-11-15T09:29:00Z">
                                    <w:r w:rsidRPr="006153D4" w:rsidDel="001F5A7E">
                                      <w:rPr>
                                        <w:rFonts w:ascii="Times New Roman" w:hAnsi="Times New Roman" w:cs="Times New Roman"/>
                                        <w:color w:val="000000"/>
                                        <w:sz w:val="20"/>
                                        <w:szCs w:val="20"/>
                                      </w:rPr>
                                      <w:delText>0.53</w:delText>
                                    </w:r>
                                  </w:del>
                                </w:p>
                              </w:tc>
                            </w:tr>
                            <w:tr w:rsidR="008E210F" w:rsidRPr="00D4402D" w:rsidDel="001F5A7E" w14:paraId="5A7E66A8" w14:textId="1F53AFE1" w:rsidTr="00D31C48">
                              <w:trPr>
                                <w:trHeight w:val="320"/>
                                <w:del w:id="230" w:author="Maino Vieytes, Christian (NIH/NIA/IRP) [F]" w:date="2023-11-15T09:29:00Z"/>
                              </w:trPr>
                              <w:tc>
                                <w:tcPr>
                                  <w:tcW w:w="2317" w:type="dxa"/>
                                  <w:tcBorders>
                                    <w:bottom w:val="single" w:sz="4" w:space="0" w:color="auto"/>
                                  </w:tcBorders>
                                  <w:noWrap/>
                                  <w:vAlign w:val="center"/>
                                </w:tcPr>
                                <w:p w14:paraId="441B42AA" w14:textId="6CEC38F0" w:rsidR="008E210F" w:rsidDel="001F5A7E" w:rsidRDefault="008E210F" w:rsidP="004B1377">
                                  <w:pPr>
                                    <w:rPr>
                                      <w:del w:id="231" w:author="Maino Vieytes, Christian (NIH/NIA/IRP) [F]" w:date="2023-11-15T09:29:00Z"/>
                                      <w:rFonts w:ascii="Times New Roman" w:hAnsi="Times New Roman" w:cs="Times New Roman"/>
                                      <w:sz w:val="20"/>
                                      <w:szCs w:val="20"/>
                                    </w:rPr>
                                  </w:pPr>
                                  <w:del w:id="232" w:author="Maino Vieytes, Christian (NIH/NIA/IRP) [F]" w:date="2023-11-15T09:29:00Z">
                                    <w:r w:rsidDel="001F5A7E">
                                      <w:rPr>
                                        <w:rFonts w:ascii="Times New Roman" w:hAnsi="Times New Roman" w:cs="Times New Roman"/>
                                        <w:sz w:val="20"/>
                                        <w:szCs w:val="20"/>
                                      </w:rPr>
                                      <w:delText>HEI-2015</w:delText>
                                    </w:r>
                                    <w:r w:rsidRPr="00B50EC4" w:rsidDel="001F5A7E">
                                      <w:rPr>
                                        <w:rFonts w:ascii="Times New Roman" w:hAnsi="Times New Roman" w:cs="Times New Roman"/>
                                        <w:sz w:val="20"/>
                                        <w:szCs w:val="20"/>
                                        <w:vertAlign w:val="superscript"/>
                                      </w:rPr>
                                      <w:delText>e</w:delText>
                                    </w:r>
                                  </w:del>
                                </w:p>
                              </w:tc>
                              <w:tc>
                                <w:tcPr>
                                  <w:tcW w:w="720" w:type="dxa"/>
                                  <w:tcBorders>
                                    <w:bottom w:val="single" w:sz="4" w:space="0" w:color="auto"/>
                                  </w:tcBorders>
                                  <w:noWrap/>
                                  <w:vAlign w:val="center"/>
                                </w:tcPr>
                                <w:p w14:paraId="64D93E76" w14:textId="6FCA8A41" w:rsidR="008E210F" w:rsidRPr="004B1377" w:rsidDel="001F5A7E" w:rsidRDefault="008E210F" w:rsidP="00D31C48">
                                  <w:pPr>
                                    <w:jc w:val="center"/>
                                    <w:rPr>
                                      <w:del w:id="233" w:author="Maino Vieytes, Christian (NIH/NIA/IRP) [F]" w:date="2023-11-15T09:29:00Z"/>
                                      <w:rFonts w:ascii="Times New Roman" w:hAnsi="Times New Roman" w:cs="Times New Roman"/>
                                      <w:sz w:val="20"/>
                                      <w:szCs w:val="20"/>
                                    </w:rPr>
                                  </w:pPr>
                                  <w:del w:id="234" w:author="Maino Vieytes, Christian (NIH/NIA/IRP) [F]" w:date="2023-11-15T09:29:00Z">
                                    <w:r w:rsidRPr="004B1377" w:rsidDel="001F5A7E">
                                      <w:rPr>
                                        <w:rFonts w:ascii="Times New Roman" w:hAnsi="Times New Roman" w:cs="Times New Roman"/>
                                        <w:color w:val="000000"/>
                                        <w:sz w:val="20"/>
                                        <w:szCs w:val="20"/>
                                      </w:rPr>
                                      <w:delText>2493</w:delText>
                                    </w:r>
                                  </w:del>
                                </w:p>
                              </w:tc>
                              <w:tc>
                                <w:tcPr>
                                  <w:tcW w:w="720" w:type="dxa"/>
                                  <w:tcBorders>
                                    <w:bottom w:val="single" w:sz="4" w:space="0" w:color="auto"/>
                                  </w:tcBorders>
                                  <w:noWrap/>
                                  <w:vAlign w:val="center"/>
                                </w:tcPr>
                                <w:p w14:paraId="7D3E1260" w14:textId="121DF806" w:rsidR="008E210F" w:rsidRPr="004B1377" w:rsidDel="001F5A7E" w:rsidRDefault="008E210F" w:rsidP="00D31C48">
                                  <w:pPr>
                                    <w:jc w:val="center"/>
                                    <w:rPr>
                                      <w:del w:id="235" w:author="Maino Vieytes, Christian (NIH/NIA/IRP) [F]" w:date="2023-11-15T09:29:00Z"/>
                                      <w:rFonts w:ascii="Times New Roman" w:hAnsi="Times New Roman" w:cs="Times New Roman"/>
                                      <w:sz w:val="20"/>
                                      <w:szCs w:val="20"/>
                                    </w:rPr>
                                  </w:pPr>
                                  <w:del w:id="236" w:author="Maino Vieytes, Christian (NIH/NIA/IRP) [F]" w:date="2023-11-15T09:29:00Z">
                                    <w:r w:rsidRPr="004B1377" w:rsidDel="001F5A7E">
                                      <w:rPr>
                                        <w:rFonts w:ascii="Times New Roman" w:hAnsi="Times New Roman" w:cs="Times New Roman"/>
                                        <w:color w:val="000000"/>
                                        <w:sz w:val="20"/>
                                        <w:szCs w:val="20"/>
                                      </w:rPr>
                                      <w:delText>1.00</w:delText>
                                    </w:r>
                                  </w:del>
                                </w:p>
                              </w:tc>
                              <w:tc>
                                <w:tcPr>
                                  <w:tcW w:w="1616" w:type="dxa"/>
                                  <w:tcBorders>
                                    <w:bottom w:val="single" w:sz="4" w:space="0" w:color="auto"/>
                                  </w:tcBorders>
                                  <w:noWrap/>
                                  <w:vAlign w:val="center"/>
                                </w:tcPr>
                                <w:p w14:paraId="5153E117" w14:textId="57075935" w:rsidR="008E210F" w:rsidRPr="004B1377" w:rsidDel="001F5A7E" w:rsidRDefault="008E210F" w:rsidP="00D31C48">
                                  <w:pPr>
                                    <w:jc w:val="center"/>
                                    <w:rPr>
                                      <w:del w:id="237" w:author="Maino Vieytes, Christian (NIH/NIA/IRP) [F]" w:date="2023-11-15T09:29:00Z"/>
                                      <w:rFonts w:ascii="Times New Roman" w:hAnsi="Times New Roman" w:cs="Times New Roman"/>
                                      <w:sz w:val="20"/>
                                      <w:szCs w:val="20"/>
                                    </w:rPr>
                                  </w:pPr>
                                  <w:del w:id="238" w:author="Maino Vieytes, Christian (NIH/NIA/IRP) [F]" w:date="2023-11-15T09:29:00Z">
                                    <w:r w:rsidRPr="004B1377" w:rsidDel="001F5A7E">
                                      <w:rPr>
                                        <w:rFonts w:ascii="Times New Roman" w:hAnsi="Times New Roman" w:cs="Times New Roman"/>
                                        <w:color w:val="000000"/>
                                        <w:sz w:val="20"/>
                                        <w:szCs w:val="20"/>
                                      </w:rPr>
                                      <w:delText>0.96 (0.43-2.12)</w:delText>
                                    </w:r>
                                  </w:del>
                                </w:p>
                              </w:tc>
                              <w:tc>
                                <w:tcPr>
                                  <w:tcW w:w="1716" w:type="dxa"/>
                                  <w:tcBorders>
                                    <w:bottom w:val="single" w:sz="4" w:space="0" w:color="auto"/>
                                  </w:tcBorders>
                                  <w:noWrap/>
                                  <w:vAlign w:val="center"/>
                                </w:tcPr>
                                <w:p w14:paraId="19EEFEB5" w14:textId="33D4C0E1" w:rsidR="008E210F" w:rsidRPr="004B1377" w:rsidDel="001F5A7E" w:rsidRDefault="008E210F" w:rsidP="00D31C48">
                                  <w:pPr>
                                    <w:jc w:val="center"/>
                                    <w:rPr>
                                      <w:del w:id="239" w:author="Maino Vieytes, Christian (NIH/NIA/IRP) [F]" w:date="2023-11-15T09:29:00Z"/>
                                      <w:rFonts w:ascii="Times New Roman" w:hAnsi="Times New Roman" w:cs="Times New Roman"/>
                                      <w:sz w:val="20"/>
                                      <w:szCs w:val="20"/>
                                    </w:rPr>
                                  </w:pPr>
                                  <w:del w:id="240" w:author="Maino Vieytes, Christian (NIH/NIA/IRP) [F]" w:date="2023-11-15T09:29:00Z">
                                    <w:r w:rsidRPr="004B1377" w:rsidDel="001F5A7E">
                                      <w:rPr>
                                        <w:rFonts w:ascii="Times New Roman" w:hAnsi="Times New Roman" w:cs="Times New Roman"/>
                                        <w:color w:val="000000"/>
                                        <w:sz w:val="20"/>
                                        <w:szCs w:val="20"/>
                                      </w:rPr>
                                      <w:delText>1.14 (0.62-2.10)</w:delText>
                                    </w:r>
                                  </w:del>
                                </w:p>
                              </w:tc>
                              <w:tc>
                                <w:tcPr>
                                  <w:tcW w:w="1716" w:type="dxa"/>
                                  <w:tcBorders>
                                    <w:bottom w:val="single" w:sz="4" w:space="0" w:color="auto"/>
                                  </w:tcBorders>
                                  <w:noWrap/>
                                  <w:vAlign w:val="center"/>
                                </w:tcPr>
                                <w:p w14:paraId="00AE26F2" w14:textId="65872D28" w:rsidR="008E210F" w:rsidRPr="004B1377" w:rsidDel="001F5A7E" w:rsidRDefault="008E210F" w:rsidP="00D31C48">
                                  <w:pPr>
                                    <w:jc w:val="center"/>
                                    <w:rPr>
                                      <w:del w:id="241" w:author="Maino Vieytes, Christian (NIH/NIA/IRP) [F]" w:date="2023-11-15T09:29:00Z"/>
                                      <w:rFonts w:ascii="Times New Roman" w:hAnsi="Times New Roman" w:cs="Times New Roman"/>
                                      <w:sz w:val="20"/>
                                      <w:szCs w:val="20"/>
                                    </w:rPr>
                                  </w:pPr>
                                  <w:del w:id="242" w:author="Maino Vieytes, Christian (NIH/NIA/IRP) [F]" w:date="2023-11-15T09:29:00Z">
                                    <w:r w:rsidRPr="004B1377" w:rsidDel="001F5A7E">
                                      <w:rPr>
                                        <w:rFonts w:ascii="Times New Roman" w:hAnsi="Times New Roman" w:cs="Times New Roman"/>
                                        <w:color w:val="000000"/>
                                        <w:sz w:val="20"/>
                                        <w:szCs w:val="20"/>
                                      </w:rPr>
                                      <w:delText>0.84 (0.45-1.58)</w:delText>
                                    </w:r>
                                  </w:del>
                                </w:p>
                              </w:tc>
                              <w:tc>
                                <w:tcPr>
                                  <w:tcW w:w="1816" w:type="dxa"/>
                                  <w:tcBorders>
                                    <w:bottom w:val="single" w:sz="4" w:space="0" w:color="auto"/>
                                  </w:tcBorders>
                                  <w:noWrap/>
                                  <w:vAlign w:val="center"/>
                                </w:tcPr>
                                <w:p w14:paraId="3418C671" w14:textId="54533031" w:rsidR="008E210F" w:rsidRPr="004B1377" w:rsidDel="001F5A7E" w:rsidRDefault="008E210F" w:rsidP="00D31C48">
                                  <w:pPr>
                                    <w:jc w:val="center"/>
                                    <w:rPr>
                                      <w:del w:id="243" w:author="Maino Vieytes, Christian (NIH/NIA/IRP) [F]" w:date="2023-11-15T09:29:00Z"/>
                                      <w:rFonts w:ascii="Times New Roman" w:hAnsi="Times New Roman" w:cs="Times New Roman"/>
                                      <w:sz w:val="20"/>
                                      <w:szCs w:val="20"/>
                                    </w:rPr>
                                  </w:pPr>
                                  <w:del w:id="244" w:author="Maino Vieytes, Christian (NIH/NIA/IRP) [F]" w:date="2023-11-15T09:29:00Z">
                                    <w:r w:rsidRPr="004B1377" w:rsidDel="001F5A7E">
                                      <w:rPr>
                                        <w:rFonts w:ascii="Times New Roman" w:hAnsi="Times New Roman" w:cs="Times New Roman"/>
                                        <w:color w:val="000000"/>
                                        <w:sz w:val="20"/>
                                        <w:szCs w:val="20"/>
                                      </w:rPr>
                                      <w:delText>1.00 (0.47-2.12)</w:delText>
                                    </w:r>
                                  </w:del>
                                </w:p>
                              </w:tc>
                              <w:tc>
                                <w:tcPr>
                                  <w:tcW w:w="1000" w:type="dxa"/>
                                  <w:tcBorders>
                                    <w:bottom w:val="single" w:sz="4" w:space="0" w:color="auto"/>
                                  </w:tcBorders>
                                  <w:noWrap/>
                                  <w:vAlign w:val="center"/>
                                </w:tcPr>
                                <w:p w14:paraId="35819D31" w14:textId="5FB00BB0" w:rsidR="008E210F" w:rsidRPr="004B1377" w:rsidDel="001F5A7E" w:rsidRDefault="008E210F" w:rsidP="00D31C48">
                                  <w:pPr>
                                    <w:jc w:val="center"/>
                                    <w:rPr>
                                      <w:del w:id="245" w:author="Maino Vieytes, Christian (NIH/NIA/IRP) [F]" w:date="2023-11-15T09:29:00Z"/>
                                      <w:rFonts w:ascii="Times New Roman" w:hAnsi="Times New Roman" w:cs="Times New Roman"/>
                                      <w:sz w:val="20"/>
                                      <w:szCs w:val="20"/>
                                    </w:rPr>
                                  </w:pPr>
                                  <w:del w:id="246" w:author="Maino Vieytes, Christian (NIH/NIA/IRP) [F]" w:date="2023-11-15T09:29:00Z">
                                    <w:r w:rsidRPr="004B1377" w:rsidDel="001F5A7E">
                                      <w:rPr>
                                        <w:rFonts w:ascii="Times New Roman" w:hAnsi="Times New Roman" w:cs="Times New Roman"/>
                                        <w:color w:val="000000"/>
                                        <w:sz w:val="20"/>
                                        <w:szCs w:val="20"/>
                                      </w:rPr>
                                      <w:delText>0.92</w:delText>
                                    </w:r>
                                  </w:del>
                                </w:p>
                              </w:tc>
                              <w:tc>
                                <w:tcPr>
                                  <w:tcW w:w="1816" w:type="dxa"/>
                                  <w:tcBorders>
                                    <w:bottom w:val="single" w:sz="4" w:space="0" w:color="auto"/>
                                  </w:tcBorders>
                                  <w:noWrap/>
                                  <w:vAlign w:val="center"/>
                                </w:tcPr>
                                <w:p w14:paraId="4878325C" w14:textId="1DFDA501" w:rsidR="008E210F" w:rsidRPr="004B1377" w:rsidDel="001F5A7E" w:rsidRDefault="008E210F" w:rsidP="00D31C48">
                                  <w:pPr>
                                    <w:jc w:val="center"/>
                                    <w:rPr>
                                      <w:del w:id="247" w:author="Maino Vieytes, Christian (NIH/NIA/IRP) [F]" w:date="2023-11-15T09:29:00Z"/>
                                      <w:rFonts w:ascii="Times New Roman" w:hAnsi="Times New Roman" w:cs="Times New Roman"/>
                                      <w:sz w:val="20"/>
                                      <w:szCs w:val="20"/>
                                    </w:rPr>
                                  </w:pPr>
                                  <w:del w:id="248" w:author="Maino Vieytes, Christian (NIH/NIA/IRP) [F]" w:date="2023-11-15T09:29:00Z">
                                    <w:r w:rsidRPr="004B1377" w:rsidDel="001F5A7E">
                                      <w:rPr>
                                        <w:rFonts w:ascii="Times New Roman" w:hAnsi="Times New Roman" w:cs="Times New Roman"/>
                                        <w:color w:val="000000"/>
                                        <w:sz w:val="20"/>
                                        <w:szCs w:val="20"/>
                                      </w:rPr>
                                      <w:delText>0.99 (0.78-1.25)</w:delText>
                                    </w:r>
                                  </w:del>
                                </w:p>
                              </w:tc>
                              <w:tc>
                                <w:tcPr>
                                  <w:tcW w:w="958" w:type="dxa"/>
                                  <w:tcBorders>
                                    <w:bottom w:val="single" w:sz="4" w:space="0" w:color="auto"/>
                                  </w:tcBorders>
                                  <w:noWrap/>
                                  <w:vAlign w:val="center"/>
                                </w:tcPr>
                                <w:p w14:paraId="4630D594" w14:textId="42F3D589" w:rsidR="008E210F" w:rsidRPr="004B1377" w:rsidDel="001F5A7E" w:rsidRDefault="008E210F" w:rsidP="00D31C48">
                                  <w:pPr>
                                    <w:jc w:val="center"/>
                                    <w:rPr>
                                      <w:del w:id="249" w:author="Maino Vieytes, Christian (NIH/NIA/IRP) [F]" w:date="2023-11-15T09:29:00Z"/>
                                      <w:rFonts w:ascii="Times New Roman" w:hAnsi="Times New Roman" w:cs="Times New Roman"/>
                                      <w:color w:val="000000"/>
                                      <w:sz w:val="20"/>
                                      <w:szCs w:val="20"/>
                                    </w:rPr>
                                  </w:pPr>
                                  <w:del w:id="250" w:author="Maino Vieytes, Christian (NIH/NIA/IRP) [F]" w:date="2023-11-15T09:29:00Z">
                                    <w:r w:rsidRPr="004B1377" w:rsidDel="001F5A7E">
                                      <w:rPr>
                                        <w:rFonts w:ascii="Times New Roman" w:hAnsi="Times New Roman" w:cs="Times New Roman"/>
                                        <w:color w:val="000000"/>
                                        <w:sz w:val="20"/>
                                        <w:szCs w:val="20"/>
                                      </w:rPr>
                                      <w:delText>0.93</w:delText>
                                    </w:r>
                                  </w:del>
                                </w:p>
                              </w:tc>
                            </w:tr>
                            <w:tr w:rsidR="008E210F" w:rsidRPr="00D4402D" w14:paraId="70E13CC7" w14:textId="77777777" w:rsidTr="00AB163E">
                              <w:trPr>
                                <w:trHeight w:val="320"/>
                              </w:trPr>
                              <w:tc>
                                <w:tcPr>
                                  <w:tcW w:w="14395" w:type="dxa"/>
                                  <w:gridSpan w:val="10"/>
                                  <w:tcBorders>
                                    <w:left w:val="nil"/>
                                    <w:bottom w:val="nil"/>
                                    <w:right w:val="nil"/>
                                  </w:tcBorders>
                                  <w:noWrap/>
                                  <w:vAlign w:val="center"/>
                                </w:tcPr>
                                <w:p w14:paraId="3E351758" w14:textId="77777777" w:rsidR="008E210F" w:rsidRPr="00173966" w:rsidRDefault="008E210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15CD5C6B"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025F395C"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1A2832A6"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132BD4F0" w14:textId="77777777" w:rsidR="008E210F" w:rsidRDefault="008E210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weekly MET minutes, and the Charlson Comorbidity Index score</w:t>
                                  </w:r>
                                  <w:r>
                                    <w:rPr>
                                      <w:rFonts w:ascii="Times New Roman" w:hAnsi="Times New Roman" w:cs="Times New Roman"/>
                                      <w:sz w:val="20"/>
                                      <w:szCs w:val="20"/>
                                      <w:lang w:bidi="en-US"/>
                                    </w:rPr>
                                    <w:t>.</w:t>
                                  </w:r>
                                </w:p>
                                <w:p w14:paraId="1394C25F" w14:textId="77777777" w:rsidR="008E210F" w:rsidRDefault="008E210F" w:rsidP="006153D4">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e</w:t>
                                  </w:r>
                                  <w:r w:rsidRPr="00136031">
                                    <w:rPr>
                                      <w:rFonts w:ascii="Times New Roman" w:hAnsi="Times New Roman" w:cs="Times New Roman"/>
                                      <w:sz w:val="20"/>
                                      <w:szCs w:val="20"/>
                                      <w:vertAlign w:val="superscript"/>
                                      <w:lang w:bidi="en-US"/>
                                    </w:rPr>
                                    <w:t xml:space="preserve"> </w:t>
                                  </w:r>
                                  <w:r w:rsidRPr="00136031">
                                    <w:rPr>
                                      <w:rFonts w:ascii="Times New Roman" w:hAnsi="Times New Roman" w:cs="Times New Roman"/>
                                      <w:sz w:val="20"/>
                                      <w:szCs w:val="20"/>
                                      <w:lang w:bidi="en-US"/>
                                    </w:rPr>
                                    <w:t>Healthy Eating Index 2015</w:t>
                                  </w:r>
                                </w:p>
                                <w:p w14:paraId="4CF17F6B" w14:textId="77777777" w:rsidR="008E210F" w:rsidRPr="00136031" w:rsidRDefault="008E210F" w:rsidP="006153D4">
                                  <w:pPr>
                                    <w:rPr>
                                      <w:rFonts w:ascii="Times New Roman" w:hAnsi="Times New Roman" w:cs="Times New Roman"/>
                                      <w:sz w:val="20"/>
                                      <w:szCs w:val="20"/>
                                      <w:vertAlign w:val="superscript"/>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7B1FB98" w14:textId="77777777" w:rsidR="008E210F" w:rsidRDefault="008E210F"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320DDA40" w14:textId="77777777" w:rsidR="008E210F" w:rsidRPr="00173966" w:rsidRDefault="008E210F" w:rsidP="00D9498C">
                                  <w:pPr>
                                    <w:rPr>
                                      <w:rFonts w:ascii="Times New Roman" w:hAnsi="Times New Roman" w:cs="Times New Roman"/>
                                      <w:b/>
                                      <w:bCs/>
                                      <w:sz w:val="20"/>
                                      <w:szCs w:val="20"/>
                                      <w:lang w:bidi="en-US"/>
                                    </w:rPr>
                                  </w:pPr>
                                </w:p>
                                <w:p w14:paraId="587A8F88" w14:textId="77777777" w:rsidR="008E210F" w:rsidRPr="001A6E43" w:rsidRDefault="008E210F" w:rsidP="00D9498C">
                                  <w:pPr>
                                    <w:rPr>
                                      <w:rFonts w:ascii="Times New Roman" w:hAnsi="Times New Roman" w:cs="Times New Roman"/>
                                      <w:sz w:val="20"/>
                                      <w:szCs w:val="20"/>
                                    </w:rPr>
                                  </w:pPr>
                                </w:p>
                              </w:tc>
                            </w:tr>
                          </w:tbl>
                          <w:p w14:paraId="0BE59F79" w14:textId="77777777" w:rsidR="008E210F" w:rsidRDefault="008E210F" w:rsidP="008E21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6222C" id="Text Box 8" o:spid="_x0000_s1030" type="#_x0000_t202" style="position:absolute;left:0;text-align:left;margin-left:-12.55pt;margin-top:-20.9pt;width:736.65pt;height:547.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8E210F" w:rsidRPr="00D4402D" w14:paraId="4DFC16C1" w14:textId="77777777" w:rsidTr="00AB163E">
                        <w:trPr>
                          <w:trHeight w:val="320"/>
                        </w:trPr>
                        <w:tc>
                          <w:tcPr>
                            <w:tcW w:w="14395" w:type="dxa"/>
                            <w:gridSpan w:val="10"/>
                            <w:noWrap/>
                            <w:vAlign w:val="center"/>
                          </w:tcPr>
                          <w:p w14:paraId="488268D2" w14:textId="77777777" w:rsidR="008E210F" w:rsidRPr="004D0389" w:rsidRDefault="008E210F"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8E210F" w:rsidRPr="00D4402D" w14:paraId="024835C6" w14:textId="77777777" w:rsidTr="00AB163E">
                        <w:trPr>
                          <w:trHeight w:val="320"/>
                        </w:trPr>
                        <w:tc>
                          <w:tcPr>
                            <w:tcW w:w="2317" w:type="dxa"/>
                            <w:noWrap/>
                            <w:vAlign w:val="center"/>
                            <w:hideMark/>
                          </w:tcPr>
                          <w:p w14:paraId="5B01DB7A" w14:textId="77777777" w:rsidR="008E210F" w:rsidRPr="00173966" w:rsidRDefault="008E210F" w:rsidP="00D9498C">
                            <w:pPr>
                              <w:rPr>
                                <w:rFonts w:ascii="Times New Roman" w:hAnsi="Times New Roman" w:cs="Times New Roman"/>
                                <w:sz w:val="20"/>
                                <w:szCs w:val="20"/>
                                <w:vertAlign w:val="superscript"/>
                              </w:rPr>
                            </w:pPr>
                            <w:r>
                              <w:rPr>
                                <w:rFonts w:ascii="Times New Roman" w:hAnsi="Times New Roman" w:cs="Times New Roman"/>
                                <w:b/>
                                <w:bCs/>
                                <w:sz w:val="20"/>
                                <w:szCs w:val="20"/>
                              </w:rPr>
                              <w:t>Dietary Pattern</w:t>
                            </w:r>
                            <w:r>
                              <w:rPr>
                                <w:rFonts w:ascii="Times New Roman" w:hAnsi="Times New Roman" w:cs="Times New Roman"/>
                                <w:sz w:val="20"/>
                                <w:szCs w:val="20"/>
                                <w:vertAlign w:val="superscript"/>
                              </w:rPr>
                              <w:t>d</w:t>
                            </w:r>
                          </w:p>
                        </w:tc>
                        <w:tc>
                          <w:tcPr>
                            <w:tcW w:w="720" w:type="dxa"/>
                            <w:noWrap/>
                            <w:vAlign w:val="center"/>
                            <w:hideMark/>
                          </w:tcPr>
                          <w:p w14:paraId="714DD0B4" w14:textId="77777777" w:rsidR="008E210F" w:rsidRPr="00D4402D" w:rsidRDefault="008E210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514C6D1F"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7C030F1B"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1C677EA4"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49720868"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36B96BC7" w14:textId="77777777" w:rsidR="008E210F" w:rsidRPr="00D4402D" w:rsidRDefault="008E210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02687DA6" w14:textId="77777777" w:rsidR="008E210F" w:rsidRPr="00D4402D" w:rsidRDefault="008E210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
                        </w:tc>
                        <w:tc>
                          <w:tcPr>
                            <w:tcW w:w="1816" w:type="dxa"/>
                            <w:noWrap/>
                            <w:vAlign w:val="center"/>
                            <w:hideMark/>
                          </w:tcPr>
                          <w:p w14:paraId="7DA9004C" w14:textId="77777777" w:rsidR="008E210F" w:rsidRPr="00D4402D" w:rsidRDefault="008E210F" w:rsidP="00D9498C">
                            <w:pPr>
                              <w:jc w:val="center"/>
                              <w:rPr>
                                <w:rFonts w:ascii="Times New Roman" w:hAnsi="Times New Roman" w:cs="Times New Roman"/>
                                <w:b/>
                                <w:bCs/>
                                <w:sz w:val="20"/>
                                <w:szCs w:val="20"/>
                                <w:vertAlign w:val="subscript"/>
                              </w:rPr>
                            </w:pPr>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
                        </w:tc>
                        <w:tc>
                          <w:tcPr>
                            <w:tcW w:w="958" w:type="dxa"/>
                            <w:noWrap/>
                            <w:vAlign w:val="center"/>
                            <w:hideMark/>
                          </w:tcPr>
                          <w:p w14:paraId="577D7040" w14:textId="77777777" w:rsidR="008E210F" w:rsidRPr="001A6E43" w:rsidRDefault="008E210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non-linear</w:t>
                            </w:r>
                          </w:p>
                        </w:tc>
                      </w:tr>
                      <w:tr w:rsidR="008E210F" w:rsidRPr="00D4402D" w14:paraId="67F7ACC1" w14:textId="77777777" w:rsidTr="00AB163E">
                        <w:trPr>
                          <w:trHeight w:val="320"/>
                        </w:trPr>
                        <w:tc>
                          <w:tcPr>
                            <w:tcW w:w="14395" w:type="dxa"/>
                            <w:gridSpan w:val="10"/>
                            <w:noWrap/>
                            <w:vAlign w:val="center"/>
                          </w:tcPr>
                          <w:p w14:paraId="27439D56" w14:textId="77777777" w:rsidR="008E210F" w:rsidRPr="00D4402D" w:rsidRDefault="008E210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8E210F" w:rsidRPr="00D4402D" w14:paraId="74696C57" w14:textId="77777777" w:rsidTr="006153D4">
                        <w:trPr>
                          <w:trHeight w:val="320"/>
                        </w:trPr>
                        <w:tc>
                          <w:tcPr>
                            <w:tcW w:w="2317" w:type="dxa"/>
                            <w:noWrap/>
                            <w:vAlign w:val="center"/>
                            <w:hideMark/>
                          </w:tcPr>
                          <w:p w14:paraId="23AB6805"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1C23D9E"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C299E9"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974C6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6659C95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1D8E70A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7C8503F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15F6359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2173668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6331467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8E210F" w:rsidRPr="00D4402D" w14:paraId="2A803884" w14:textId="77777777" w:rsidTr="006153D4">
                        <w:trPr>
                          <w:trHeight w:val="320"/>
                        </w:trPr>
                        <w:tc>
                          <w:tcPr>
                            <w:tcW w:w="2317" w:type="dxa"/>
                            <w:noWrap/>
                            <w:vAlign w:val="center"/>
                            <w:hideMark/>
                          </w:tcPr>
                          <w:p w14:paraId="0B6E4463"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0424A55"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2A537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4D15CC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5EE199A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0FD1A26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7850C68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4DDCF2D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305D458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0541059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8E210F" w:rsidRPr="00D4402D" w14:paraId="551B88DB" w14:textId="77777777" w:rsidTr="006153D4">
                        <w:trPr>
                          <w:trHeight w:val="320"/>
                        </w:trPr>
                        <w:tc>
                          <w:tcPr>
                            <w:tcW w:w="2317" w:type="dxa"/>
                            <w:noWrap/>
                            <w:vAlign w:val="center"/>
                            <w:hideMark/>
                          </w:tcPr>
                          <w:p w14:paraId="1404DE72"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9D681A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537922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FEF5A8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2C71D8B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2694E51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2564B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6A94C32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680E80E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0F734B4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8E210F" w:rsidRPr="00D4402D" w14:paraId="794ED8CF" w14:textId="77777777" w:rsidTr="006153D4">
                        <w:trPr>
                          <w:trHeight w:val="320"/>
                        </w:trPr>
                        <w:tc>
                          <w:tcPr>
                            <w:tcW w:w="2317" w:type="dxa"/>
                            <w:noWrap/>
                            <w:vAlign w:val="center"/>
                            <w:hideMark/>
                          </w:tcPr>
                          <w:p w14:paraId="1C5E1DE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1AD6F9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59FFEA7"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5F928F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72A5F6A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63F3696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0C1FC2C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398019C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02696D5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2195579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8E210F" w:rsidRPr="00D4402D" w14:paraId="37FAD29C" w14:textId="77777777" w:rsidTr="006153D4">
                        <w:trPr>
                          <w:trHeight w:val="320"/>
                        </w:trPr>
                        <w:tc>
                          <w:tcPr>
                            <w:tcW w:w="2317" w:type="dxa"/>
                            <w:noWrap/>
                            <w:vAlign w:val="center"/>
                            <w:hideMark/>
                          </w:tcPr>
                          <w:p w14:paraId="60E06593"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BA5934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A106463"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1E7F00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59EFE9A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63E36C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6C5891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0329327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E81C36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33329E9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8E210F" w:rsidRPr="00D4402D" w14:paraId="7C6CAB81" w14:textId="77777777" w:rsidTr="006153D4">
                        <w:trPr>
                          <w:trHeight w:val="320"/>
                        </w:trPr>
                        <w:tc>
                          <w:tcPr>
                            <w:tcW w:w="2317" w:type="dxa"/>
                            <w:noWrap/>
                            <w:vAlign w:val="center"/>
                            <w:hideMark/>
                          </w:tcPr>
                          <w:p w14:paraId="2C6E76A7"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CA9F3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C49C8F6"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5AF34A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D838F6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2B207C9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18588C7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1811826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72C392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53CD0CB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8E210F" w:rsidRPr="00D4402D" w14:paraId="7AA751EA" w14:textId="77777777" w:rsidTr="00D31C48">
                        <w:trPr>
                          <w:trHeight w:val="320"/>
                        </w:trPr>
                        <w:tc>
                          <w:tcPr>
                            <w:tcW w:w="2317" w:type="dxa"/>
                            <w:noWrap/>
                            <w:vAlign w:val="center"/>
                          </w:tcPr>
                          <w:p w14:paraId="6FFC5F75" w14:textId="77777777" w:rsidR="008E210F" w:rsidRDefault="008E210F" w:rsidP="00D31C48">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center"/>
                          </w:tcPr>
                          <w:p w14:paraId="3FE7056A"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center"/>
                          </w:tcPr>
                          <w:p w14:paraId="1CC77B5E"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center"/>
                          </w:tcPr>
                          <w:p w14:paraId="2BD4800B"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(0.68-1.45)</w:t>
                            </w:r>
                          </w:p>
                        </w:tc>
                        <w:tc>
                          <w:tcPr>
                            <w:tcW w:w="1716" w:type="dxa"/>
                            <w:noWrap/>
                            <w:vAlign w:val="center"/>
                          </w:tcPr>
                          <w:p w14:paraId="1240F6F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0.73 (0.48-1.10)</w:t>
                            </w:r>
                          </w:p>
                        </w:tc>
                        <w:tc>
                          <w:tcPr>
                            <w:tcW w:w="1716" w:type="dxa"/>
                            <w:noWrap/>
                            <w:vAlign w:val="center"/>
                          </w:tcPr>
                          <w:p w14:paraId="615055A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0.74 (0.51-1.08)</w:t>
                            </w:r>
                          </w:p>
                        </w:tc>
                        <w:tc>
                          <w:tcPr>
                            <w:tcW w:w="1816" w:type="dxa"/>
                            <w:noWrap/>
                            <w:vAlign w:val="center"/>
                          </w:tcPr>
                          <w:p w14:paraId="61F39AC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0.63 (0.41-0.96)*</w:t>
                            </w:r>
                          </w:p>
                        </w:tc>
                        <w:tc>
                          <w:tcPr>
                            <w:tcW w:w="1000" w:type="dxa"/>
                            <w:noWrap/>
                            <w:vAlign w:val="center"/>
                          </w:tcPr>
                          <w:p w14:paraId="598672DA"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&lt; 0.01**</w:t>
                            </w:r>
                          </w:p>
                        </w:tc>
                        <w:tc>
                          <w:tcPr>
                            <w:tcW w:w="1816" w:type="dxa"/>
                            <w:noWrap/>
                            <w:vAlign w:val="center"/>
                          </w:tcPr>
                          <w:p w14:paraId="15F100D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0.88 (0.78-0.99)*</w:t>
                            </w:r>
                          </w:p>
                        </w:tc>
                        <w:tc>
                          <w:tcPr>
                            <w:tcW w:w="958" w:type="dxa"/>
                            <w:noWrap/>
                            <w:vAlign w:val="center"/>
                          </w:tcPr>
                          <w:p w14:paraId="59BB1F29"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0.09</w:t>
                            </w:r>
                          </w:p>
                        </w:tc>
                      </w:tr>
                      <w:tr w:rsidR="008E210F" w:rsidRPr="00D4402D" w14:paraId="615C4DDD" w14:textId="77777777" w:rsidTr="00AB163E">
                        <w:trPr>
                          <w:trHeight w:val="320"/>
                        </w:trPr>
                        <w:tc>
                          <w:tcPr>
                            <w:tcW w:w="14395" w:type="dxa"/>
                            <w:gridSpan w:val="10"/>
                            <w:noWrap/>
                            <w:vAlign w:val="center"/>
                          </w:tcPr>
                          <w:p w14:paraId="7FFE7F08" w14:textId="77777777" w:rsidR="008E210F" w:rsidRPr="00D4402D" w:rsidRDefault="008E210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8E210F" w:rsidRPr="00D4402D" w14:paraId="6E4C8180" w14:textId="77777777" w:rsidTr="006153D4">
                        <w:trPr>
                          <w:trHeight w:val="320"/>
                        </w:trPr>
                        <w:tc>
                          <w:tcPr>
                            <w:tcW w:w="2317" w:type="dxa"/>
                            <w:noWrap/>
                            <w:vAlign w:val="center"/>
                            <w:hideMark/>
                          </w:tcPr>
                          <w:p w14:paraId="2D241025"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B8C34C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CD0BDB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0BA52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5CCC549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25D5E2E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196E545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38A57B3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3F7409D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61AABE1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8E210F" w:rsidRPr="00D4402D" w14:paraId="54A21EE1" w14:textId="77777777" w:rsidTr="006153D4">
                        <w:trPr>
                          <w:trHeight w:val="320"/>
                        </w:trPr>
                        <w:tc>
                          <w:tcPr>
                            <w:tcW w:w="2317" w:type="dxa"/>
                            <w:noWrap/>
                            <w:vAlign w:val="center"/>
                            <w:hideMark/>
                          </w:tcPr>
                          <w:p w14:paraId="08110E5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15F658A"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C71B6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8720D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2A71BA9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680F205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2759B23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371753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14EA6B8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002CE0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8E210F" w:rsidRPr="00D4402D" w14:paraId="36F1D74F" w14:textId="77777777" w:rsidTr="006153D4">
                        <w:trPr>
                          <w:trHeight w:val="320"/>
                        </w:trPr>
                        <w:tc>
                          <w:tcPr>
                            <w:tcW w:w="2317" w:type="dxa"/>
                            <w:noWrap/>
                            <w:vAlign w:val="center"/>
                            <w:hideMark/>
                          </w:tcPr>
                          <w:p w14:paraId="6A877E78"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B0BBCE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5BA93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3766F3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1195E74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3ED6552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F8D822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32C6C27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0E20620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0B5E2D0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8E210F" w:rsidRPr="00D4402D" w14:paraId="0732ACD5" w14:textId="77777777" w:rsidTr="006153D4">
                        <w:trPr>
                          <w:trHeight w:val="320"/>
                        </w:trPr>
                        <w:tc>
                          <w:tcPr>
                            <w:tcW w:w="2317" w:type="dxa"/>
                            <w:noWrap/>
                            <w:vAlign w:val="center"/>
                            <w:hideMark/>
                          </w:tcPr>
                          <w:p w14:paraId="76DDB7E7"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2E520B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23DEE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29F02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45EF95A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134E424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3C51604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18E67BE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5D2B072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56BF628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8E210F" w:rsidRPr="00D4402D" w14:paraId="755CC76A" w14:textId="77777777" w:rsidTr="006153D4">
                        <w:trPr>
                          <w:trHeight w:val="320"/>
                        </w:trPr>
                        <w:tc>
                          <w:tcPr>
                            <w:tcW w:w="2317" w:type="dxa"/>
                            <w:noWrap/>
                            <w:vAlign w:val="center"/>
                            <w:hideMark/>
                          </w:tcPr>
                          <w:p w14:paraId="3E1D232C"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DB26D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86F3BB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E51A063"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C82BA73"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7E37A85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3842E8C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79E8F0D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86C13B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653D226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8E210F" w:rsidRPr="00D4402D" w14:paraId="7181011F" w14:textId="77777777" w:rsidTr="006153D4">
                        <w:trPr>
                          <w:trHeight w:val="320"/>
                        </w:trPr>
                        <w:tc>
                          <w:tcPr>
                            <w:tcW w:w="2317" w:type="dxa"/>
                            <w:noWrap/>
                            <w:vAlign w:val="center"/>
                            <w:hideMark/>
                          </w:tcPr>
                          <w:p w14:paraId="035B2818"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B1DDA7D"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353C8F9"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051D0F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3DC9C19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0015548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4D58136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46EE6E1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402CEA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ABFF75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8E210F" w:rsidRPr="00D4402D" w14:paraId="7C4658F1" w14:textId="77777777" w:rsidTr="00D31C48">
                        <w:trPr>
                          <w:trHeight w:val="320"/>
                        </w:trPr>
                        <w:tc>
                          <w:tcPr>
                            <w:tcW w:w="2317" w:type="dxa"/>
                            <w:noWrap/>
                            <w:vAlign w:val="center"/>
                          </w:tcPr>
                          <w:p w14:paraId="7D1502C3" w14:textId="77777777" w:rsidR="008E210F" w:rsidRDefault="008E210F"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center"/>
                          </w:tcPr>
                          <w:p w14:paraId="2A17E076"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center"/>
                          </w:tcPr>
                          <w:p w14:paraId="710ADED0"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center"/>
                          </w:tcPr>
                          <w:p w14:paraId="4912CA7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0.75 (0.40-1.37)</w:t>
                            </w:r>
                          </w:p>
                        </w:tc>
                        <w:tc>
                          <w:tcPr>
                            <w:tcW w:w="1716" w:type="dxa"/>
                            <w:noWrap/>
                            <w:vAlign w:val="center"/>
                          </w:tcPr>
                          <w:p w14:paraId="70EF4A6B"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0.51 (0.26-1.01)</w:t>
                            </w:r>
                          </w:p>
                        </w:tc>
                        <w:tc>
                          <w:tcPr>
                            <w:tcW w:w="1716" w:type="dxa"/>
                            <w:noWrap/>
                            <w:vAlign w:val="center"/>
                          </w:tcPr>
                          <w:p w14:paraId="2706D45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0.71 (0.44-1.16)</w:t>
                            </w:r>
                          </w:p>
                        </w:tc>
                        <w:tc>
                          <w:tcPr>
                            <w:tcW w:w="1816" w:type="dxa"/>
                            <w:noWrap/>
                            <w:vAlign w:val="center"/>
                          </w:tcPr>
                          <w:p w14:paraId="4C0E10C2"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0.50 (0.29-0.88)*</w:t>
                            </w:r>
                          </w:p>
                        </w:tc>
                        <w:tc>
                          <w:tcPr>
                            <w:tcW w:w="1000" w:type="dxa"/>
                            <w:noWrap/>
                            <w:vAlign w:val="center"/>
                          </w:tcPr>
                          <w:p w14:paraId="52A5D0E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0.02*</w:t>
                            </w:r>
                          </w:p>
                        </w:tc>
                        <w:tc>
                          <w:tcPr>
                            <w:tcW w:w="1816" w:type="dxa"/>
                            <w:noWrap/>
                            <w:vAlign w:val="center"/>
                          </w:tcPr>
                          <w:p w14:paraId="3E4CBD89"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0.87 (0.75-1.01)</w:t>
                            </w:r>
                          </w:p>
                        </w:tc>
                        <w:tc>
                          <w:tcPr>
                            <w:tcW w:w="958" w:type="dxa"/>
                            <w:noWrap/>
                            <w:vAlign w:val="center"/>
                          </w:tcPr>
                          <w:p w14:paraId="210FF568"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0.42</w:t>
                            </w:r>
                          </w:p>
                        </w:tc>
                      </w:tr>
                      <w:tr w:rsidR="008E210F" w:rsidRPr="00D4402D" w:rsidDel="001F5A7E" w14:paraId="6CFEA743" w14:textId="60557E7D" w:rsidTr="00AB163E">
                        <w:trPr>
                          <w:trHeight w:val="320"/>
                          <w:del w:id="251" w:author="Maino Vieytes, Christian (NIH/NIA/IRP) [F]" w:date="2023-11-15T09:29:00Z"/>
                        </w:trPr>
                        <w:tc>
                          <w:tcPr>
                            <w:tcW w:w="14395" w:type="dxa"/>
                            <w:gridSpan w:val="10"/>
                            <w:noWrap/>
                            <w:vAlign w:val="center"/>
                          </w:tcPr>
                          <w:p w14:paraId="31CEFE4D" w14:textId="174F82B1" w:rsidR="008E210F" w:rsidRPr="00D4402D" w:rsidDel="001F5A7E" w:rsidRDefault="008E210F" w:rsidP="00D9498C">
                            <w:pPr>
                              <w:rPr>
                                <w:del w:id="252" w:author="Maino Vieytes, Christian (NIH/NIA/IRP) [F]" w:date="2023-11-15T09:29:00Z"/>
                                <w:rFonts w:ascii="Times New Roman" w:hAnsi="Times New Roman" w:cs="Times New Roman"/>
                                <w:i/>
                                <w:iCs/>
                                <w:sz w:val="20"/>
                                <w:szCs w:val="20"/>
                              </w:rPr>
                            </w:pPr>
                            <w:del w:id="253" w:author="Maino Vieytes, Christian (NIH/NIA/IRP) [F]" w:date="2023-11-15T09:29:00Z">
                              <w:r w:rsidRPr="00D4402D" w:rsidDel="001F5A7E">
                                <w:rPr>
                                  <w:rFonts w:ascii="Times New Roman" w:hAnsi="Times New Roman" w:cs="Times New Roman"/>
                                  <w:i/>
                                  <w:iCs/>
                                  <w:sz w:val="20"/>
                                  <w:szCs w:val="20"/>
                                </w:rPr>
                                <w:delText>Cardiovascular Disease Mortality</w:delText>
                              </w:r>
                            </w:del>
                          </w:p>
                        </w:tc>
                      </w:tr>
                      <w:tr w:rsidR="008E210F" w:rsidRPr="00D4402D" w:rsidDel="001F5A7E" w14:paraId="5DDFF327" w14:textId="4053A144" w:rsidTr="006153D4">
                        <w:trPr>
                          <w:trHeight w:val="320"/>
                          <w:del w:id="254" w:author="Maino Vieytes, Christian (NIH/NIA/IRP) [F]" w:date="2023-11-15T09:29:00Z"/>
                        </w:trPr>
                        <w:tc>
                          <w:tcPr>
                            <w:tcW w:w="2317" w:type="dxa"/>
                            <w:noWrap/>
                            <w:vAlign w:val="center"/>
                            <w:hideMark/>
                          </w:tcPr>
                          <w:p w14:paraId="0063A6A3" w14:textId="5FE53301" w:rsidR="008E210F" w:rsidRPr="00D4402D" w:rsidDel="001F5A7E" w:rsidRDefault="008E210F" w:rsidP="006153D4">
                            <w:pPr>
                              <w:rPr>
                                <w:del w:id="255" w:author="Maino Vieytes, Christian (NIH/NIA/IRP) [F]" w:date="2023-11-15T09:29:00Z"/>
                                <w:rFonts w:ascii="Times New Roman" w:hAnsi="Times New Roman" w:cs="Times New Roman"/>
                                <w:sz w:val="20"/>
                                <w:szCs w:val="20"/>
                              </w:rPr>
                            </w:pPr>
                            <w:del w:id="256" w:author="Maino Vieytes, Christian (NIH/NIA/IRP) [F]" w:date="2023-11-15T09:29:00Z">
                              <w:r w:rsidRPr="00D4402D" w:rsidDel="001F5A7E">
                                <w:rPr>
                                  <w:rFonts w:ascii="Times New Roman" w:hAnsi="Times New Roman" w:cs="Times New Roman"/>
                                  <w:sz w:val="20"/>
                                  <w:szCs w:val="20"/>
                                </w:rPr>
                                <w:delText>Food Insecurity</w:delText>
                              </w:r>
                              <w:r w:rsidDel="001F5A7E">
                                <w:rPr>
                                  <w:rFonts w:ascii="Times New Roman" w:hAnsi="Times New Roman" w:cs="Times New Roman"/>
                                  <w:sz w:val="20"/>
                                  <w:szCs w:val="20"/>
                                </w:rPr>
                                <w:delText xml:space="preserve"> (FI)</w:delText>
                              </w:r>
                              <w:r w:rsidRPr="00173966" w:rsidDel="001F5A7E">
                                <w:rPr>
                                  <w:rFonts w:ascii="Times New Roman" w:hAnsi="Times New Roman" w:cs="Times New Roman"/>
                                  <w:b/>
                                  <w:bCs/>
                                  <w:sz w:val="20"/>
                                  <w:szCs w:val="20"/>
                                  <w:vertAlign w:val="superscript"/>
                                  <w:lang w:bidi="en-US"/>
                                </w:rPr>
                                <w:delText>†</w:delText>
                              </w:r>
                            </w:del>
                          </w:p>
                        </w:tc>
                        <w:tc>
                          <w:tcPr>
                            <w:tcW w:w="720" w:type="dxa"/>
                            <w:noWrap/>
                            <w:vAlign w:val="center"/>
                            <w:hideMark/>
                          </w:tcPr>
                          <w:p w14:paraId="09FC60E8" w14:textId="6B7DC6A8" w:rsidR="008E210F" w:rsidRPr="00D4402D" w:rsidDel="001F5A7E" w:rsidRDefault="008E210F" w:rsidP="006153D4">
                            <w:pPr>
                              <w:jc w:val="center"/>
                              <w:rPr>
                                <w:del w:id="257" w:author="Maino Vieytes, Christian (NIH/NIA/IRP) [F]" w:date="2023-11-15T09:29:00Z"/>
                                <w:rFonts w:ascii="Times New Roman" w:hAnsi="Times New Roman" w:cs="Times New Roman"/>
                                <w:sz w:val="20"/>
                                <w:szCs w:val="20"/>
                              </w:rPr>
                            </w:pPr>
                            <w:del w:id="258" w:author="Maino Vieytes, Christian (NIH/NIA/IRP) [F]" w:date="2023-11-15T09:29:00Z">
                              <w:r w:rsidRPr="00D4402D" w:rsidDel="001F5A7E">
                                <w:rPr>
                                  <w:rFonts w:ascii="Times New Roman" w:hAnsi="Times New Roman" w:cs="Times New Roman"/>
                                  <w:sz w:val="20"/>
                                  <w:szCs w:val="20"/>
                                </w:rPr>
                                <w:delText>2493</w:delText>
                              </w:r>
                            </w:del>
                          </w:p>
                        </w:tc>
                        <w:tc>
                          <w:tcPr>
                            <w:tcW w:w="720" w:type="dxa"/>
                            <w:noWrap/>
                            <w:vAlign w:val="center"/>
                            <w:hideMark/>
                          </w:tcPr>
                          <w:p w14:paraId="321E65C5" w14:textId="192F90FC" w:rsidR="008E210F" w:rsidRPr="00D4402D" w:rsidDel="001F5A7E" w:rsidRDefault="008E210F" w:rsidP="006153D4">
                            <w:pPr>
                              <w:jc w:val="center"/>
                              <w:rPr>
                                <w:del w:id="259" w:author="Maino Vieytes, Christian (NIH/NIA/IRP) [F]" w:date="2023-11-15T09:29:00Z"/>
                                <w:rFonts w:ascii="Times New Roman" w:hAnsi="Times New Roman" w:cs="Times New Roman"/>
                                <w:sz w:val="20"/>
                                <w:szCs w:val="20"/>
                              </w:rPr>
                            </w:pPr>
                            <w:del w:id="260" w:author="Maino Vieytes, Christian (NIH/NIA/IRP) [F]" w:date="2023-11-15T09:29:00Z">
                              <w:r w:rsidRPr="00D4402D" w:rsidDel="001F5A7E">
                                <w:rPr>
                                  <w:rFonts w:ascii="Times New Roman" w:hAnsi="Times New Roman" w:cs="Times New Roman"/>
                                  <w:sz w:val="20"/>
                                  <w:szCs w:val="20"/>
                                </w:rPr>
                                <w:delText>1.00</w:delText>
                              </w:r>
                            </w:del>
                          </w:p>
                        </w:tc>
                        <w:tc>
                          <w:tcPr>
                            <w:tcW w:w="1616" w:type="dxa"/>
                            <w:noWrap/>
                            <w:vAlign w:val="center"/>
                            <w:hideMark/>
                          </w:tcPr>
                          <w:p w14:paraId="53331557" w14:textId="4E13DE95" w:rsidR="008E210F" w:rsidRPr="006153D4" w:rsidDel="001F5A7E" w:rsidRDefault="008E210F" w:rsidP="006153D4">
                            <w:pPr>
                              <w:jc w:val="center"/>
                              <w:rPr>
                                <w:del w:id="261" w:author="Maino Vieytes, Christian (NIH/NIA/IRP) [F]" w:date="2023-11-15T09:29:00Z"/>
                                <w:rFonts w:ascii="Times New Roman" w:hAnsi="Times New Roman" w:cs="Times New Roman"/>
                                <w:sz w:val="20"/>
                                <w:szCs w:val="20"/>
                              </w:rPr>
                            </w:pPr>
                            <w:del w:id="262" w:author="Maino Vieytes, Christian (NIH/NIA/IRP) [F]" w:date="2023-11-15T09:29:00Z">
                              <w:r w:rsidRPr="006153D4" w:rsidDel="001F5A7E">
                                <w:rPr>
                                  <w:rFonts w:ascii="Times New Roman" w:hAnsi="Times New Roman" w:cs="Times New Roman"/>
                                  <w:sz w:val="20"/>
                                  <w:szCs w:val="20"/>
                                </w:rPr>
                                <w:delText>0.84 (0.41-1.72)</w:delText>
                              </w:r>
                            </w:del>
                          </w:p>
                        </w:tc>
                        <w:tc>
                          <w:tcPr>
                            <w:tcW w:w="1716" w:type="dxa"/>
                            <w:noWrap/>
                            <w:vAlign w:val="center"/>
                            <w:hideMark/>
                          </w:tcPr>
                          <w:p w14:paraId="69C692F1" w14:textId="4CB32568" w:rsidR="008E210F" w:rsidRPr="006153D4" w:rsidDel="001F5A7E" w:rsidRDefault="008E210F" w:rsidP="006153D4">
                            <w:pPr>
                              <w:jc w:val="center"/>
                              <w:rPr>
                                <w:del w:id="263" w:author="Maino Vieytes, Christian (NIH/NIA/IRP) [F]" w:date="2023-11-15T09:29:00Z"/>
                                <w:rFonts w:ascii="Times New Roman" w:hAnsi="Times New Roman" w:cs="Times New Roman"/>
                                <w:sz w:val="20"/>
                                <w:szCs w:val="20"/>
                              </w:rPr>
                            </w:pPr>
                            <w:del w:id="264" w:author="Maino Vieytes, Christian (NIH/NIA/IRP) [F]" w:date="2023-11-15T09:29:00Z">
                              <w:r w:rsidRPr="006153D4" w:rsidDel="001F5A7E">
                                <w:rPr>
                                  <w:rFonts w:ascii="Times New Roman" w:hAnsi="Times New Roman" w:cs="Times New Roman"/>
                                  <w:sz w:val="20"/>
                                  <w:szCs w:val="20"/>
                                </w:rPr>
                                <w:delText>1.08 (0.53-2.20)</w:delText>
                              </w:r>
                            </w:del>
                          </w:p>
                        </w:tc>
                        <w:tc>
                          <w:tcPr>
                            <w:tcW w:w="1716" w:type="dxa"/>
                            <w:noWrap/>
                            <w:vAlign w:val="center"/>
                            <w:hideMark/>
                          </w:tcPr>
                          <w:p w14:paraId="0200121A" w14:textId="46671D58" w:rsidR="008E210F" w:rsidRPr="006153D4" w:rsidDel="001F5A7E" w:rsidRDefault="008E210F" w:rsidP="006153D4">
                            <w:pPr>
                              <w:jc w:val="center"/>
                              <w:rPr>
                                <w:del w:id="265" w:author="Maino Vieytes, Christian (NIH/NIA/IRP) [F]" w:date="2023-11-15T09:29:00Z"/>
                                <w:rFonts w:ascii="Times New Roman" w:hAnsi="Times New Roman" w:cs="Times New Roman"/>
                                <w:sz w:val="20"/>
                                <w:szCs w:val="20"/>
                              </w:rPr>
                            </w:pPr>
                            <w:del w:id="266" w:author="Maino Vieytes, Christian (NIH/NIA/IRP) [F]" w:date="2023-11-15T09:29:00Z">
                              <w:r w:rsidRPr="006153D4" w:rsidDel="001F5A7E">
                                <w:rPr>
                                  <w:rFonts w:ascii="Times New Roman" w:hAnsi="Times New Roman" w:cs="Times New Roman"/>
                                  <w:sz w:val="20"/>
                                  <w:szCs w:val="20"/>
                                </w:rPr>
                                <w:delText>1.33 (0.65-2.74)</w:delText>
                              </w:r>
                            </w:del>
                          </w:p>
                        </w:tc>
                        <w:tc>
                          <w:tcPr>
                            <w:tcW w:w="1816" w:type="dxa"/>
                            <w:noWrap/>
                            <w:vAlign w:val="center"/>
                            <w:hideMark/>
                          </w:tcPr>
                          <w:p w14:paraId="57C32E29" w14:textId="5989F590" w:rsidR="008E210F" w:rsidRPr="006153D4" w:rsidDel="001F5A7E" w:rsidRDefault="008E210F" w:rsidP="006153D4">
                            <w:pPr>
                              <w:jc w:val="center"/>
                              <w:rPr>
                                <w:del w:id="267" w:author="Maino Vieytes, Christian (NIH/NIA/IRP) [F]" w:date="2023-11-15T09:29:00Z"/>
                                <w:rFonts w:ascii="Times New Roman" w:hAnsi="Times New Roman" w:cs="Times New Roman"/>
                                <w:sz w:val="20"/>
                                <w:szCs w:val="20"/>
                              </w:rPr>
                            </w:pPr>
                            <w:del w:id="268" w:author="Maino Vieytes, Christian (NIH/NIA/IRP) [F]" w:date="2023-11-15T09:29:00Z">
                              <w:r w:rsidRPr="006153D4" w:rsidDel="001F5A7E">
                                <w:rPr>
                                  <w:rFonts w:ascii="Times New Roman" w:hAnsi="Times New Roman" w:cs="Times New Roman"/>
                                  <w:sz w:val="20"/>
                                  <w:szCs w:val="20"/>
                                </w:rPr>
                                <w:delText>1.05 (0.47-2.37)</w:delText>
                              </w:r>
                            </w:del>
                          </w:p>
                        </w:tc>
                        <w:tc>
                          <w:tcPr>
                            <w:tcW w:w="1000" w:type="dxa"/>
                            <w:noWrap/>
                            <w:vAlign w:val="center"/>
                            <w:hideMark/>
                          </w:tcPr>
                          <w:p w14:paraId="75CEB602" w14:textId="062370F2" w:rsidR="008E210F" w:rsidRPr="006153D4" w:rsidDel="001F5A7E" w:rsidRDefault="008E210F" w:rsidP="006153D4">
                            <w:pPr>
                              <w:jc w:val="center"/>
                              <w:rPr>
                                <w:del w:id="269" w:author="Maino Vieytes, Christian (NIH/NIA/IRP) [F]" w:date="2023-11-15T09:29:00Z"/>
                                <w:rFonts w:ascii="Times New Roman" w:hAnsi="Times New Roman" w:cs="Times New Roman"/>
                                <w:sz w:val="20"/>
                                <w:szCs w:val="20"/>
                              </w:rPr>
                            </w:pPr>
                            <w:del w:id="270" w:author="Maino Vieytes, Christian (NIH/NIA/IRP) [F]" w:date="2023-11-15T09:29:00Z">
                              <w:r w:rsidRPr="006153D4" w:rsidDel="001F5A7E">
                                <w:rPr>
                                  <w:rFonts w:ascii="Times New Roman" w:hAnsi="Times New Roman" w:cs="Times New Roman"/>
                                  <w:sz w:val="20"/>
                                  <w:szCs w:val="20"/>
                                </w:rPr>
                                <w:delText>0.51</w:delText>
                              </w:r>
                            </w:del>
                          </w:p>
                        </w:tc>
                        <w:tc>
                          <w:tcPr>
                            <w:tcW w:w="1816" w:type="dxa"/>
                            <w:noWrap/>
                            <w:vAlign w:val="center"/>
                            <w:hideMark/>
                          </w:tcPr>
                          <w:p w14:paraId="162956C7" w14:textId="4CADB204" w:rsidR="008E210F" w:rsidRPr="006153D4" w:rsidDel="001F5A7E" w:rsidRDefault="008E210F" w:rsidP="006153D4">
                            <w:pPr>
                              <w:jc w:val="center"/>
                              <w:rPr>
                                <w:del w:id="271" w:author="Maino Vieytes, Christian (NIH/NIA/IRP) [F]" w:date="2023-11-15T09:29:00Z"/>
                                <w:rFonts w:ascii="Times New Roman" w:hAnsi="Times New Roman" w:cs="Times New Roman"/>
                                <w:sz w:val="20"/>
                                <w:szCs w:val="20"/>
                              </w:rPr>
                            </w:pPr>
                            <w:del w:id="272" w:author="Maino Vieytes, Christian (NIH/NIA/IRP) [F]" w:date="2023-11-15T09:29:00Z">
                              <w:r w:rsidRPr="006153D4" w:rsidDel="001F5A7E">
                                <w:rPr>
                                  <w:rFonts w:ascii="Times New Roman" w:hAnsi="Times New Roman" w:cs="Times New Roman"/>
                                  <w:sz w:val="20"/>
                                  <w:szCs w:val="20"/>
                                </w:rPr>
                                <w:delText>1.16 (0.89-1.50)</w:delText>
                              </w:r>
                            </w:del>
                          </w:p>
                        </w:tc>
                        <w:tc>
                          <w:tcPr>
                            <w:tcW w:w="958" w:type="dxa"/>
                            <w:noWrap/>
                            <w:vAlign w:val="center"/>
                            <w:hideMark/>
                          </w:tcPr>
                          <w:p w14:paraId="4AF2C0EC" w14:textId="2DEB8B81" w:rsidR="008E210F" w:rsidRPr="006153D4" w:rsidDel="001F5A7E" w:rsidRDefault="008E210F" w:rsidP="006153D4">
                            <w:pPr>
                              <w:jc w:val="center"/>
                              <w:rPr>
                                <w:del w:id="273" w:author="Maino Vieytes, Christian (NIH/NIA/IRP) [F]" w:date="2023-11-15T09:29:00Z"/>
                                <w:rFonts w:ascii="Times New Roman" w:hAnsi="Times New Roman" w:cs="Times New Roman"/>
                                <w:sz w:val="20"/>
                                <w:szCs w:val="20"/>
                              </w:rPr>
                            </w:pPr>
                            <w:del w:id="274" w:author="Maino Vieytes, Christian (NIH/NIA/IRP) [F]" w:date="2023-11-15T09:29:00Z">
                              <w:r w:rsidRPr="006153D4" w:rsidDel="001F5A7E">
                                <w:rPr>
                                  <w:rFonts w:ascii="Times New Roman" w:hAnsi="Times New Roman" w:cs="Times New Roman"/>
                                  <w:color w:val="000000"/>
                                  <w:sz w:val="20"/>
                                  <w:szCs w:val="20"/>
                                </w:rPr>
                                <w:delText>0.77</w:delText>
                              </w:r>
                            </w:del>
                          </w:p>
                        </w:tc>
                      </w:tr>
                      <w:tr w:rsidR="008E210F" w:rsidRPr="00D4402D" w:rsidDel="001F5A7E" w14:paraId="7FE5D6E0" w14:textId="0089CB59" w:rsidTr="006153D4">
                        <w:trPr>
                          <w:trHeight w:val="320"/>
                          <w:del w:id="275" w:author="Maino Vieytes, Christian (NIH/NIA/IRP) [F]" w:date="2023-11-15T09:29:00Z"/>
                        </w:trPr>
                        <w:tc>
                          <w:tcPr>
                            <w:tcW w:w="2317" w:type="dxa"/>
                            <w:noWrap/>
                            <w:vAlign w:val="center"/>
                            <w:hideMark/>
                          </w:tcPr>
                          <w:p w14:paraId="737FFBB4" w14:textId="6F643E74" w:rsidR="008E210F" w:rsidRPr="00D4402D" w:rsidDel="001F5A7E" w:rsidRDefault="008E210F" w:rsidP="006153D4">
                            <w:pPr>
                              <w:rPr>
                                <w:del w:id="276" w:author="Maino Vieytes, Christian (NIH/NIA/IRP) [F]" w:date="2023-11-15T09:29:00Z"/>
                                <w:rFonts w:ascii="Times New Roman" w:hAnsi="Times New Roman" w:cs="Times New Roman"/>
                                <w:sz w:val="20"/>
                                <w:szCs w:val="20"/>
                              </w:rPr>
                            </w:pPr>
                            <w:del w:id="277" w:author="Maino Vieytes, Christian (NIH/NIA/IRP) [F]" w:date="2023-11-15T09:29:00Z">
                              <w:r w:rsidRPr="00D4402D" w:rsidDel="001F5A7E">
                                <w:rPr>
                                  <w:rFonts w:ascii="Times New Roman" w:hAnsi="Times New Roman" w:cs="Times New Roman"/>
                                  <w:sz w:val="20"/>
                                  <w:szCs w:val="20"/>
                                </w:rPr>
                                <w:delText>Age</w:delText>
                              </w:r>
                              <w:r w:rsidRPr="00173966" w:rsidDel="001F5A7E">
                                <w:rPr>
                                  <w:rFonts w:ascii="Times New Roman" w:hAnsi="Times New Roman" w:cs="Times New Roman"/>
                                  <w:b/>
                                  <w:bCs/>
                                  <w:sz w:val="20"/>
                                  <w:szCs w:val="20"/>
                                  <w:vertAlign w:val="superscript"/>
                                  <w:lang w:bidi="en-US"/>
                                </w:rPr>
                                <w:delText>†</w:delText>
                              </w:r>
                            </w:del>
                          </w:p>
                        </w:tc>
                        <w:tc>
                          <w:tcPr>
                            <w:tcW w:w="720" w:type="dxa"/>
                            <w:noWrap/>
                            <w:vAlign w:val="center"/>
                            <w:hideMark/>
                          </w:tcPr>
                          <w:p w14:paraId="0FE80EBF" w14:textId="306C9241" w:rsidR="008E210F" w:rsidRPr="00D4402D" w:rsidDel="001F5A7E" w:rsidRDefault="008E210F" w:rsidP="006153D4">
                            <w:pPr>
                              <w:jc w:val="center"/>
                              <w:rPr>
                                <w:del w:id="278" w:author="Maino Vieytes, Christian (NIH/NIA/IRP) [F]" w:date="2023-11-15T09:29:00Z"/>
                                <w:rFonts w:ascii="Times New Roman" w:hAnsi="Times New Roman" w:cs="Times New Roman"/>
                                <w:sz w:val="20"/>
                                <w:szCs w:val="20"/>
                              </w:rPr>
                            </w:pPr>
                            <w:del w:id="279" w:author="Maino Vieytes, Christian (NIH/NIA/IRP) [F]" w:date="2023-11-15T09:29:00Z">
                              <w:r w:rsidRPr="00D4402D" w:rsidDel="001F5A7E">
                                <w:rPr>
                                  <w:rFonts w:ascii="Times New Roman" w:hAnsi="Times New Roman" w:cs="Times New Roman"/>
                                  <w:sz w:val="20"/>
                                  <w:szCs w:val="20"/>
                                </w:rPr>
                                <w:delText>2493</w:delText>
                              </w:r>
                            </w:del>
                          </w:p>
                        </w:tc>
                        <w:tc>
                          <w:tcPr>
                            <w:tcW w:w="720" w:type="dxa"/>
                            <w:noWrap/>
                            <w:vAlign w:val="center"/>
                            <w:hideMark/>
                          </w:tcPr>
                          <w:p w14:paraId="548A6D82" w14:textId="638721B2" w:rsidR="008E210F" w:rsidRPr="00D4402D" w:rsidDel="001F5A7E" w:rsidRDefault="008E210F" w:rsidP="006153D4">
                            <w:pPr>
                              <w:jc w:val="center"/>
                              <w:rPr>
                                <w:del w:id="280" w:author="Maino Vieytes, Christian (NIH/NIA/IRP) [F]" w:date="2023-11-15T09:29:00Z"/>
                                <w:rFonts w:ascii="Times New Roman" w:hAnsi="Times New Roman" w:cs="Times New Roman"/>
                                <w:sz w:val="20"/>
                                <w:szCs w:val="20"/>
                              </w:rPr>
                            </w:pPr>
                            <w:del w:id="281" w:author="Maino Vieytes, Christian (NIH/NIA/IRP) [F]" w:date="2023-11-15T09:29:00Z">
                              <w:r w:rsidRPr="00D4402D" w:rsidDel="001F5A7E">
                                <w:rPr>
                                  <w:rFonts w:ascii="Times New Roman" w:hAnsi="Times New Roman" w:cs="Times New Roman"/>
                                  <w:sz w:val="20"/>
                                  <w:szCs w:val="20"/>
                                </w:rPr>
                                <w:delText>1.00</w:delText>
                              </w:r>
                            </w:del>
                          </w:p>
                        </w:tc>
                        <w:tc>
                          <w:tcPr>
                            <w:tcW w:w="1616" w:type="dxa"/>
                            <w:noWrap/>
                            <w:vAlign w:val="center"/>
                            <w:hideMark/>
                          </w:tcPr>
                          <w:p w14:paraId="5D97EFF0" w14:textId="613F9638" w:rsidR="008E210F" w:rsidRPr="006153D4" w:rsidDel="001F5A7E" w:rsidRDefault="008E210F" w:rsidP="006153D4">
                            <w:pPr>
                              <w:jc w:val="center"/>
                              <w:rPr>
                                <w:del w:id="282" w:author="Maino Vieytes, Christian (NIH/NIA/IRP) [F]" w:date="2023-11-15T09:29:00Z"/>
                                <w:rFonts w:ascii="Times New Roman" w:hAnsi="Times New Roman" w:cs="Times New Roman"/>
                                <w:sz w:val="20"/>
                                <w:szCs w:val="20"/>
                              </w:rPr>
                            </w:pPr>
                            <w:del w:id="283" w:author="Maino Vieytes, Christian (NIH/NIA/IRP) [F]" w:date="2023-11-15T09:29:00Z">
                              <w:r w:rsidRPr="006153D4" w:rsidDel="001F5A7E">
                                <w:rPr>
                                  <w:rFonts w:ascii="Times New Roman" w:hAnsi="Times New Roman" w:cs="Times New Roman"/>
                                  <w:sz w:val="20"/>
                                  <w:szCs w:val="20"/>
                                </w:rPr>
                                <w:delText>1.48 (0.69-3.18)</w:delText>
                              </w:r>
                            </w:del>
                          </w:p>
                        </w:tc>
                        <w:tc>
                          <w:tcPr>
                            <w:tcW w:w="1716" w:type="dxa"/>
                            <w:noWrap/>
                            <w:vAlign w:val="center"/>
                            <w:hideMark/>
                          </w:tcPr>
                          <w:p w14:paraId="28DCB09E" w14:textId="5192D2C3" w:rsidR="008E210F" w:rsidRPr="006153D4" w:rsidDel="001F5A7E" w:rsidRDefault="008E210F" w:rsidP="006153D4">
                            <w:pPr>
                              <w:jc w:val="center"/>
                              <w:rPr>
                                <w:del w:id="284" w:author="Maino Vieytes, Christian (NIH/NIA/IRP) [F]" w:date="2023-11-15T09:29:00Z"/>
                                <w:rFonts w:ascii="Times New Roman" w:hAnsi="Times New Roman" w:cs="Times New Roman"/>
                                <w:sz w:val="20"/>
                                <w:szCs w:val="20"/>
                              </w:rPr>
                            </w:pPr>
                            <w:del w:id="285" w:author="Maino Vieytes, Christian (NIH/NIA/IRP) [F]" w:date="2023-11-15T09:29:00Z">
                              <w:r w:rsidRPr="006153D4" w:rsidDel="001F5A7E">
                                <w:rPr>
                                  <w:rFonts w:ascii="Times New Roman" w:hAnsi="Times New Roman" w:cs="Times New Roman"/>
                                  <w:sz w:val="20"/>
                                  <w:szCs w:val="20"/>
                                </w:rPr>
                                <w:delText>2.23 (1.01-4.92)*</w:delText>
                              </w:r>
                            </w:del>
                          </w:p>
                        </w:tc>
                        <w:tc>
                          <w:tcPr>
                            <w:tcW w:w="1716" w:type="dxa"/>
                            <w:noWrap/>
                            <w:vAlign w:val="center"/>
                            <w:hideMark/>
                          </w:tcPr>
                          <w:p w14:paraId="35705C7D" w14:textId="55D9E2FD" w:rsidR="008E210F" w:rsidRPr="006153D4" w:rsidDel="001F5A7E" w:rsidRDefault="008E210F" w:rsidP="006153D4">
                            <w:pPr>
                              <w:jc w:val="center"/>
                              <w:rPr>
                                <w:del w:id="286" w:author="Maino Vieytes, Christian (NIH/NIA/IRP) [F]" w:date="2023-11-15T09:29:00Z"/>
                                <w:rFonts w:ascii="Times New Roman" w:hAnsi="Times New Roman" w:cs="Times New Roman"/>
                                <w:sz w:val="20"/>
                                <w:szCs w:val="20"/>
                              </w:rPr>
                            </w:pPr>
                            <w:del w:id="287" w:author="Maino Vieytes, Christian (NIH/NIA/IRP) [F]" w:date="2023-11-15T09:29:00Z">
                              <w:r w:rsidRPr="006153D4" w:rsidDel="001F5A7E">
                                <w:rPr>
                                  <w:rFonts w:ascii="Times New Roman" w:hAnsi="Times New Roman" w:cs="Times New Roman"/>
                                  <w:sz w:val="20"/>
                                  <w:szCs w:val="20"/>
                                </w:rPr>
                                <w:delText>1.67 (0.88-3.18)</w:delText>
                              </w:r>
                            </w:del>
                          </w:p>
                        </w:tc>
                        <w:tc>
                          <w:tcPr>
                            <w:tcW w:w="1816" w:type="dxa"/>
                            <w:noWrap/>
                            <w:vAlign w:val="center"/>
                            <w:hideMark/>
                          </w:tcPr>
                          <w:p w14:paraId="3298FF01" w14:textId="67A11E9C" w:rsidR="008E210F" w:rsidRPr="006153D4" w:rsidDel="001F5A7E" w:rsidRDefault="008E210F" w:rsidP="006153D4">
                            <w:pPr>
                              <w:jc w:val="center"/>
                              <w:rPr>
                                <w:del w:id="288" w:author="Maino Vieytes, Christian (NIH/NIA/IRP) [F]" w:date="2023-11-15T09:29:00Z"/>
                                <w:rFonts w:ascii="Times New Roman" w:hAnsi="Times New Roman" w:cs="Times New Roman"/>
                                <w:sz w:val="20"/>
                                <w:szCs w:val="20"/>
                              </w:rPr>
                            </w:pPr>
                            <w:del w:id="289" w:author="Maino Vieytes, Christian (NIH/NIA/IRP) [F]" w:date="2023-11-15T09:29:00Z">
                              <w:r w:rsidRPr="006153D4" w:rsidDel="001F5A7E">
                                <w:rPr>
                                  <w:rFonts w:ascii="Times New Roman" w:hAnsi="Times New Roman" w:cs="Times New Roman"/>
                                  <w:sz w:val="20"/>
                                  <w:szCs w:val="20"/>
                                </w:rPr>
                                <w:delText>1.72 (0.93-3.18)</w:delText>
                              </w:r>
                            </w:del>
                          </w:p>
                        </w:tc>
                        <w:tc>
                          <w:tcPr>
                            <w:tcW w:w="1000" w:type="dxa"/>
                            <w:noWrap/>
                            <w:vAlign w:val="center"/>
                            <w:hideMark/>
                          </w:tcPr>
                          <w:p w14:paraId="327B89CE" w14:textId="0D54F331" w:rsidR="008E210F" w:rsidRPr="006153D4" w:rsidDel="001F5A7E" w:rsidRDefault="008E210F" w:rsidP="006153D4">
                            <w:pPr>
                              <w:jc w:val="center"/>
                              <w:rPr>
                                <w:del w:id="290" w:author="Maino Vieytes, Christian (NIH/NIA/IRP) [F]" w:date="2023-11-15T09:29:00Z"/>
                                <w:rFonts w:ascii="Times New Roman" w:hAnsi="Times New Roman" w:cs="Times New Roman"/>
                                <w:sz w:val="20"/>
                                <w:szCs w:val="20"/>
                              </w:rPr>
                            </w:pPr>
                            <w:del w:id="291" w:author="Maino Vieytes, Christian (NIH/NIA/IRP) [F]" w:date="2023-11-15T09:29:00Z">
                              <w:r w:rsidRPr="006153D4" w:rsidDel="001F5A7E">
                                <w:rPr>
                                  <w:rFonts w:ascii="Times New Roman" w:hAnsi="Times New Roman" w:cs="Times New Roman"/>
                                  <w:sz w:val="20"/>
                                  <w:szCs w:val="20"/>
                                </w:rPr>
                                <w:delText>0.22</w:delText>
                              </w:r>
                            </w:del>
                          </w:p>
                        </w:tc>
                        <w:tc>
                          <w:tcPr>
                            <w:tcW w:w="1816" w:type="dxa"/>
                            <w:noWrap/>
                            <w:vAlign w:val="center"/>
                            <w:hideMark/>
                          </w:tcPr>
                          <w:p w14:paraId="48625F67" w14:textId="691AE871" w:rsidR="008E210F" w:rsidRPr="006153D4" w:rsidDel="001F5A7E" w:rsidRDefault="008E210F" w:rsidP="006153D4">
                            <w:pPr>
                              <w:jc w:val="center"/>
                              <w:rPr>
                                <w:del w:id="292" w:author="Maino Vieytes, Christian (NIH/NIA/IRP) [F]" w:date="2023-11-15T09:29:00Z"/>
                                <w:rFonts w:ascii="Times New Roman" w:hAnsi="Times New Roman" w:cs="Times New Roman"/>
                                <w:sz w:val="20"/>
                                <w:szCs w:val="20"/>
                              </w:rPr>
                            </w:pPr>
                            <w:del w:id="293" w:author="Maino Vieytes, Christian (NIH/NIA/IRP) [F]" w:date="2023-11-15T09:29:00Z">
                              <w:r w:rsidRPr="006153D4" w:rsidDel="001F5A7E">
                                <w:rPr>
                                  <w:rFonts w:ascii="Times New Roman" w:hAnsi="Times New Roman" w:cs="Times New Roman"/>
                                  <w:sz w:val="20"/>
                                  <w:szCs w:val="20"/>
                                </w:rPr>
                                <w:delText>1.19 (0.98-1.43)</w:delText>
                              </w:r>
                            </w:del>
                          </w:p>
                        </w:tc>
                        <w:tc>
                          <w:tcPr>
                            <w:tcW w:w="958" w:type="dxa"/>
                            <w:noWrap/>
                            <w:vAlign w:val="center"/>
                            <w:hideMark/>
                          </w:tcPr>
                          <w:p w14:paraId="00F2DBC5" w14:textId="61151314" w:rsidR="008E210F" w:rsidRPr="006153D4" w:rsidDel="001F5A7E" w:rsidRDefault="008E210F" w:rsidP="006153D4">
                            <w:pPr>
                              <w:jc w:val="center"/>
                              <w:rPr>
                                <w:del w:id="294" w:author="Maino Vieytes, Christian (NIH/NIA/IRP) [F]" w:date="2023-11-15T09:29:00Z"/>
                                <w:rFonts w:ascii="Times New Roman" w:hAnsi="Times New Roman" w:cs="Times New Roman"/>
                                <w:sz w:val="20"/>
                                <w:szCs w:val="20"/>
                              </w:rPr>
                            </w:pPr>
                            <w:del w:id="295" w:author="Maino Vieytes, Christian (NIH/NIA/IRP) [F]" w:date="2023-11-15T09:29:00Z">
                              <w:r w:rsidRPr="006153D4" w:rsidDel="001F5A7E">
                                <w:rPr>
                                  <w:rFonts w:ascii="Times New Roman" w:hAnsi="Times New Roman" w:cs="Times New Roman"/>
                                  <w:color w:val="000000"/>
                                  <w:sz w:val="20"/>
                                  <w:szCs w:val="20"/>
                                </w:rPr>
                                <w:delText>0.72</w:delText>
                              </w:r>
                            </w:del>
                          </w:p>
                        </w:tc>
                      </w:tr>
                      <w:tr w:rsidR="008E210F" w:rsidRPr="00D4402D" w:rsidDel="001F5A7E" w14:paraId="0C464F7A" w14:textId="1005361A" w:rsidTr="006153D4">
                        <w:trPr>
                          <w:trHeight w:val="320"/>
                          <w:del w:id="296" w:author="Maino Vieytes, Christian (NIH/NIA/IRP) [F]" w:date="2023-11-15T09:29:00Z"/>
                        </w:trPr>
                        <w:tc>
                          <w:tcPr>
                            <w:tcW w:w="2317" w:type="dxa"/>
                            <w:noWrap/>
                            <w:vAlign w:val="center"/>
                            <w:hideMark/>
                          </w:tcPr>
                          <w:p w14:paraId="2F714610" w14:textId="7FEB1E01" w:rsidR="008E210F" w:rsidRPr="00D4402D" w:rsidDel="001F5A7E" w:rsidRDefault="008E210F" w:rsidP="006153D4">
                            <w:pPr>
                              <w:rPr>
                                <w:del w:id="297" w:author="Maino Vieytes, Christian (NIH/NIA/IRP) [F]" w:date="2023-11-15T09:29:00Z"/>
                                <w:rFonts w:ascii="Times New Roman" w:hAnsi="Times New Roman" w:cs="Times New Roman"/>
                                <w:sz w:val="20"/>
                                <w:szCs w:val="20"/>
                              </w:rPr>
                            </w:pPr>
                            <w:del w:id="298" w:author="Maino Vieytes, Christian (NIH/NIA/IRP) [F]" w:date="2023-11-15T09:29:00Z">
                              <w:r w:rsidRPr="00D4402D" w:rsidDel="001F5A7E">
                                <w:rPr>
                                  <w:rFonts w:ascii="Times New Roman" w:hAnsi="Times New Roman" w:cs="Times New Roman"/>
                                  <w:sz w:val="20"/>
                                  <w:szCs w:val="20"/>
                                </w:rPr>
                                <w:delText>Household Size</w:delText>
                              </w:r>
                              <w:r w:rsidRPr="00173966" w:rsidDel="001F5A7E">
                                <w:rPr>
                                  <w:rFonts w:ascii="Times New Roman" w:hAnsi="Times New Roman" w:cs="Times New Roman"/>
                                  <w:b/>
                                  <w:bCs/>
                                  <w:sz w:val="20"/>
                                  <w:szCs w:val="20"/>
                                  <w:vertAlign w:val="superscript"/>
                                  <w:lang w:bidi="en-US"/>
                                </w:rPr>
                                <w:delText>†</w:delText>
                              </w:r>
                            </w:del>
                          </w:p>
                        </w:tc>
                        <w:tc>
                          <w:tcPr>
                            <w:tcW w:w="720" w:type="dxa"/>
                            <w:noWrap/>
                            <w:vAlign w:val="center"/>
                            <w:hideMark/>
                          </w:tcPr>
                          <w:p w14:paraId="2799AE67" w14:textId="4753FF2F" w:rsidR="008E210F" w:rsidRPr="00D4402D" w:rsidDel="001F5A7E" w:rsidRDefault="008E210F" w:rsidP="006153D4">
                            <w:pPr>
                              <w:jc w:val="center"/>
                              <w:rPr>
                                <w:del w:id="299" w:author="Maino Vieytes, Christian (NIH/NIA/IRP) [F]" w:date="2023-11-15T09:29:00Z"/>
                                <w:rFonts w:ascii="Times New Roman" w:hAnsi="Times New Roman" w:cs="Times New Roman"/>
                                <w:sz w:val="20"/>
                                <w:szCs w:val="20"/>
                              </w:rPr>
                            </w:pPr>
                            <w:del w:id="300" w:author="Maino Vieytes, Christian (NIH/NIA/IRP) [F]" w:date="2023-11-15T09:29:00Z">
                              <w:r w:rsidRPr="00D4402D" w:rsidDel="001F5A7E">
                                <w:rPr>
                                  <w:rFonts w:ascii="Times New Roman" w:hAnsi="Times New Roman" w:cs="Times New Roman"/>
                                  <w:sz w:val="20"/>
                                  <w:szCs w:val="20"/>
                                </w:rPr>
                                <w:delText>2493</w:delText>
                              </w:r>
                            </w:del>
                          </w:p>
                        </w:tc>
                        <w:tc>
                          <w:tcPr>
                            <w:tcW w:w="720" w:type="dxa"/>
                            <w:noWrap/>
                            <w:vAlign w:val="center"/>
                            <w:hideMark/>
                          </w:tcPr>
                          <w:p w14:paraId="4DC4700C" w14:textId="2AEAE882" w:rsidR="008E210F" w:rsidRPr="00D4402D" w:rsidDel="001F5A7E" w:rsidRDefault="008E210F" w:rsidP="006153D4">
                            <w:pPr>
                              <w:jc w:val="center"/>
                              <w:rPr>
                                <w:del w:id="301" w:author="Maino Vieytes, Christian (NIH/NIA/IRP) [F]" w:date="2023-11-15T09:29:00Z"/>
                                <w:rFonts w:ascii="Times New Roman" w:hAnsi="Times New Roman" w:cs="Times New Roman"/>
                                <w:sz w:val="20"/>
                                <w:szCs w:val="20"/>
                              </w:rPr>
                            </w:pPr>
                            <w:del w:id="302" w:author="Maino Vieytes, Christian (NIH/NIA/IRP) [F]" w:date="2023-11-15T09:29:00Z">
                              <w:r w:rsidRPr="00D4402D" w:rsidDel="001F5A7E">
                                <w:rPr>
                                  <w:rFonts w:ascii="Times New Roman" w:hAnsi="Times New Roman" w:cs="Times New Roman"/>
                                  <w:sz w:val="20"/>
                                  <w:szCs w:val="20"/>
                                </w:rPr>
                                <w:delText>1.00</w:delText>
                              </w:r>
                            </w:del>
                          </w:p>
                        </w:tc>
                        <w:tc>
                          <w:tcPr>
                            <w:tcW w:w="1616" w:type="dxa"/>
                            <w:noWrap/>
                            <w:vAlign w:val="center"/>
                            <w:hideMark/>
                          </w:tcPr>
                          <w:p w14:paraId="040B52E8" w14:textId="7863FB05" w:rsidR="008E210F" w:rsidRPr="006153D4" w:rsidDel="001F5A7E" w:rsidRDefault="008E210F" w:rsidP="006153D4">
                            <w:pPr>
                              <w:jc w:val="center"/>
                              <w:rPr>
                                <w:del w:id="303" w:author="Maino Vieytes, Christian (NIH/NIA/IRP) [F]" w:date="2023-11-15T09:29:00Z"/>
                                <w:rFonts w:ascii="Times New Roman" w:hAnsi="Times New Roman" w:cs="Times New Roman"/>
                                <w:sz w:val="20"/>
                                <w:szCs w:val="20"/>
                              </w:rPr>
                            </w:pPr>
                            <w:del w:id="304" w:author="Maino Vieytes, Christian (NIH/NIA/IRP) [F]" w:date="2023-11-15T09:29:00Z">
                              <w:r w:rsidRPr="006153D4" w:rsidDel="001F5A7E">
                                <w:rPr>
                                  <w:rFonts w:ascii="Times New Roman" w:hAnsi="Times New Roman" w:cs="Times New Roman"/>
                                  <w:sz w:val="20"/>
                                  <w:szCs w:val="20"/>
                                </w:rPr>
                                <w:delText>1.00 (0.56-1.80)</w:delText>
                              </w:r>
                            </w:del>
                          </w:p>
                        </w:tc>
                        <w:tc>
                          <w:tcPr>
                            <w:tcW w:w="1716" w:type="dxa"/>
                            <w:noWrap/>
                            <w:vAlign w:val="center"/>
                            <w:hideMark/>
                          </w:tcPr>
                          <w:p w14:paraId="417839E4" w14:textId="13E5B561" w:rsidR="008E210F" w:rsidRPr="006153D4" w:rsidDel="001F5A7E" w:rsidRDefault="008E210F" w:rsidP="006153D4">
                            <w:pPr>
                              <w:jc w:val="center"/>
                              <w:rPr>
                                <w:del w:id="305" w:author="Maino Vieytes, Christian (NIH/NIA/IRP) [F]" w:date="2023-11-15T09:29:00Z"/>
                                <w:rFonts w:ascii="Times New Roman" w:hAnsi="Times New Roman" w:cs="Times New Roman"/>
                                <w:sz w:val="20"/>
                                <w:szCs w:val="20"/>
                              </w:rPr>
                            </w:pPr>
                            <w:del w:id="306" w:author="Maino Vieytes, Christian (NIH/NIA/IRP) [F]" w:date="2023-11-15T09:29:00Z">
                              <w:r w:rsidRPr="006153D4" w:rsidDel="001F5A7E">
                                <w:rPr>
                                  <w:rFonts w:ascii="Times New Roman" w:hAnsi="Times New Roman" w:cs="Times New Roman"/>
                                  <w:sz w:val="20"/>
                                  <w:szCs w:val="20"/>
                                </w:rPr>
                                <w:delText>1.73 (0.99-3.02)</w:delText>
                              </w:r>
                            </w:del>
                          </w:p>
                        </w:tc>
                        <w:tc>
                          <w:tcPr>
                            <w:tcW w:w="1716" w:type="dxa"/>
                            <w:noWrap/>
                            <w:vAlign w:val="center"/>
                            <w:hideMark/>
                          </w:tcPr>
                          <w:p w14:paraId="3C51AEBA" w14:textId="40B77E3B" w:rsidR="008E210F" w:rsidRPr="006153D4" w:rsidDel="001F5A7E" w:rsidRDefault="008E210F" w:rsidP="006153D4">
                            <w:pPr>
                              <w:jc w:val="center"/>
                              <w:rPr>
                                <w:del w:id="307" w:author="Maino Vieytes, Christian (NIH/NIA/IRP) [F]" w:date="2023-11-15T09:29:00Z"/>
                                <w:rFonts w:ascii="Times New Roman" w:hAnsi="Times New Roman" w:cs="Times New Roman"/>
                                <w:sz w:val="20"/>
                                <w:szCs w:val="20"/>
                              </w:rPr>
                            </w:pPr>
                            <w:del w:id="308" w:author="Maino Vieytes, Christian (NIH/NIA/IRP) [F]" w:date="2023-11-15T09:29:00Z">
                              <w:r w:rsidRPr="006153D4" w:rsidDel="001F5A7E">
                                <w:rPr>
                                  <w:rFonts w:ascii="Times New Roman" w:hAnsi="Times New Roman" w:cs="Times New Roman"/>
                                  <w:sz w:val="20"/>
                                  <w:szCs w:val="20"/>
                                </w:rPr>
                                <w:delText>1.67 (0.86-3.27)</w:delText>
                              </w:r>
                            </w:del>
                          </w:p>
                        </w:tc>
                        <w:tc>
                          <w:tcPr>
                            <w:tcW w:w="1816" w:type="dxa"/>
                            <w:noWrap/>
                            <w:vAlign w:val="center"/>
                            <w:hideMark/>
                          </w:tcPr>
                          <w:p w14:paraId="24A8F9AD" w14:textId="71E9A608" w:rsidR="008E210F" w:rsidRPr="006153D4" w:rsidDel="001F5A7E" w:rsidRDefault="008E210F" w:rsidP="006153D4">
                            <w:pPr>
                              <w:jc w:val="center"/>
                              <w:rPr>
                                <w:del w:id="309" w:author="Maino Vieytes, Christian (NIH/NIA/IRP) [F]" w:date="2023-11-15T09:29:00Z"/>
                                <w:rFonts w:ascii="Times New Roman" w:hAnsi="Times New Roman" w:cs="Times New Roman"/>
                                <w:sz w:val="20"/>
                                <w:szCs w:val="20"/>
                              </w:rPr>
                            </w:pPr>
                            <w:del w:id="310" w:author="Maino Vieytes, Christian (NIH/NIA/IRP) [F]" w:date="2023-11-15T09:29:00Z">
                              <w:r w:rsidRPr="006153D4" w:rsidDel="001F5A7E">
                                <w:rPr>
                                  <w:rFonts w:ascii="Times New Roman" w:hAnsi="Times New Roman" w:cs="Times New Roman"/>
                                  <w:sz w:val="20"/>
                                  <w:szCs w:val="20"/>
                                </w:rPr>
                                <w:delText>1.20 (0.60-2.41)</w:delText>
                              </w:r>
                            </w:del>
                          </w:p>
                        </w:tc>
                        <w:tc>
                          <w:tcPr>
                            <w:tcW w:w="1000" w:type="dxa"/>
                            <w:noWrap/>
                            <w:vAlign w:val="center"/>
                            <w:hideMark/>
                          </w:tcPr>
                          <w:p w14:paraId="017F2F1A" w14:textId="55E6943E" w:rsidR="008E210F" w:rsidRPr="006153D4" w:rsidDel="001F5A7E" w:rsidRDefault="008E210F" w:rsidP="006153D4">
                            <w:pPr>
                              <w:jc w:val="center"/>
                              <w:rPr>
                                <w:del w:id="311" w:author="Maino Vieytes, Christian (NIH/NIA/IRP) [F]" w:date="2023-11-15T09:29:00Z"/>
                                <w:rFonts w:ascii="Times New Roman" w:hAnsi="Times New Roman" w:cs="Times New Roman"/>
                                <w:sz w:val="20"/>
                                <w:szCs w:val="20"/>
                              </w:rPr>
                            </w:pPr>
                            <w:del w:id="312" w:author="Maino Vieytes, Christian (NIH/NIA/IRP) [F]" w:date="2023-11-15T09:29:00Z">
                              <w:r w:rsidRPr="006153D4" w:rsidDel="001F5A7E">
                                <w:rPr>
                                  <w:rFonts w:ascii="Times New Roman" w:hAnsi="Times New Roman" w:cs="Times New Roman"/>
                                  <w:sz w:val="20"/>
                                  <w:szCs w:val="20"/>
                                </w:rPr>
                                <w:delText>0.15</w:delText>
                              </w:r>
                            </w:del>
                          </w:p>
                        </w:tc>
                        <w:tc>
                          <w:tcPr>
                            <w:tcW w:w="1816" w:type="dxa"/>
                            <w:noWrap/>
                            <w:vAlign w:val="center"/>
                            <w:hideMark/>
                          </w:tcPr>
                          <w:p w14:paraId="073EB657" w14:textId="587DBEE8" w:rsidR="008E210F" w:rsidRPr="006153D4" w:rsidDel="001F5A7E" w:rsidRDefault="008E210F" w:rsidP="006153D4">
                            <w:pPr>
                              <w:jc w:val="center"/>
                              <w:rPr>
                                <w:del w:id="313" w:author="Maino Vieytes, Christian (NIH/NIA/IRP) [F]" w:date="2023-11-15T09:29:00Z"/>
                                <w:rFonts w:ascii="Times New Roman" w:hAnsi="Times New Roman" w:cs="Times New Roman"/>
                                <w:sz w:val="20"/>
                                <w:szCs w:val="20"/>
                              </w:rPr>
                            </w:pPr>
                            <w:del w:id="314" w:author="Maino Vieytes, Christian (NIH/NIA/IRP) [F]" w:date="2023-11-15T09:29:00Z">
                              <w:r w:rsidRPr="006153D4" w:rsidDel="001F5A7E">
                                <w:rPr>
                                  <w:rFonts w:ascii="Times New Roman" w:hAnsi="Times New Roman" w:cs="Times New Roman"/>
                                  <w:sz w:val="20"/>
                                  <w:szCs w:val="20"/>
                                </w:rPr>
                                <w:delText>1.13 (0.94-1.37)</w:delText>
                              </w:r>
                            </w:del>
                          </w:p>
                        </w:tc>
                        <w:tc>
                          <w:tcPr>
                            <w:tcW w:w="958" w:type="dxa"/>
                            <w:noWrap/>
                            <w:vAlign w:val="center"/>
                            <w:hideMark/>
                          </w:tcPr>
                          <w:p w14:paraId="0BE5DC6F" w14:textId="22898021" w:rsidR="008E210F" w:rsidRPr="006153D4" w:rsidDel="001F5A7E" w:rsidRDefault="008E210F" w:rsidP="006153D4">
                            <w:pPr>
                              <w:jc w:val="center"/>
                              <w:rPr>
                                <w:del w:id="315" w:author="Maino Vieytes, Christian (NIH/NIA/IRP) [F]" w:date="2023-11-15T09:29:00Z"/>
                                <w:rFonts w:ascii="Times New Roman" w:hAnsi="Times New Roman" w:cs="Times New Roman"/>
                                <w:sz w:val="20"/>
                                <w:szCs w:val="20"/>
                              </w:rPr>
                            </w:pPr>
                            <w:del w:id="316" w:author="Maino Vieytes, Christian (NIH/NIA/IRP) [F]" w:date="2023-11-15T09:29:00Z">
                              <w:r w:rsidRPr="006153D4" w:rsidDel="001F5A7E">
                                <w:rPr>
                                  <w:rFonts w:ascii="Times New Roman" w:hAnsi="Times New Roman" w:cs="Times New Roman"/>
                                  <w:color w:val="000000"/>
                                  <w:sz w:val="20"/>
                                  <w:szCs w:val="20"/>
                                </w:rPr>
                                <w:delText>0.08</w:delText>
                              </w:r>
                            </w:del>
                          </w:p>
                        </w:tc>
                      </w:tr>
                      <w:tr w:rsidR="008E210F" w:rsidRPr="00D4402D" w:rsidDel="001F5A7E" w14:paraId="7D84AE40" w14:textId="6FCBBFF0" w:rsidTr="006153D4">
                        <w:trPr>
                          <w:trHeight w:val="320"/>
                          <w:del w:id="317" w:author="Maino Vieytes, Christian (NIH/NIA/IRP) [F]" w:date="2023-11-15T09:29:00Z"/>
                        </w:trPr>
                        <w:tc>
                          <w:tcPr>
                            <w:tcW w:w="2317" w:type="dxa"/>
                            <w:noWrap/>
                            <w:vAlign w:val="center"/>
                            <w:hideMark/>
                          </w:tcPr>
                          <w:p w14:paraId="0063BF8C" w14:textId="7CCE7BEF" w:rsidR="008E210F" w:rsidRPr="00D4402D" w:rsidDel="001F5A7E" w:rsidRDefault="008E210F" w:rsidP="006153D4">
                            <w:pPr>
                              <w:rPr>
                                <w:del w:id="318" w:author="Maino Vieytes, Christian (NIH/NIA/IRP) [F]" w:date="2023-11-15T09:29:00Z"/>
                                <w:rFonts w:ascii="Times New Roman" w:hAnsi="Times New Roman" w:cs="Times New Roman"/>
                                <w:sz w:val="20"/>
                                <w:szCs w:val="20"/>
                              </w:rPr>
                            </w:pPr>
                            <w:del w:id="319" w:author="Maino Vieytes, Christian (NIH/NIA/IRP) [F]" w:date="2023-11-15T09:29:00Z">
                              <w:r w:rsidRPr="00D4402D" w:rsidDel="001F5A7E">
                                <w:rPr>
                                  <w:rFonts w:ascii="Times New Roman" w:hAnsi="Times New Roman" w:cs="Times New Roman"/>
                                  <w:sz w:val="20"/>
                                  <w:szCs w:val="20"/>
                                </w:rPr>
                                <w:delText>Food Assistance (SNAP)</w:delText>
                              </w:r>
                              <w:r w:rsidRPr="00173966" w:rsidDel="001F5A7E">
                                <w:rPr>
                                  <w:rFonts w:ascii="Times New Roman" w:hAnsi="Times New Roman" w:cs="Times New Roman"/>
                                  <w:b/>
                                  <w:bCs/>
                                  <w:sz w:val="20"/>
                                  <w:szCs w:val="20"/>
                                  <w:vertAlign w:val="superscript"/>
                                  <w:lang w:bidi="en-US"/>
                                </w:rPr>
                                <w:delText xml:space="preserve"> †</w:delText>
                              </w:r>
                            </w:del>
                          </w:p>
                        </w:tc>
                        <w:tc>
                          <w:tcPr>
                            <w:tcW w:w="720" w:type="dxa"/>
                            <w:noWrap/>
                            <w:vAlign w:val="center"/>
                            <w:hideMark/>
                          </w:tcPr>
                          <w:p w14:paraId="0DB80CE1" w14:textId="70330D7A" w:rsidR="008E210F" w:rsidRPr="00D4402D" w:rsidDel="001F5A7E" w:rsidRDefault="008E210F" w:rsidP="006153D4">
                            <w:pPr>
                              <w:jc w:val="center"/>
                              <w:rPr>
                                <w:del w:id="320" w:author="Maino Vieytes, Christian (NIH/NIA/IRP) [F]" w:date="2023-11-15T09:29:00Z"/>
                                <w:rFonts w:ascii="Times New Roman" w:hAnsi="Times New Roman" w:cs="Times New Roman"/>
                                <w:sz w:val="20"/>
                                <w:szCs w:val="20"/>
                              </w:rPr>
                            </w:pPr>
                            <w:del w:id="321" w:author="Maino Vieytes, Christian (NIH/NIA/IRP) [F]" w:date="2023-11-15T09:29:00Z">
                              <w:r w:rsidRPr="00D4402D" w:rsidDel="001F5A7E">
                                <w:rPr>
                                  <w:rFonts w:ascii="Times New Roman" w:hAnsi="Times New Roman" w:cs="Times New Roman"/>
                                  <w:sz w:val="20"/>
                                  <w:szCs w:val="20"/>
                                </w:rPr>
                                <w:delText>2493</w:delText>
                              </w:r>
                            </w:del>
                          </w:p>
                        </w:tc>
                        <w:tc>
                          <w:tcPr>
                            <w:tcW w:w="720" w:type="dxa"/>
                            <w:noWrap/>
                            <w:vAlign w:val="center"/>
                            <w:hideMark/>
                          </w:tcPr>
                          <w:p w14:paraId="68D2D99C" w14:textId="114A57FE" w:rsidR="008E210F" w:rsidRPr="00D4402D" w:rsidDel="001F5A7E" w:rsidRDefault="008E210F" w:rsidP="006153D4">
                            <w:pPr>
                              <w:jc w:val="center"/>
                              <w:rPr>
                                <w:del w:id="322" w:author="Maino Vieytes, Christian (NIH/NIA/IRP) [F]" w:date="2023-11-15T09:29:00Z"/>
                                <w:rFonts w:ascii="Times New Roman" w:hAnsi="Times New Roman" w:cs="Times New Roman"/>
                                <w:sz w:val="20"/>
                                <w:szCs w:val="20"/>
                              </w:rPr>
                            </w:pPr>
                            <w:del w:id="323" w:author="Maino Vieytes, Christian (NIH/NIA/IRP) [F]" w:date="2023-11-15T09:29:00Z">
                              <w:r w:rsidRPr="00D4402D" w:rsidDel="001F5A7E">
                                <w:rPr>
                                  <w:rFonts w:ascii="Times New Roman" w:hAnsi="Times New Roman" w:cs="Times New Roman"/>
                                  <w:sz w:val="20"/>
                                  <w:szCs w:val="20"/>
                                </w:rPr>
                                <w:delText>1.00</w:delText>
                              </w:r>
                            </w:del>
                          </w:p>
                        </w:tc>
                        <w:tc>
                          <w:tcPr>
                            <w:tcW w:w="1616" w:type="dxa"/>
                            <w:noWrap/>
                            <w:vAlign w:val="center"/>
                            <w:hideMark/>
                          </w:tcPr>
                          <w:p w14:paraId="7BF31944" w14:textId="627C508F" w:rsidR="008E210F" w:rsidRPr="006153D4" w:rsidDel="001F5A7E" w:rsidRDefault="008E210F" w:rsidP="006153D4">
                            <w:pPr>
                              <w:jc w:val="center"/>
                              <w:rPr>
                                <w:del w:id="324" w:author="Maino Vieytes, Christian (NIH/NIA/IRP) [F]" w:date="2023-11-15T09:29:00Z"/>
                                <w:rFonts w:ascii="Times New Roman" w:hAnsi="Times New Roman" w:cs="Times New Roman"/>
                                <w:sz w:val="20"/>
                                <w:szCs w:val="20"/>
                              </w:rPr>
                            </w:pPr>
                            <w:del w:id="325" w:author="Maino Vieytes, Christian (NIH/NIA/IRP) [F]" w:date="2023-11-15T09:29:00Z">
                              <w:r w:rsidRPr="006153D4" w:rsidDel="001F5A7E">
                                <w:rPr>
                                  <w:rFonts w:ascii="Times New Roman" w:hAnsi="Times New Roman" w:cs="Times New Roman"/>
                                  <w:sz w:val="20"/>
                                  <w:szCs w:val="20"/>
                                </w:rPr>
                                <w:delText>1.34 (0.69-2.59)</w:delText>
                              </w:r>
                            </w:del>
                          </w:p>
                        </w:tc>
                        <w:tc>
                          <w:tcPr>
                            <w:tcW w:w="1716" w:type="dxa"/>
                            <w:noWrap/>
                            <w:vAlign w:val="center"/>
                            <w:hideMark/>
                          </w:tcPr>
                          <w:p w14:paraId="381D4D66" w14:textId="5CF27715" w:rsidR="008E210F" w:rsidRPr="006153D4" w:rsidDel="001F5A7E" w:rsidRDefault="008E210F" w:rsidP="006153D4">
                            <w:pPr>
                              <w:jc w:val="center"/>
                              <w:rPr>
                                <w:del w:id="326" w:author="Maino Vieytes, Christian (NIH/NIA/IRP) [F]" w:date="2023-11-15T09:29:00Z"/>
                                <w:rFonts w:ascii="Times New Roman" w:hAnsi="Times New Roman" w:cs="Times New Roman"/>
                                <w:sz w:val="20"/>
                                <w:szCs w:val="20"/>
                              </w:rPr>
                            </w:pPr>
                            <w:del w:id="327" w:author="Maino Vieytes, Christian (NIH/NIA/IRP) [F]" w:date="2023-11-15T09:29:00Z">
                              <w:r w:rsidRPr="006153D4" w:rsidDel="001F5A7E">
                                <w:rPr>
                                  <w:rFonts w:ascii="Times New Roman" w:hAnsi="Times New Roman" w:cs="Times New Roman"/>
                                  <w:sz w:val="20"/>
                                  <w:szCs w:val="20"/>
                                </w:rPr>
                                <w:delText>1.36 (0.77-2.40)</w:delText>
                              </w:r>
                            </w:del>
                          </w:p>
                        </w:tc>
                        <w:tc>
                          <w:tcPr>
                            <w:tcW w:w="1716" w:type="dxa"/>
                            <w:noWrap/>
                            <w:vAlign w:val="center"/>
                            <w:hideMark/>
                          </w:tcPr>
                          <w:p w14:paraId="572F1A18" w14:textId="15089F03" w:rsidR="008E210F" w:rsidRPr="006153D4" w:rsidDel="001F5A7E" w:rsidRDefault="008E210F" w:rsidP="006153D4">
                            <w:pPr>
                              <w:jc w:val="center"/>
                              <w:rPr>
                                <w:del w:id="328" w:author="Maino Vieytes, Christian (NIH/NIA/IRP) [F]" w:date="2023-11-15T09:29:00Z"/>
                                <w:rFonts w:ascii="Times New Roman" w:hAnsi="Times New Roman" w:cs="Times New Roman"/>
                                <w:sz w:val="20"/>
                                <w:szCs w:val="20"/>
                              </w:rPr>
                            </w:pPr>
                            <w:del w:id="329" w:author="Maino Vieytes, Christian (NIH/NIA/IRP) [F]" w:date="2023-11-15T09:29:00Z">
                              <w:r w:rsidRPr="006153D4" w:rsidDel="001F5A7E">
                                <w:rPr>
                                  <w:rFonts w:ascii="Times New Roman" w:hAnsi="Times New Roman" w:cs="Times New Roman"/>
                                  <w:sz w:val="20"/>
                                  <w:szCs w:val="20"/>
                                </w:rPr>
                                <w:delText>1.12 (0.62-2.03)</w:delText>
                              </w:r>
                            </w:del>
                          </w:p>
                        </w:tc>
                        <w:tc>
                          <w:tcPr>
                            <w:tcW w:w="1816" w:type="dxa"/>
                            <w:noWrap/>
                            <w:vAlign w:val="center"/>
                            <w:hideMark/>
                          </w:tcPr>
                          <w:p w14:paraId="4508F4F8" w14:textId="6367C059" w:rsidR="008E210F" w:rsidRPr="006153D4" w:rsidDel="001F5A7E" w:rsidRDefault="008E210F" w:rsidP="006153D4">
                            <w:pPr>
                              <w:jc w:val="center"/>
                              <w:rPr>
                                <w:del w:id="330" w:author="Maino Vieytes, Christian (NIH/NIA/IRP) [F]" w:date="2023-11-15T09:29:00Z"/>
                                <w:rFonts w:ascii="Times New Roman" w:hAnsi="Times New Roman" w:cs="Times New Roman"/>
                                <w:sz w:val="20"/>
                                <w:szCs w:val="20"/>
                              </w:rPr>
                            </w:pPr>
                            <w:del w:id="331" w:author="Maino Vieytes, Christian (NIH/NIA/IRP) [F]" w:date="2023-11-15T09:29:00Z">
                              <w:r w:rsidRPr="006153D4" w:rsidDel="001F5A7E">
                                <w:rPr>
                                  <w:rFonts w:ascii="Times New Roman" w:hAnsi="Times New Roman" w:cs="Times New Roman"/>
                                  <w:sz w:val="20"/>
                                  <w:szCs w:val="20"/>
                                </w:rPr>
                                <w:delText>2.08 (1.13-3.82)*</w:delText>
                              </w:r>
                            </w:del>
                          </w:p>
                        </w:tc>
                        <w:tc>
                          <w:tcPr>
                            <w:tcW w:w="1000" w:type="dxa"/>
                            <w:noWrap/>
                            <w:vAlign w:val="center"/>
                            <w:hideMark/>
                          </w:tcPr>
                          <w:p w14:paraId="03AA974D" w14:textId="3E81BBE9" w:rsidR="008E210F" w:rsidRPr="006153D4" w:rsidDel="001F5A7E" w:rsidRDefault="008E210F" w:rsidP="006153D4">
                            <w:pPr>
                              <w:jc w:val="center"/>
                              <w:rPr>
                                <w:del w:id="332" w:author="Maino Vieytes, Christian (NIH/NIA/IRP) [F]" w:date="2023-11-15T09:29:00Z"/>
                                <w:rFonts w:ascii="Times New Roman" w:hAnsi="Times New Roman" w:cs="Times New Roman"/>
                                <w:sz w:val="20"/>
                                <w:szCs w:val="20"/>
                              </w:rPr>
                            </w:pPr>
                            <w:del w:id="333" w:author="Maino Vieytes, Christian (NIH/NIA/IRP) [F]" w:date="2023-11-15T09:29:00Z">
                              <w:r w:rsidRPr="006153D4" w:rsidDel="001F5A7E">
                                <w:rPr>
                                  <w:rFonts w:ascii="Times New Roman" w:hAnsi="Times New Roman" w:cs="Times New Roman"/>
                                  <w:sz w:val="20"/>
                                  <w:szCs w:val="20"/>
                                </w:rPr>
                                <w:delText>0.12</w:delText>
                              </w:r>
                            </w:del>
                          </w:p>
                        </w:tc>
                        <w:tc>
                          <w:tcPr>
                            <w:tcW w:w="1816" w:type="dxa"/>
                            <w:noWrap/>
                            <w:vAlign w:val="center"/>
                            <w:hideMark/>
                          </w:tcPr>
                          <w:p w14:paraId="427B2A35" w14:textId="741A5B18" w:rsidR="008E210F" w:rsidRPr="006153D4" w:rsidDel="001F5A7E" w:rsidRDefault="008E210F" w:rsidP="006153D4">
                            <w:pPr>
                              <w:jc w:val="center"/>
                              <w:rPr>
                                <w:del w:id="334" w:author="Maino Vieytes, Christian (NIH/NIA/IRP) [F]" w:date="2023-11-15T09:29:00Z"/>
                                <w:rFonts w:ascii="Times New Roman" w:hAnsi="Times New Roman" w:cs="Times New Roman"/>
                                <w:sz w:val="20"/>
                                <w:szCs w:val="20"/>
                              </w:rPr>
                            </w:pPr>
                            <w:del w:id="335" w:author="Maino Vieytes, Christian (NIH/NIA/IRP) [F]" w:date="2023-11-15T09:29:00Z">
                              <w:r w:rsidRPr="006153D4" w:rsidDel="001F5A7E">
                                <w:rPr>
                                  <w:rFonts w:ascii="Times New Roman" w:hAnsi="Times New Roman" w:cs="Times New Roman"/>
                                  <w:sz w:val="20"/>
                                  <w:szCs w:val="20"/>
                                </w:rPr>
                                <w:delText>1.14 (0.91-1.43)</w:delText>
                              </w:r>
                            </w:del>
                          </w:p>
                        </w:tc>
                        <w:tc>
                          <w:tcPr>
                            <w:tcW w:w="958" w:type="dxa"/>
                            <w:noWrap/>
                            <w:vAlign w:val="center"/>
                            <w:hideMark/>
                          </w:tcPr>
                          <w:p w14:paraId="0A0F06CD" w14:textId="66E4BA4B" w:rsidR="008E210F" w:rsidRPr="006153D4" w:rsidDel="001F5A7E" w:rsidRDefault="008E210F" w:rsidP="006153D4">
                            <w:pPr>
                              <w:jc w:val="center"/>
                              <w:rPr>
                                <w:del w:id="336" w:author="Maino Vieytes, Christian (NIH/NIA/IRP) [F]" w:date="2023-11-15T09:29:00Z"/>
                                <w:rFonts w:ascii="Times New Roman" w:hAnsi="Times New Roman" w:cs="Times New Roman"/>
                                <w:sz w:val="20"/>
                                <w:szCs w:val="20"/>
                              </w:rPr>
                            </w:pPr>
                            <w:del w:id="337" w:author="Maino Vieytes, Christian (NIH/NIA/IRP) [F]" w:date="2023-11-15T09:29:00Z">
                              <w:r w:rsidRPr="006153D4" w:rsidDel="001F5A7E">
                                <w:rPr>
                                  <w:rFonts w:ascii="Times New Roman" w:hAnsi="Times New Roman" w:cs="Times New Roman"/>
                                  <w:color w:val="000000"/>
                                  <w:sz w:val="20"/>
                                  <w:szCs w:val="20"/>
                                </w:rPr>
                                <w:delText>0.94</w:delText>
                              </w:r>
                            </w:del>
                          </w:p>
                        </w:tc>
                      </w:tr>
                      <w:tr w:rsidR="008E210F" w:rsidRPr="00D4402D" w:rsidDel="001F5A7E" w14:paraId="0775452C" w14:textId="708A2A65" w:rsidTr="006153D4">
                        <w:trPr>
                          <w:trHeight w:val="320"/>
                          <w:del w:id="338" w:author="Maino Vieytes, Christian (NIH/NIA/IRP) [F]" w:date="2023-11-15T09:29:00Z"/>
                        </w:trPr>
                        <w:tc>
                          <w:tcPr>
                            <w:tcW w:w="2317" w:type="dxa"/>
                            <w:noWrap/>
                            <w:vAlign w:val="center"/>
                            <w:hideMark/>
                          </w:tcPr>
                          <w:p w14:paraId="661DCDE6" w14:textId="745126D1" w:rsidR="008E210F" w:rsidRPr="00D4402D" w:rsidDel="001F5A7E" w:rsidRDefault="008E210F" w:rsidP="006153D4">
                            <w:pPr>
                              <w:rPr>
                                <w:del w:id="339" w:author="Maino Vieytes, Christian (NIH/NIA/IRP) [F]" w:date="2023-11-15T09:29:00Z"/>
                                <w:rFonts w:ascii="Times New Roman" w:hAnsi="Times New Roman" w:cs="Times New Roman"/>
                                <w:sz w:val="20"/>
                                <w:szCs w:val="20"/>
                              </w:rPr>
                            </w:pPr>
                            <w:del w:id="340" w:author="Maino Vieytes, Christian (NIH/NIA/IRP) [F]" w:date="2023-11-15T09:29:00Z">
                              <w:r w:rsidDel="001F5A7E">
                                <w:rPr>
                                  <w:rFonts w:ascii="Times New Roman" w:hAnsi="Times New Roman" w:cs="Times New Roman"/>
                                  <w:sz w:val="20"/>
                                  <w:szCs w:val="20"/>
                                </w:rPr>
                                <w:delText>Prudent #1</w:delText>
                              </w:r>
                              <w:r w:rsidRPr="00173966" w:rsidDel="001F5A7E">
                                <w:rPr>
                                  <w:rFonts w:ascii="Times New Roman" w:hAnsi="Times New Roman" w:cs="Times New Roman"/>
                                  <w:b/>
                                  <w:bCs/>
                                  <w:sz w:val="20"/>
                                  <w:szCs w:val="20"/>
                                  <w:vertAlign w:val="superscript"/>
                                  <w:lang w:bidi="en-US"/>
                                </w:rPr>
                                <w:delText>‡</w:delText>
                              </w:r>
                            </w:del>
                          </w:p>
                        </w:tc>
                        <w:tc>
                          <w:tcPr>
                            <w:tcW w:w="720" w:type="dxa"/>
                            <w:noWrap/>
                            <w:vAlign w:val="center"/>
                            <w:hideMark/>
                          </w:tcPr>
                          <w:p w14:paraId="2070EC1D" w14:textId="2372F6E1" w:rsidR="008E210F" w:rsidRPr="00D4402D" w:rsidDel="001F5A7E" w:rsidRDefault="008E210F" w:rsidP="006153D4">
                            <w:pPr>
                              <w:jc w:val="center"/>
                              <w:rPr>
                                <w:del w:id="341" w:author="Maino Vieytes, Christian (NIH/NIA/IRP) [F]" w:date="2023-11-15T09:29:00Z"/>
                                <w:rFonts w:ascii="Times New Roman" w:hAnsi="Times New Roman" w:cs="Times New Roman"/>
                                <w:sz w:val="20"/>
                                <w:szCs w:val="20"/>
                              </w:rPr>
                            </w:pPr>
                            <w:del w:id="342" w:author="Maino Vieytes, Christian (NIH/NIA/IRP) [F]" w:date="2023-11-15T09:29:00Z">
                              <w:r w:rsidRPr="00D4402D" w:rsidDel="001F5A7E">
                                <w:rPr>
                                  <w:rFonts w:ascii="Times New Roman" w:hAnsi="Times New Roman" w:cs="Times New Roman"/>
                                  <w:sz w:val="20"/>
                                  <w:szCs w:val="20"/>
                                </w:rPr>
                                <w:delText>2493</w:delText>
                              </w:r>
                            </w:del>
                          </w:p>
                        </w:tc>
                        <w:tc>
                          <w:tcPr>
                            <w:tcW w:w="720" w:type="dxa"/>
                            <w:noWrap/>
                            <w:vAlign w:val="center"/>
                            <w:hideMark/>
                          </w:tcPr>
                          <w:p w14:paraId="271EDC2B" w14:textId="1E19B021" w:rsidR="008E210F" w:rsidRPr="00D4402D" w:rsidDel="001F5A7E" w:rsidRDefault="008E210F" w:rsidP="006153D4">
                            <w:pPr>
                              <w:jc w:val="center"/>
                              <w:rPr>
                                <w:del w:id="343" w:author="Maino Vieytes, Christian (NIH/NIA/IRP) [F]" w:date="2023-11-15T09:29:00Z"/>
                                <w:rFonts w:ascii="Times New Roman" w:hAnsi="Times New Roman" w:cs="Times New Roman"/>
                                <w:sz w:val="20"/>
                                <w:szCs w:val="20"/>
                              </w:rPr>
                            </w:pPr>
                            <w:del w:id="344" w:author="Maino Vieytes, Christian (NIH/NIA/IRP) [F]" w:date="2023-11-15T09:29:00Z">
                              <w:r w:rsidRPr="00D4402D" w:rsidDel="001F5A7E">
                                <w:rPr>
                                  <w:rFonts w:ascii="Times New Roman" w:hAnsi="Times New Roman" w:cs="Times New Roman"/>
                                  <w:sz w:val="20"/>
                                  <w:szCs w:val="20"/>
                                </w:rPr>
                                <w:delText>1.00</w:delText>
                              </w:r>
                            </w:del>
                          </w:p>
                        </w:tc>
                        <w:tc>
                          <w:tcPr>
                            <w:tcW w:w="1616" w:type="dxa"/>
                            <w:noWrap/>
                            <w:vAlign w:val="center"/>
                            <w:hideMark/>
                          </w:tcPr>
                          <w:p w14:paraId="65F129F9" w14:textId="797118C5" w:rsidR="008E210F" w:rsidRPr="006153D4" w:rsidDel="001F5A7E" w:rsidRDefault="008E210F" w:rsidP="006153D4">
                            <w:pPr>
                              <w:jc w:val="center"/>
                              <w:rPr>
                                <w:del w:id="345" w:author="Maino Vieytes, Christian (NIH/NIA/IRP) [F]" w:date="2023-11-15T09:29:00Z"/>
                                <w:rFonts w:ascii="Times New Roman" w:hAnsi="Times New Roman" w:cs="Times New Roman"/>
                                <w:sz w:val="20"/>
                                <w:szCs w:val="20"/>
                              </w:rPr>
                            </w:pPr>
                            <w:del w:id="346" w:author="Maino Vieytes, Christian (NIH/NIA/IRP) [F]" w:date="2023-11-15T09:29:00Z">
                              <w:r w:rsidRPr="006153D4" w:rsidDel="001F5A7E">
                                <w:rPr>
                                  <w:rFonts w:ascii="Times New Roman" w:hAnsi="Times New Roman" w:cs="Times New Roman"/>
                                  <w:sz w:val="20"/>
                                  <w:szCs w:val="20"/>
                                </w:rPr>
                                <w:delText>1.12 (0.60-2.08)</w:delText>
                              </w:r>
                            </w:del>
                          </w:p>
                        </w:tc>
                        <w:tc>
                          <w:tcPr>
                            <w:tcW w:w="1716" w:type="dxa"/>
                            <w:noWrap/>
                            <w:vAlign w:val="center"/>
                            <w:hideMark/>
                          </w:tcPr>
                          <w:p w14:paraId="6FE412D1" w14:textId="0688C6CD" w:rsidR="008E210F" w:rsidRPr="006153D4" w:rsidDel="001F5A7E" w:rsidRDefault="008E210F" w:rsidP="006153D4">
                            <w:pPr>
                              <w:jc w:val="center"/>
                              <w:rPr>
                                <w:del w:id="347" w:author="Maino Vieytes, Christian (NIH/NIA/IRP) [F]" w:date="2023-11-15T09:29:00Z"/>
                                <w:rFonts w:ascii="Times New Roman" w:hAnsi="Times New Roman" w:cs="Times New Roman"/>
                                <w:sz w:val="20"/>
                                <w:szCs w:val="20"/>
                              </w:rPr>
                            </w:pPr>
                            <w:del w:id="348" w:author="Maino Vieytes, Christian (NIH/NIA/IRP) [F]" w:date="2023-11-15T09:29:00Z">
                              <w:r w:rsidRPr="006153D4" w:rsidDel="001F5A7E">
                                <w:rPr>
                                  <w:rFonts w:ascii="Times New Roman" w:hAnsi="Times New Roman" w:cs="Times New Roman"/>
                                  <w:sz w:val="20"/>
                                  <w:szCs w:val="20"/>
                                </w:rPr>
                                <w:delText>0.86 (0.40-1.83)</w:delText>
                              </w:r>
                            </w:del>
                          </w:p>
                        </w:tc>
                        <w:tc>
                          <w:tcPr>
                            <w:tcW w:w="1716" w:type="dxa"/>
                            <w:noWrap/>
                            <w:vAlign w:val="center"/>
                            <w:hideMark/>
                          </w:tcPr>
                          <w:p w14:paraId="1BB2C235" w14:textId="42E33700" w:rsidR="008E210F" w:rsidRPr="006153D4" w:rsidDel="001F5A7E" w:rsidRDefault="008E210F" w:rsidP="006153D4">
                            <w:pPr>
                              <w:jc w:val="center"/>
                              <w:rPr>
                                <w:del w:id="349" w:author="Maino Vieytes, Christian (NIH/NIA/IRP) [F]" w:date="2023-11-15T09:29:00Z"/>
                                <w:rFonts w:ascii="Times New Roman" w:hAnsi="Times New Roman" w:cs="Times New Roman"/>
                                <w:sz w:val="20"/>
                                <w:szCs w:val="20"/>
                              </w:rPr>
                            </w:pPr>
                            <w:del w:id="350" w:author="Maino Vieytes, Christian (NIH/NIA/IRP) [F]" w:date="2023-11-15T09:29:00Z">
                              <w:r w:rsidRPr="006153D4" w:rsidDel="001F5A7E">
                                <w:rPr>
                                  <w:rFonts w:ascii="Times New Roman" w:hAnsi="Times New Roman" w:cs="Times New Roman"/>
                                  <w:sz w:val="20"/>
                                  <w:szCs w:val="20"/>
                                </w:rPr>
                                <w:delText>0.54 (0.28-1.06)</w:delText>
                              </w:r>
                            </w:del>
                          </w:p>
                        </w:tc>
                        <w:tc>
                          <w:tcPr>
                            <w:tcW w:w="1816" w:type="dxa"/>
                            <w:noWrap/>
                            <w:vAlign w:val="center"/>
                            <w:hideMark/>
                          </w:tcPr>
                          <w:p w14:paraId="33D11C7C" w14:textId="25ACFB28" w:rsidR="008E210F" w:rsidRPr="006153D4" w:rsidDel="001F5A7E" w:rsidRDefault="008E210F" w:rsidP="006153D4">
                            <w:pPr>
                              <w:jc w:val="center"/>
                              <w:rPr>
                                <w:del w:id="351" w:author="Maino Vieytes, Christian (NIH/NIA/IRP) [F]" w:date="2023-11-15T09:29:00Z"/>
                                <w:rFonts w:ascii="Times New Roman" w:hAnsi="Times New Roman" w:cs="Times New Roman"/>
                                <w:sz w:val="20"/>
                                <w:szCs w:val="20"/>
                              </w:rPr>
                            </w:pPr>
                            <w:del w:id="352" w:author="Maino Vieytes, Christian (NIH/NIA/IRP) [F]" w:date="2023-11-15T09:29:00Z">
                              <w:r w:rsidRPr="006153D4" w:rsidDel="001F5A7E">
                                <w:rPr>
                                  <w:rFonts w:ascii="Times New Roman" w:hAnsi="Times New Roman" w:cs="Times New Roman"/>
                                  <w:sz w:val="20"/>
                                  <w:szCs w:val="20"/>
                                </w:rPr>
                                <w:delText>0.40 (0.18-0.88)*</w:delText>
                              </w:r>
                            </w:del>
                          </w:p>
                        </w:tc>
                        <w:tc>
                          <w:tcPr>
                            <w:tcW w:w="1000" w:type="dxa"/>
                            <w:noWrap/>
                            <w:vAlign w:val="center"/>
                            <w:hideMark/>
                          </w:tcPr>
                          <w:p w14:paraId="783E817B" w14:textId="496078FF" w:rsidR="008E210F" w:rsidRPr="006153D4" w:rsidDel="001F5A7E" w:rsidRDefault="008E210F" w:rsidP="006153D4">
                            <w:pPr>
                              <w:jc w:val="center"/>
                              <w:rPr>
                                <w:del w:id="353" w:author="Maino Vieytes, Christian (NIH/NIA/IRP) [F]" w:date="2023-11-15T09:29:00Z"/>
                                <w:rFonts w:ascii="Times New Roman" w:hAnsi="Times New Roman" w:cs="Times New Roman"/>
                                <w:sz w:val="20"/>
                                <w:szCs w:val="20"/>
                              </w:rPr>
                            </w:pPr>
                            <w:del w:id="354" w:author="Maino Vieytes, Christian (NIH/NIA/IRP) [F]" w:date="2023-11-15T09:29:00Z">
                              <w:r w:rsidRPr="006153D4" w:rsidDel="001F5A7E">
                                <w:rPr>
                                  <w:rFonts w:ascii="Times New Roman" w:hAnsi="Times New Roman" w:cs="Times New Roman"/>
                                  <w:sz w:val="20"/>
                                  <w:szCs w:val="20"/>
                                </w:rPr>
                                <w:delText>&lt; 0.01**</w:delText>
                              </w:r>
                            </w:del>
                          </w:p>
                        </w:tc>
                        <w:tc>
                          <w:tcPr>
                            <w:tcW w:w="1816" w:type="dxa"/>
                            <w:noWrap/>
                            <w:vAlign w:val="center"/>
                            <w:hideMark/>
                          </w:tcPr>
                          <w:p w14:paraId="10FA53FB" w14:textId="70C38693" w:rsidR="008E210F" w:rsidRPr="006153D4" w:rsidDel="001F5A7E" w:rsidRDefault="008E210F" w:rsidP="006153D4">
                            <w:pPr>
                              <w:jc w:val="center"/>
                              <w:rPr>
                                <w:del w:id="355" w:author="Maino Vieytes, Christian (NIH/NIA/IRP) [F]" w:date="2023-11-15T09:29:00Z"/>
                                <w:rFonts w:ascii="Times New Roman" w:hAnsi="Times New Roman" w:cs="Times New Roman"/>
                                <w:sz w:val="20"/>
                                <w:szCs w:val="20"/>
                              </w:rPr>
                            </w:pPr>
                            <w:del w:id="356" w:author="Maino Vieytes, Christian (NIH/NIA/IRP) [F]" w:date="2023-11-15T09:29:00Z">
                              <w:r w:rsidRPr="006153D4" w:rsidDel="001F5A7E">
                                <w:rPr>
                                  <w:rFonts w:ascii="Times New Roman" w:hAnsi="Times New Roman" w:cs="Times New Roman"/>
                                  <w:sz w:val="20"/>
                                  <w:szCs w:val="20"/>
                                </w:rPr>
                                <w:delText>0.70 (0.57-0.87)**</w:delText>
                              </w:r>
                            </w:del>
                          </w:p>
                        </w:tc>
                        <w:tc>
                          <w:tcPr>
                            <w:tcW w:w="958" w:type="dxa"/>
                            <w:noWrap/>
                            <w:vAlign w:val="center"/>
                            <w:hideMark/>
                          </w:tcPr>
                          <w:p w14:paraId="6E74873E" w14:textId="02D6410C" w:rsidR="008E210F" w:rsidRPr="006153D4" w:rsidDel="001F5A7E" w:rsidRDefault="008E210F" w:rsidP="006153D4">
                            <w:pPr>
                              <w:jc w:val="center"/>
                              <w:rPr>
                                <w:del w:id="357" w:author="Maino Vieytes, Christian (NIH/NIA/IRP) [F]" w:date="2023-11-15T09:29:00Z"/>
                                <w:rFonts w:ascii="Times New Roman" w:hAnsi="Times New Roman" w:cs="Times New Roman"/>
                                <w:sz w:val="20"/>
                                <w:szCs w:val="20"/>
                              </w:rPr>
                            </w:pPr>
                            <w:del w:id="358" w:author="Maino Vieytes, Christian (NIH/NIA/IRP) [F]" w:date="2023-11-15T09:29:00Z">
                              <w:r w:rsidRPr="006153D4" w:rsidDel="001F5A7E">
                                <w:rPr>
                                  <w:rFonts w:ascii="Times New Roman" w:hAnsi="Times New Roman" w:cs="Times New Roman"/>
                                  <w:color w:val="000000"/>
                                  <w:sz w:val="20"/>
                                  <w:szCs w:val="20"/>
                                </w:rPr>
                                <w:delText>0.09</w:delText>
                              </w:r>
                            </w:del>
                          </w:p>
                        </w:tc>
                      </w:tr>
                      <w:tr w:rsidR="008E210F" w:rsidRPr="00D4402D" w:rsidDel="001F5A7E" w14:paraId="7F7EF21D" w14:textId="1723A6D1" w:rsidTr="006153D4">
                        <w:trPr>
                          <w:trHeight w:val="320"/>
                          <w:del w:id="359" w:author="Maino Vieytes, Christian (NIH/NIA/IRP) [F]" w:date="2023-11-15T09:29:00Z"/>
                        </w:trPr>
                        <w:tc>
                          <w:tcPr>
                            <w:tcW w:w="2317" w:type="dxa"/>
                            <w:tcBorders>
                              <w:bottom w:val="single" w:sz="4" w:space="0" w:color="auto"/>
                            </w:tcBorders>
                            <w:noWrap/>
                            <w:vAlign w:val="center"/>
                            <w:hideMark/>
                          </w:tcPr>
                          <w:p w14:paraId="38EB4ED3" w14:textId="143028DB" w:rsidR="008E210F" w:rsidRPr="00D4402D" w:rsidDel="001F5A7E" w:rsidRDefault="008E210F" w:rsidP="006153D4">
                            <w:pPr>
                              <w:rPr>
                                <w:del w:id="360" w:author="Maino Vieytes, Christian (NIH/NIA/IRP) [F]" w:date="2023-11-15T09:29:00Z"/>
                                <w:rFonts w:ascii="Times New Roman" w:hAnsi="Times New Roman" w:cs="Times New Roman"/>
                                <w:sz w:val="20"/>
                                <w:szCs w:val="20"/>
                              </w:rPr>
                            </w:pPr>
                            <w:del w:id="361" w:author="Maino Vieytes, Christian (NIH/NIA/IRP) [F]" w:date="2023-11-15T09:29:00Z">
                              <w:r w:rsidDel="001F5A7E">
                                <w:rPr>
                                  <w:rFonts w:ascii="Times New Roman" w:hAnsi="Times New Roman" w:cs="Times New Roman"/>
                                  <w:sz w:val="20"/>
                                  <w:szCs w:val="20"/>
                                </w:rPr>
                                <w:delText>Prudent #2</w:delText>
                              </w:r>
                              <w:r w:rsidRPr="00173966" w:rsidDel="001F5A7E">
                                <w:rPr>
                                  <w:rFonts w:ascii="Times New Roman" w:hAnsi="Times New Roman" w:cs="Times New Roman"/>
                                  <w:b/>
                                  <w:bCs/>
                                  <w:sz w:val="20"/>
                                  <w:szCs w:val="20"/>
                                  <w:vertAlign w:val="superscript"/>
                                  <w:lang w:bidi="en-US"/>
                                </w:rPr>
                                <w:delText>‡</w:delText>
                              </w:r>
                            </w:del>
                          </w:p>
                        </w:tc>
                        <w:tc>
                          <w:tcPr>
                            <w:tcW w:w="720" w:type="dxa"/>
                            <w:tcBorders>
                              <w:bottom w:val="single" w:sz="4" w:space="0" w:color="auto"/>
                            </w:tcBorders>
                            <w:noWrap/>
                            <w:vAlign w:val="center"/>
                            <w:hideMark/>
                          </w:tcPr>
                          <w:p w14:paraId="363BC414" w14:textId="7CF1B553" w:rsidR="008E210F" w:rsidRPr="00D4402D" w:rsidDel="001F5A7E" w:rsidRDefault="008E210F" w:rsidP="006153D4">
                            <w:pPr>
                              <w:jc w:val="center"/>
                              <w:rPr>
                                <w:del w:id="362" w:author="Maino Vieytes, Christian (NIH/NIA/IRP) [F]" w:date="2023-11-15T09:29:00Z"/>
                                <w:rFonts w:ascii="Times New Roman" w:hAnsi="Times New Roman" w:cs="Times New Roman"/>
                                <w:sz w:val="20"/>
                                <w:szCs w:val="20"/>
                              </w:rPr>
                            </w:pPr>
                            <w:del w:id="363" w:author="Maino Vieytes, Christian (NIH/NIA/IRP) [F]" w:date="2023-11-15T09:29:00Z">
                              <w:r w:rsidRPr="00D4402D" w:rsidDel="001F5A7E">
                                <w:rPr>
                                  <w:rFonts w:ascii="Times New Roman" w:hAnsi="Times New Roman" w:cs="Times New Roman"/>
                                  <w:sz w:val="20"/>
                                  <w:szCs w:val="20"/>
                                </w:rPr>
                                <w:delText>2493</w:delText>
                              </w:r>
                            </w:del>
                          </w:p>
                        </w:tc>
                        <w:tc>
                          <w:tcPr>
                            <w:tcW w:w="720" w:type="dxa"/>
                            <w:tcBorders>
                              <w:bottom w:val="single" w:sz="4" w:space="0" w:color="auto"/>
                            </w:tcBorders>
                            <w:noWrap/>
                            <w:vAlign w:val="center"/>
                            <w:hideMark/>
                          </w:tcPr>
                          <w:p w14:paraId="2DDDFB6C" w14:textId="5082EBD6" w:rsidR="008E210F" w:rsidRPr="00D4402D" w:rsidDel="001F5A7E" w:rsidRDefault="008E210F" w:rsidP="006153D4">
                            <w:pPr>
                              <w:jc w:val="center"/>
                              <w:rPr>
                                <w:del w:id="364" w:author="Maino Vieytes, Christian (NIH/NIA/IRP) [F]" w:date="2023-11-15T09:29:00Z"/>
                                <w:rFonts w:ascii="Times New Roman" w:hAnsi="Times New Roman" w:cs="Times New Roman"/>
                                <w:sz w:val="20"/>
                                <w:szCs w:val="20"/>
                              </w:rPr>
                            </w:pPr>
                            <w:del w:id="365" w:author="Maino Vieytes, Christian (NIH/NIA/IRP) [F]" w:date="2023-11-15T09:29:00Z">
                              <w:r w:rsidRPr="00D4402D" w:rsidDel="001F5A7E">
                                <w:rPr>
                                  <w:rFonts w:ascii="Times New Roman" w:hAnsi="Times New Roman" w:cs="Times New Roman"/>
                                  <w:sz w:val="20"/>
                                  <w:szCs w:val="20"/>
                                </w:rPr>
                                <w:delText>1.00</w:delText>
                              </w:r>
                            </w:del>
                          </w:p>
                        </w:tc>
                        <w:tc>
                          <w:tcPr>
                            <w:tcW w:w="1616" w:type="dxa"/>
                            <w:tcBorders>
                              <w:bottom w:val="single" w:sz="4" w:space="0" w:color="auto"/>
                            </w:tcBorders>
                            <w:noWrap/>
                            <w:vAlign w:val="center"/>
                            <w:hideMark/>
                          </w:tcPr>
                          <w:p w14:paraId="38033501" w14:textId="5C34FE8B" w:rsidR="008E210F" w:rsidRPr="006153D4" w:rsidDel="001F5A7E" w:rsidRDefault="008E210F" w:rsidP="006153D4">
                            <w:pPr>
                              <w:jc w:val="center"/>
                              <w:rPr>
                                <w:del w:id="366" w:author="Maino Vieytes, Christian (NIH/NIA/IRP) [F]" w:date="2023-11-15T09:29:00Z"/>
                                <w:rFonts w:ascii="Times New Roman" w:hAnsi="Times New Roman" w:cs="Times New Roman"/>
                                <w:sz w:val="20"/>
                                <w:szCs w:val="20"/>
                              </w:rPr>
                            </w:pPr>
                            <w:del w:id="367" w:author="Maino Vieytes, Christian (NIH/NIA/IRP) [F]" w:date="2023-11-15T09:29:00Z">
                              <w:r w:rsidRPr="006153D4" w:rsidDel="001F5A7E">
                                <w:rPr>
                                  <w:rFonts w:ascii="Times New Roman" w:hAnsi="Times New Roman" w:cs="Times New Roman"/>
                                  <w:sz w:val="20"/>
                                  <w:szCs w:val="20"/>
                                </w:rPr>
                                <w:delText>0.80 (0.41-1.57)</w:delText>
                              </w:r>
                            </w:del>
                          </w:p>
                        </w:tc>
                        <w:tc>
                          <w:tcPr>
                            <w:tcW w:w="1716" w:type="dxa"/>
                            <w:tcBorders>
                              <w:bottom w:val="single" w:sz="4" w:space="0" w:color="auto"/>
                            </w:tcBorders>
                            <w:noWrap/>
                            <w:vAlign w:val="center"/>
                            <w:hideMark/>
                          </w:tcPr>
                          <w:p w14:paraId="6E1527E0" w14:textId="01700932" w:rsidR="008E210F" w:rsidRPr="006153D4" w:rsidDel="001F5A7E" w:rsidRDefault="008E210F" w:rsidP="006153D4">
                            <w:pPr>
                              <w:jc w:val="center"/>
                              <w:rPr>
                                <w:del w:id="368" w:author="Maino Vieytes, Christian (NIH/NIA/IRP) [F]" w:date="2023-11-15T09:29:00Z"/>
                                <w:rFonts w:ascii="Times New Roman" w:hAnsi="Times New Roman" w:cs="Times New Roman"/>
                                <w:sz w:val="20"/>
                                <w:szCs w:val="20"/>
                              </w:rPr>
                            </w:pPr>
                            <w:del w:id="369" w:author="Maino Vieytes, Christian (NIH/NIA/IRP) [F]" w:date="2023-11-15T09:29:00Z">
                              <w:r w:rsidRPr="006153D4" w:rsidDel="001F5A7E">
                                <w:rPr>
                                  <w:rFonts w:ascii="Times New Roman" w:hAnsi="Times New Roman" w:cs="Times New Roman"/>
                                  <w:sz w:val="20"/>
                                  <w:szCs w:val="20"/>
                                </w:rPr>
                                <w:delText>1.01 (0.52-1.96)</w:delText>
                              </w:r>
                            </w:del>
                          </w:p>
                        </w:tc>
                        <w:tc>
                          <w:tcPr>
                            <w:tcW w:w="1716" w:type="dxa"/>
                            <w:tcBorders>
                              <w:bottom w:val="single" w:sz="4" w:space="0" w:color="auto"/>
                            </w:tcBorders>
                            <w:noWrap/>
                            <w:vAlign w:val="center"/>
                            <w:hideMark/>
                          </w:tcPr>
                          <w:p w14:paraId="3CA7A546" w14:textId="0162ABFA" w:rsidR="008E210F" w:rsidRPr="006153D4" w:rsidDel="001F5A7E" w:rsidRDefault="008E210F" w:rsidP="006153D4">
                            <w:pPr>
                              <w:jc w:val="center"/>
                              <w:rPr>
                                <w:del w:id="370" w:author="Maino Vieytes, Christian (NIH/NIA/IRP) [F]" w:date="2023-11-15T09:29:00Z"/>
                                <w:rFonts w:ascii="Times New Roman" w:hAnsi="Times New Roman" w:cs="Times New Roman"/>
                                <w:sz w:val="20"/>
                                <w:szCs w:val="20"/>
                              </w:rPr>
                            </w:pPr>
                            <w:del w:id="371" w:author="Maino Vieytes, Christian (NIH/NIA/IRP) [F]" w:date="2023-11-15T09:29:00Z">
                              <w:r w:rsidRPr="006153D4" w:rsidDel="001F5A7E">
                                <w:rPr>
                                  <w:rFonts w:ascii="Times New Roman" w:hAnsi="Times New Roman" w:cs="Times New Roman"/>
                                  <w:sz w:val="20"/>
                                  <w:szCs w:val="20"/>
                                </w:rPr>
                                <w:delText>0.92 (0.45-1.85)</w:delText>
                              </w:r>
                            </w:del>
                          </w:p>
                        </w:tc>
                        <w:tc>
                          <w:tcPr>
                            <w:tcW w:w="1816" w:type="dxa"/>
                            <w:tcBorders>
                              <w:bottom w:val="single" w:sz="4" w:space="0" w:color="auto"/>
                            </w:tcBorders>
                            <w:noWrap/>
                            <w:vAlign w:val="center"/>
                            <w:hideMark/>
                          </w:tcPr>
                          <w:p w14:paraId="067C53A9" w14:textId="71FCDD83" w:rsidR="008E210F" w:rsidRPr="006153D4" w:rsidDel="001F5A7E" w:rsidRDefault="008E210F" w:rsidP="006153D4">
                            <w:pPr>
                              <w:jc w:val="center"/>
                              <w:rPr>
                                <w:del w:id="372" w:author="Maino Vieytes, Christian (NIH/NIA/IRP) [F]" w:date="2023-11-15T09:29:00Z"/>
                                <w:rFonts w:ascii="Times New Roman" w:hAnsi="Times New Roman" w:cs="Times New Roman"/>
                                <w:sz w:val="20"/>
                                <w:szCs w:val="20"/>
                              </w:rPr>
                            </w:pPr>
                            <w:del w:id="373" w:author="Maino Vieytes, Christian (NIH/NIA/IRP) [F]" w:date="2023-11-15T09:29:00Z">
                              <w:r w:rsidRPr="006153D4" w:rsidDel="001F5A7E">
                                <w:rPr>
                                  <w:rFonts w:ascii="Times New Roman" w:hAnsi="Times New Roman" w:cs="Times New Roman"/>
                                  <w:sz w:val="20"/>
                                  <w:szCs w:val="20"/>
                                </w:rPr>
                                <w:delText>1.21 (0.54-2.71)</w:delText>
                              </w:r>
                            </w:del>
                          </w:p>
                        </w:tc>
                        <w:tc>
                          <w:tcPr>
                            <w:tcW w:w="1000" w:type="dxa"/>
                            <w:tcBorders>
                              <w:bottom w:val="single" w:sz="4" w:space="0" w:color="auto"/>
                            </w:tcBorders>
                            <w:noWrap/>
                            <w:vAlign w:val="center"/>
                            <w:hideMark/>
                          </w:tcPr>
                          <w:p w14:paraId="6AA23D14" w14:textId="5F76014D" w:rsidR="008E210F" w:rsidRPr="006153D4" w:rsidDel="001F5A7E" w:rsidRDefault="008E210F" w:rsidP="006153D4">
                            <w:pPr>
                              <w:jc w:val="center"/>
                              <w:rPr>
                                <w:del w:id="374" w:author="Maino Vieytes, Christian (NIH/NIA/IRP) [F]" w:date="2023-11-15T09:29:00Z"/>
                                <w:rFonts w:ascii="Times New Roman" w:hAnsi="Times New Roman" w:cs="Times New Roman"/>
                                <w:sz w:val="20"/>
                                <w:szCs w:val="20"/>
                              </w:rPr>
                            </w:pPr>
                            <w:del w:id="375" w:author="Maino Vieytes, Christian (NIH/NIA/IRP) [F]" w:date="2023-11-15T09:29:00Z">
                              <w:r w:rsidRPr="006153D4" w:rsidDel="001F5A7E">
                                <w:rPr>
                                  <w:rFonts w:ascii="Times New Roman" w:hAnsi="Times New Roman" w:cs="Times New Roman"/>
                                  <w:sz w:val="20"/>
                                  <w:szCs w:val="20"/>
                                </w:rPr>
                                <w:delText>0.50</w:delText>
                              </w:r>
                            </w:del>
                          </w:p>
                        </w:tc>
                        <w:tc>
                          <w:tcPr>
                            <w:tcW w:w="1816" w:type="dxa"/>
                            <w:tcBorders>
                              <w:bottom w:val="single" w:sz="4" w:space="0" w:color="auto"/>
                            </w:tcBorders>
                            <w:noWrap/>
                            <w:vAlign w:val="center"/>
                            <w:hideMark/>
                          </w:tcPr>
                          <w:p w14:paraId="6D0E1B6E" w14:textId="66FD709D" w:rsidR="008E210F" w:rsidRPr="006153D4" w:rsidDel="001F5A7E" w:rsidRDefault="008E210F" w:rsidP="006153D4">
                            <w:pPr>
                              <w:jc w:val="center"/>
                              <w:rPr>
                                <w:del w:id="376" w:author="Maino Vieytes, Christian (NIH/NIA/IRP) [F]" w:date="2023-11-15T09:29:00Z"/>
                                <w:rFonts w:ascii="Times New Roman" w:hAnsi="Times New Roman" w:cs="Times New Roman"/>
                                <w:sz w:val="20"/>
                                <w:szCs w:val="20"/>
                              </w:rPr>
                            </w:pPr>
                            <w:del w:id="377" w:author="Maino Vieytes, Christian (NIH/NIA/IRP) [F]" w:date="2023-11-15T09:29:00Z">
                              <w:r w:rsidRPr="006153D4" w:rsidDel="001F5A7E">
                                <w:rPr>
                                  <w:rFonts w:ascii="Times New Roman" w:hAnsi="Times New Roman" w:cs="Times New Roman"/>
                                  <w:sz w:val="20"/>
                                  <w:szCs w:val="20"/>
                                </w:rPr>
                                <w:delText>1.09 (0.88-1.33)</w:delText>
                              </w:r>
                            </w:del>
                          </w:p>
                        </w:tc>
                        <w:tc>
                          <w:tcPr>
                            <w:tcW w:w="958" w:type="dxa"/>
                            <w:tcBorders>
                              <w:bottom w:val="single" w:sz="4" w:space="0" w:color="auto"/>
                            </w:tcBorders>
                            <w:noWrap/>
                            <w:vAlign w:val="center"/>
                            <w:hideMark/>
                          </w:tcPr>
                          <w:p w14:paraId="513F2BC4" w14:textId="6BA7959D" w:rsidR="008E210F" w:rsidRPr="006153D4" w:rsidDel="001F5A7E" w:rsidRDefault="008E210F" w:rsidP="006153D4">
                            <w:pPr>
                              <w:jc w:val="center"/>
                              <w:rPr>
                                <w:del w:id="378" w:author="Maino Vieytes, Christian (NIH/NIA/IRP) [F]" w:date="2023-11-15T09:29:00Z"/>
                                <w:rFonts w:ascii="Times New Roman" w:hAnsi="Times New Roman" w:cs="Times New Roman"/>
                                <w:sz w:val="20"/>
                                <w:szCs w:val="20"/>
                              </w:rPr>
                            </w:pPr>
                            <w:del w:id="379" w:author="Maino Vieytes, Christian (NIH/NIA/IRP) [F]" w:date="2023-11-15T09:29:00Z">
                              <w:r w:rsidRPr="006153D4" w:rsidDel="001F5A7E">
                                <w:rPr>
                                  <w:rFonts w:ascii="Times New Roman" w:hAnsi="Times New Roman" w:cs="Times New Roman"/>
                                  <w:color w:val="000000"/>
                                  <w:sz w:val="20"/>
                                  <w:szCs w:val="20"/>
                                </w:rPr>
                                <w:delText>0.53</w:delText>
                              </w:r>
                            </w:del>
                          </w:p>
                        </w:tc>
                      </w:tr>
                      <w:tr w:rsidR="008E210F" w:rsidRPr="00D4402D" w:rsidDel="001F5A7E" w14:paraId="5A7E66A8" w14:textId="1F53AFE1" w:rsidTr="00D31C48">
                        <w:trPr>
                          <w:trHeight w:val="320"/>
                          <w:del w:id="380" w:author="Maino Vieytes, Christian (NIH/NIA/IRP) [F]" w:date="2023-11-15T09:29:00Z"/>
                        </w:trPr>
                        <w:tc>
                          <w:tcPr>
                            <w:tcW w:w="2317" w:type="dxa"/>
                            <w:tcBorders>
                              <w:bottom w:val="single" w:sz="4" w:space="0" w:color="auto"/>
                            </w:tcBorders>
                            <w:noWrap/>
                            <w:vAlign w:val="center"/>
                          </w:tcPr>
                          <w:p w14:paraId="441B42AA" w14:textId="6CEC38F0" w:rsidR="008E210F" w:rsidDel="001F5A7E" w:rsidRDefault="008E210F" w:rsidP="004B1377">
                            <w:pPr>
                              <w:rPr>
                                <w:del w:id="381" w:author="Maino Vieytes, Christian (NIH/NIA/IRP) [F]" w:date="2023-11-15T09:29:00Z"/>
                                <w:rFonts w:ascii="Times New Roman" w:hAnsi="Times New Roman" w:cs="Times New Roman"/>
                                <w:sz w:val="20"/>
                                <w:szCs w:val="20"/>
                              </w:rPr>
                            </w:pPr>
                            <w:del w:id="382" w:author="Maino Vieytes, Christian (NIH/NIA/IRP) [F]" w:date="2023-11-15T09:29:00Z">
                              <w:r w:rsidDel="001F5A7E">
                                <w:rPr>
                                  <w:rFonts w:ascii="Times New Roman" w:hAnsi="Times New Roman" w:cs="Times New Roman"/>
                                  <w:sz w:val="20"/>
                                  <w:szCs w:val="20"/>
                                </w:rPr>
                                <w:delText>HEI-2015</w:delText>
                              </w:r>
                              <w:r w:rsidRPr="00B50EC4" w:rsidDel="001F5A7E">
                                <w:rPr>
                                  <w:rFonts w:ascii="Times New Roman" w:hAnsi="Times New Roman" w:cs="Times New Roman"/>
                                  <w:sz w:val="20"/>
                                  <w:szCs w:val="20"/>
                                  <w:vertAlign w:val="superscript"/>
                                </w:rPr>
                                <w:delText>e</w:delText>
                              </w:r>
                            </w:del>
                          </w:p>
                        </w:tc>
                        <w:tc>
                          <w:tcPr>
                            <w:tcW w:w="720" w:type="dxa"/>
                            <w:tcBorders>
                              <w:bottom w:val="single" w:sz="4" w:space="0" w:color="auto"/>
                            </w:tcBorders>
                            <w:noWrap/>
                            <w:vAlign w:val="center"/>
                          </w:tcPr>
                          <w:p w14:paraId="64D93E76" w14:textId="6FCA8A41" w:rsidR="008E210F" w:rsidRPr="004B1377" w:rsidDel="001F5A7E" w:rsidRDefault="008E210F" w:rsidP="00D31C48">
                            <w:pPr>
                              <w:jc w:val="center"/>
                              <w:rPr>
                                <w:del w:id="383" w:author="Maino Vieytes, Christian (NIH/NIA/IRP) [F]" w:date="2023-11-15T09:29:00Z"/>
                                <w:rFonts w:ascii="Times New Roman" w:hAnsi="Times New Roman" w:cs="Times New Roman"/>
                                <w:sz w:val="20"/>
                                <w:szCs w:val="20"/>
                              </w:rPr>
                            </w:pPr>
                            <w:del w:id="384" w:author="Maino Vieytes, Christian (NIH/NIA/IRP) [F]" w:date="2023-11-15T09:29:00Z">
                              <w:r w:rsidRPr="004B1377" w:rsidDel="001F5A7E">
                                <w:rPr>
                                  <w:rFonts w:ascii="Times New Roman" w:hAnsi="Times New Roman" w:cs="Times New Roman"/>
                                  <w:color w:val="000000"/>
                                  <w:sz w:val="20"/>
                                  <w:szCs w:val="20"/>
                                </w:rPr>
                                <w:delText>2493</w:delText>
                              </w:r>
                            </w:del>
                          </w:p>
                        </w:tc>
                        <w:tc>
                          <w:tcPr>
                            <w:tcW w:w="720" w:type="dxa"/>
                            <w:tcBorders>
                              <w:bottom w:val="single" w:sz="4" w:space="0" w:color="auto"/>
                            </w:tcBorders>
                            <w:noWrap/>
                            <w:vAlign w:val="center"/>
                          </w:tcPr>
                          <w:p w14:paraId="7D3E1260" w14:textId="121DF806" w:rsidR="008E210F" w:rsidRPr="004B1377" w:rsidDel="001F5A7E" w:rsidRDefault="008E210F" w:rsidP="00D31C48">
                            <w:pPr>
                              <w:jc w:val="center"/>
                              <w:rPr>
                                <w:del w:id="385" w:author="Maino Vieytes, Christian (NIH/NIA/IRP) [F]" w:date="2023-11-15T09:29:00Z"/>
                                <w:rFonts w:ascii="Times New Roman" w:hAnsi="Times New Roman" w:cs="Times New Roman"/>
                                <w:sz w:val="20"/>
                                <w:szCs w:val="20"/>
                              </w:rPr>
                            </w:pPr>
                            <w:del w:id="386" w:author="Maino Vieytes, Christian (NIH/NIA/IRP) [F]" w:date="2023-11-15T09:29:00Z">
                              <w:r w:rsidRPr="004B1377" w:rsidDel="001F5A7E">
                                <w:rPr>
                                  <w:rFonts w:ascii="Times New Roman" w:hAnsi="Times New Roman" w:cs="Times New Roman"/>
                                  <w:color w:val="000000"/>
                                  <w:sz w:val="20"/>
                                  <w:szCs w:val="20"/>
                                </w:rPr>
                                <w:delText>1.00</w:delText>
                              </w:r>
                            </w:del>
                          </w:p>
                        </w:tc>
                        <w:tc>
                          <w:tcPr>
                            <w:tcW w:w="1616" w:type="dxa"/>
                            <w:tcBorders>
                              <w:bottom w:val="single" w:sz="4" w:space="0" w:color="auto"/>
                            </w:tcBorders>
                            <w:noWrap/>
                            <w:vAlign w:val="center"/>
                          </w:tcPr>
                          <w:p w14:paraId="5153E117" w14:textId="57075935" w:rsidR="008E210F" w:rsidRPr="004B1377" w:rsidDel="001F5A7E" w:rsidRDefault="008E210F" w:rsidP="00D31C48">
                            <w:pPr>
                              <w:jc w:val="center"/>
                              <w:rPr>
                                <w:del w:id="387" w:author="Maino Vieytes, Christian (NIH/NIA/IRP) [F]" w:date="2023-11-15T09:29:00Z"/>
                                <w:rFonts w:ascii="Times New Roman" w:hAnsi="Times New Roman" w:cs="Times New Roman"/>
                                <w:sz w:val="20"/>
                                <w:szCs w:val="20"/>
                              </w:rPr>
                            </w:pPr>
                            <w:del w:id="388" w:author="Maino Vieytes, Christian (NIH/NIA/IRP) [F]" w:date="2023-11-15T09:29:00Z">
                              <w:r w:rsidRPr="004B1377" w:rsidDel="001F5A7E">
                                <w:rPr>
                                  <w:rFonts w:ascii="Times New Roman" w:hAnsi="Times New Roman" w:cs="Times New Roman"/>
                                  <w:color w:val="000000"/>
                                  <w:sz w:val="20"/>
                                  <w:szCs w:val="20"/>
                                </w:rPr>
                                <w:delText>0.96 (0.43-2.12)</w:delText>
                              </w:r>
                            </w:del>
                          </w:p>
                        </w:tc>
                        <w:tc>
                          <w:tcPr>
                            <w:tcW w:w="1716" w:type="dxa"/>
                            <w:tcBorders>
                              <w:bottom w:val="single" w:sz="4" w:space="0" w:color="auto"/>
                            </w:tcBorders>
                            <w:noWrap/>
                            <w:vAlign w:val="center"/>
                          </w:tcPr>
                          <w:p w14:paraId="19EEFEB5" w14:textId="33D4C0E1" w:rsidR="008E210F" w:rsidRPr="004B1377" w:rsidDel="001F5A7E" w:rsidRDefault="008E210F" w:rsidP="00D31C48">
                            <w:pPr>
                              <w:jc w:val="center"/>
                              <w:rPr>
                                <w:del w:id="389" w:author="Maino Vieytes, Christian (NIH/NIA/IRP) [F]" w:date="2023-11-15T09:29:00Z"/>
                                <w:rFonts w:ascii="Times New Roman" w:hAnsi="Times New Roman" w:cs="Times New Roman"/>
                                <w:sz w:val="20"/>
                                <w:szCs w:val="20"/>
                              </w:rPr>
                            </w:pPr>
                            <w:del w:id="390" w:author="Maino Vieytes, Christian (NIH/NIA/IRP) [F]" w:date="2023-11-15T09:29:00Z">
                              <w:r w:rsidRPr="004B1377" w:rsidDel="001F5A7E">
                                <w:rPr>
                                  <w:rFonts w:ascii="Times New Roman" w:hAnsi="Times New Roman" w:cs="Times New Roman"/>
                                  <w:color w:val="000000"/>
                                  <w:sz w:val="20"/>
                                  <w:szCs w:val="20"/>
                                </w:rPr>
                                <w:delText>1.14 (0.62-2.10)</w:delText>
                              </w:r>
                            </w:del>
                          </w:p>
                        </w:tc>
                        <w:tc>
                          <w:tcPr>
                            <w:tcW w:w="1716" w:type="dxa"/>
                            <w:tcBorders>
                              <w:bottom w:val="single" w:sz="4" w:space="0" w:color="auto"/>
                            </w:tcBorders>
                            <w:noWrap/>
                            <w:vAlign w:val="center"/>
                          </w:tcPr>
                          <w:p w14:paraId="00AE26F2" w14:textId="65872D28" w:rsidR="008E210F" w:rsidRPr="004B1377" w:rsidDel="001F5A7E" w:rsidRDefault="008E210F" w:rsidP="00D31C48">
                            <w:pPr>
                              <w:jc w:val="center"/>
                              <w:rPr>
                                <w:del w:id="391" w:author="Maino Vieytes, Christian (NIH/NIA/IRP) [F]" w:date="2023-11-15T09:29:00Z"/>
                                <w:rFonts w:ascii="Times New Roman" w:hAnsi="Times New Roman" w:cs="Times New Roman"/>
                                <w:sz w:val="20"/>
                                <w:szCs w:val="20"/>
                              </w:rPr>
                            </w:pPr>
                            <w:del w:id="392" w:author="Maino Vieytes, Christian (NIH/NIA/IRP) [F]" w:date="2023-11-15T09:29:00Z">
                              <w:r w:rsidRPr="004B1377" w:rsidDel="001F5A7E">
                                <w:rPr>
                                  <w:rFonts w:ascii="Times New Roman" w:hAnsi="Times New Roman" w:cs="Times New Roman"/>
                                  <w:color w:val="000000"/>
                                  <w:sz w:val="20"/>
                                  <w:szCs w:val="20"/>
                                </w:rPr>
                                <w:delText>0.84 (0.45-1.58)</w:delText>
                              </w:r>
                            </w:del>
                          </w:p>
                        </w:tc>
                        <w:tc>
                          <w:tcPr>
                            <w:tcW w:w="1816" w:type="dxa"/>
                            <w:tcBorders>
                              <w:bottom w:val="single" w:sz="4" w:space="0" w:color="auto"/>
                            </w:tcBorders>
                            <w:noWrap/>
                            <w:vAlign w:val="center"/>
                          </w:tcPr>
                          <w:p w14:paraId="3418C671" w14:textId="54533031" w:rsidR="008E210F" w:rsidRPr="004B1377" w:rsidDel="001F5A7E" w:rsidRDefault="008E210F" w:rsidP="00D31C48">
                            <w:pPr>
                              <w:jc w:val="center"/>
                              <w:rPr>
                                <w:del w:id="393" w:author="Maino Vieytes, Christian (NIH/NIA/IRP) [F]" w:date="2023-11-15T09:29:00Z"/>
                                <w:rFonts w:ascii="Times New Roman" w:hAnsi="Times New Roman" w:cs="Times New Roman"/>
                                <w:sz w:val="20"/>
                                <w:szCs w:val="20"/>
                              </w:rPr>
                            </w:pPr>
                            <w:del w:id="394" w:author="Maino Vieytes, Christian (NIH/NIA/IRP) [F]" w:date="2023-11-15T09:29:00Z">
                              <w:r w:rsidRPr="004B1377" w:rsidDel="001F5A7E">
                                <w:rPr>
                                  <w:rFonts w:ascii="Times New Roman" w:hAnsi="Times New Roman" w:cs="Times New Roman"/>
                                  <w:color w:val="000000"/>
                                  <w:sz w:val="20"/>
                                  <w:szCs w:val="20"/>
                                </w:rPr>
                                <w:delText>1.00 (0.47-2.12)</w:delText>
                              </w:r>
                            </w:del>
                          </w:p>
                        </w:tc>
                        <w:tc>
                          <w:tcPr>
                            <w:tcW w:w="1000" w:type="dxa"/>
                            <w:tcBorders>
                              <w:bottom w:val="single" w:sz="4" w:space="0" w:color="auto"/>
                            </w:tcBorders>
                            <w:noWrap/>
                            <w:vAlign w:val="center"/>
                          </w:tcPr>
                          <w:p w14:paraId="35819D31" w14:textId="5FB00BB0" w:rsidR="008E210F" w:rsidRPr="004B1377" w:rsidDel="001F5A7E" w:rsidRDefault="008E210F" w:rsidP="00D31C48">
                            <w:pPr>
                              <w:jc w:val="center"/>
                              <w:rPr>
                                <w:del w:id="395" w:author="Maino Vieytes, Christian (NIH/NIA/IRP) [F]" w:date="2023-11-15T09:29:00Z"/>
                                <w:rFonts w:ascii="Times New Roman" w:hAnsi="Times New Roman" w:cs="Times New Roman"/>
                                <w:sz w:val="20"/>
                                <w:szCs w:val="20"/>
                              </w:rPr>
                            </w:pPr>
                            <w:del w:id="396" w:author="Maino Vieytes, Christian (NIH/NIA/IRP) [F]" w:date="2023-11-15T09:29:00Z">
                              <w:r w:rsidRPr="004B1377" w:rsidDel="001F5A7E">
                                <w:rPr>
                                  <w:rFonts w:ascii="Times New Roman" w:hAnsi="Times New Roman" w:cs="Times New Roman"/>
                                  <w:color w:val="000000"/>
                                  <w:sz w:val="20"/>
                                  <w:szCs w:val="20"/>
                                </w:rPr>
                                <w:delText>0.92</w:delText>
                              </w:r>
                            </w:del>
                          </w:p>
                        </w:tc>
                        <w:tc>
                          <w:tcPr>
                            <w:tcW w:w="1816" w:type="dxa"/>
                            <w:tcBorders>
                              <w:bottom w:val="single" w:sz="4" w:space="0" w:color="auto"/>
                            </w:tcBorders>
                            <w:noWrap/>
                            <w:vAlign w:val="center"/>
                          </w:tcPr>
                          <w:p w14:paraId="4878325C" w14:textId="1DFDA501" w:rsidR="008E210F" w:rsidRPr="004B1377" w:rsidDel="001F5A7E" w:rsidRDefault="008E210F" w:rsidP="00D31C48">
                            <w:pPr>
                              <w:jc w:val="center"/>
                              <w:rPr>
                                <w:del w:id="397" w:author="Maino Vieytes, Christian (NIH/NIA/IRP) [F]" w:date="2023-11-15T09:29:00Z"/>
                                <w:rFonts w:ascii="Times New Roman" w:hAnsi="Times New Roman" w:cs="Times New Roman"/>
                                <w:sz w:val="20"/>
                                <w:szCs w:val="20"/>
                              </w:rPr>
                            </w:pPr>
                            <w:del w:id="398" w:author="Maino Vieytes, Christian (NIH/NIA/IRP) [F]" w:date="2023-11-15T09:29:00Z">
                              <w:r w:rsidRPr="004B1377" w:rsidDel="001F5A7E">
                                <w:rPr>
                                  <w:rFonts w:ascii="Times New Roman" w:hAnsi="Times New Roman" w:cs="Times New Roman"/>
                                  <w:color w:val="000000"/>
                                  <w:sz w:val="20"/>
                                  <w:szCs w:val="20"/>
                                </w:rPr>
                                <w:delText>0.99 (0.78-1.25)</w:delText>
                              </w:r>
                            </w:del>
                          </w:p>
                        </w:tc>
                        <w:tc>
                          <w:tcPr>
                            <w:tcW w:w="958" w:type="dxa"/>
                            <w:tcBorders>
                              <w:bottom w:val="single" w:sz="4" w:space="0" w:color="auto"/>
                            </w:tcBorders>
                            <w:noWrap/>
                            <w:vAlign w:val="center"/>
                          </w:tcPr>
                          <w:p w14:paraId="4630D594" w14:textId="42F3D589" w:rsidR="008E210F" w:rsidRPr="004B1377" w:rsidDel="001F5A7E" w:rsidRDefault="008E210F" w:rsidP="00D31C48">
                            <w:pPr>
                              <w:jc w:val="center"/>
                              <w:rPr>
                                <w:del w:id="399" w:author="Maino Vieytes, Christian (NIH/NIA/IRP) [F]" w:date="2023-11-15T09:29:00Z"/>
                                <w:rFonts w:ascii="Times New Roman" w:hAnsi="Times New Roman" w:cs="Times New Roman"/>
                                <w:color w:val="000000"/>
                                <w:sz w:val="20"/>
                                <w:szCs w:val="20"/>
                              </w:rPr>
                            </w:pPr>
                            <w:del w:id="400" w:author="Maino Vieytes, Christian (NIH/NIA/IRP) [F]" w:date="2023-11-15T09:29:00Z">
                              <w:r w:rsidRPr="004B1377" w:rsidDel="001F5A7E">
                                <w:rPr>
                                  <w:rFonts w:ascii="Times New Roman" w:hAnsi="Times New Roman" w:cs="Times New Roman"/>
                                  <w:color w:val="000000"/>
                                  <w:sz w:val="20"/>
                                  <w:szCs w:val="20"/>
                                </w:rPr>
                                <w:delText>0.93</w:delText>
                              </w:r>
                            </w:del>
                          </w:p>
                        </w:tc>
                      </w:tr>
                      <w:tr w:rsidR="008E210F" w:rsidRPr="00D4402D" w14:paraId="70E13CC7" w14:textId="77777777" w:rsidTr="00AB163E">
                        <w:trPr>
                          <w:trHeight w:val="320"/>
                        </w:trPr>
                        <w:tc>
                          <w:tcPr>
                            <w:tcW w:w="14395" w:type="dxa"/>
                            <w:gridSpan w:val="10"/>
                            <w:tcBorders>
                              <w:left w:val="nil"/>
                              <w:bottom w:val="nil"/>
                              <w:right w:val="nil"/>
                            </w:tcBorders>
                            <w:noWrap/>
                            <w:vAlign w:val="center"/>
                          </w:tcPr>
                          <w:p w14:paraId="3E351758" w14:textId="77777777" w:rsidR="008E210F" w:rsidRPr="00173966" w:rsidRDefault="008E210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15CD5C6B"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025F395C"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1A2832A6"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132BD4F0" w14:textId="77777777" w:rsidR="008E210F" w:rsidRDefault="008E210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weekly MET minutes, and the Charlson Comorbidity Index score</w:t>
                            </w:r>
                            <w:r>
                              <w:rPr>
                                <w:rFonts w:ascii="Times New Roman" w:hAnsi="Times New Roman" w:cs="Times New Roman"/>
                                <w:sz w:val="20"/>
                                <w:szCs w:val="20"/>
                                <w:lang w:bidi="en-US"/>
                              </w:rPr>
                              <w:t>.</w:t>
                            </w:r>
                          </w:p>
                          <w:p w14:paraId="1394C25F" w14:textId="77777777" w:rsidR="008E210F" w:rsidRDefault="008E210F" w:rsidP="006153D4">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e</w:t>
                            </w:r>
                            <w:r w:rsidRPr="00136031">
                              <w:rPr>
                                <w:rFonts w:ascii="Times New Roman" w:hAnsi="Times New Roman" w:cs="Times New Roman"/>
                                <w:sz w:val="20"/>
                                <w:szCs w:val="20"/>
                                <w:vertAlign w:val="superscript"/>
                                <w:lang w:bidi="en-US"/>
                              </w:rPr>
                              <w:t xml:space="preserve"> </w:t>
                            </w:r>
                            <w:r w:rsidRPr="00136031">
                              <w:rPr>
                                <w:rFonts w:ascii="Times New Roman" w:hAnsi="Times New Roman" w:cs="Times New Roman"/>
                                <w:sz w:val="20"/>
                                <w:szCs w:val="20"/>
                                <w:lang w:bidi="en-US"/>
                              </w:rPr>
                              <w:t>Healthy Eating Index 2015</w:t>
                            </w:r>
                          </w:p>
                          <w:p w14:paraId="4CF17F6B" w14:textId="77777777" w:rsidR="008E210F" w:rsidRPr="00136031" w:rsidRDefault="008E210F" w:rsidP="006153D4">
                            <w:pPr>
                              <w:rPr>
                                <w:rFonts w:ascii="Times New Roman" w:hAnsi="Times New Roman" w:cs="Times New Roman"/>
                                <w:sz w:val="20"/>
                                <w:szCs w:val="20"/>
                                <w:vertAlign w:val="superscript"/>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7B1FB98" w14:textId="77777777" w:rsidR="008E210F" w:rsidRDefault="008E210F"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320DDA40" w14:textId="77777777" w:rsidR="008E210F" w:rsidRPr="00173966" w:rsidRDefault="008E210F" w:rsidP="00D9498C">
                            <w:pPr>
                              <w:rPr>
                                <w:rFonts w:ascii="Times New Roman" w:hAnsi="Times New Roman" w:cs="Times New Roman"/>
                                <w:b/>
                                <w:bCs/>
                                <w:sz w:val="20"/>
                                <w:szCs w:val="20"/>
                                <w:lang w:bidi="en-US"/>
                              </w:rPr>
                            </w:pPr>
                          </w:p>
                          <w:p w14:paraId="587A8F88" w14:textId="77777777" w:rsidR="008E210F" w:rsidRPr="001A6E43" w:rsidRDefault="008E210F" w:rsidP="00D9498C">
                            <w:pPr>
                              <w:rPr>
                                <w:rFonts w:ascii="Times New Roman" w:hAnsi="Times New Roman" w:cs="Times New Roman"/>
                                <w:sz w:val="20"/>
                                <w:szCs w:val="20"/>
                              </w:rPr>
                            </w:pPr>
                          </w:p>
                        </w:tc>
                      </w:tr>
                    </w:tbl>
                    <w:p w14:paraId="0BE59F79" w14:textId="77777777" w:rsidR="008E210F" w:rsidRDefault="008E210F" w:rsidP="008E210F"/>
                  </w:txbxContent>
                </v:textbox>
              </v:shape>
            </w:pict>
          </mc:Fallback>
        </mc:AlternateContent>
      </w:r>
    </w:p>
    <w:p w14:paraId="1ED9D99D" w14:textId="1C97B8B2" w:rsidR="008E210F" w:rsidRPr="00C90B6F" w:rsidRDefault="008E210F" w:rsidP="00CA04BD">
      <w:pPr>
        <w:spacing w:line="360" w:lineRule="auto"/>
        <w:ind w:firstLine="720"/>
        <w:rPr>
          <w:rFonts w:ascii="Times New Roman" w:hAnsi="Times New Roman" w:cs="Times New Roman"/>
        </w:rPr>
      </w:pPr>
    </w:p>
    <w:p w14:paraId="247BB392" w14:textId="77777777" w:rsidR="008E210F" w:rsidRDefault="008E210F" w:rsidP="00CA04BD">
      <w:pPr>
        <w:spacing w:line="360" w:lineRule="auto"/>
        <w:ind w:firstLine="720"/>
        <w:rPr>
          <w:rFonts w:ascii="Times New Roman" w:hAnsi="Times New Roman" w:cs="Times New Roman"/>
        </w:rPr>
      </w:pPr>
    </w:p>
    <w:p w14:paraId="76C36957" w14:textId="77777777" w:rsidR="008E210F" w:rsidRDefault="008E210F" w:rsidP="00CA04BD">
      <w:pPr>
        <w:spacing w:line="360" w:lineRule="auto"/>
        <w:ind w:firstLine="720"/>
        <w:rPr>
          <w:rFonts w:ascii="Times New Roman" w:hAnsi="Times New Roman" w:cs="Times New Roman"/>
        </w:rPr>
      </w:pPr>
    </w:p>
    <w:p w14:paraId="00D12784" w14:textId="77777777" w:rsidR="008E210F" w:rsidRDefault="008E210F" w:rsidP="00CA04BD">
      <w:pPr>
        <w:spacing w:line="360" w:lineRule="auto"/>
        <w:ind w:firstLine="720"/>
        <w:rPr>
          <w:rFonts w:ascii="Times New Roman" w:hAnsi="Times New Roman" w:cs="Times New Roman"/>
        </w:rPr>
      </w:pPr>
    </w:p>
    <w:p w14:paraId="64237547" w14:textId="77777777" w:rsidR="008E210F" w:rsidRDefault="008E210F" w:rsidP="00CA04BD">
      <w:pPr>
        <w:spacing w:line="360" w:lineRule="auto"/>
        <w:ind w:firstLine="720"/>
        <w:rPr>
          <w:rFonts w:ascii="Times New Roman" w:hAnsi="Times New Roman" w:cs="Times New Roman"/>
        </w:rPr>
      </w:pPr>
    </w:p>
    <w:p w14:paraId="77E07C7A" w14:textId="77777777" w:rsidR="008E210F" w:rsidRDefault="008E210F" w:rsidP="00CA04BD">
      <w:pPr>
        <w:spacing w:line="360" w:lineRule="auto"/>
        <w:ind w:firstLine="720"/>
        <w:rPr>
          <w:rFonts w:ascii="Times New Roman" w:hAnsi="Times New Roman" w:cs="Times New Roman"/>
        </w:rPr>
      </w:pPr>
    </w:p>
    <w:p w14:paraId="07E7E2E7" w14:textId="77777777" w:rsidR="008E210F" w:rsidRDefault="008E210F" w:rsidP="00CA04BD">
      <w:pPr>
        <w:spacing w:line="360" w:lineRule="auto"/>
        <w:ind w:firstLine="720"/>
        <w:rPr>
          <w:rFonts w:ascii="Times New Roman" w:hAnsi="Times New Roman" w:cs="Times New Roman"/>
        </w:rPr>
      </w:pPr>
    </w:p>
    <w:p w14:paraId="6BFC7CEF" w14:textId="77777777" w:rsidR="008E210F" w:rsidRDefault="008E210F" w:rsidP="00CA04BD">
      <w:pPr>
        <w:spacing w:line="360" w:lineRule="auto"/>
        <w:ind w:firstLine="720"/>
        <w:rPr>
          <w:rFonts w:ascii="Times New Roman" w:hAnsi="Times New Roman" w:cs="Times New Roman"/>
        </w:rPr>
      </w:pPr>
    </w:p>
    <w:p w14:paraId="0FDA1EF1" w14:textId="77777777" w:rsidR="008E210F" w:rsidRDefault="008E210F" w:rsidP="00CA04BD">
      <w:pPr>
        <w:spacing w:line="360" w:lineRule="auto"/>
        <w:ind w:firstLine="720"/>
        <w:rPr>
          <w:rFonts w:ascii="Times New Roman" w:hAnsi="Times New Roman" w:cs="Times New Roman"/>
        </w:rPr>
      </w:pPr>
    </w:p>
    <w:p w14:paraId="080DA9E1" w14:textId="77777777" w:rsidR="008E210F" w:rsidRDefault="008E210F" w:rsidP="00CA04BD">
      <w:pPr>
        <w:spacing w:line="360" w:lineRule="auto"/>
        <w:ind w:firstLine="720"/>
        <w:rPr>
          <w:rFonts w:ascii="Times New Roman" w:hAnsi="Times New Roman" w:cs="Times New Roman"/>
        </w:rPr>
      </w:pPr>
    </w:p>
    <w:p w14:paraId="76D4CBFC" w14:textId="77777777" w:rsidR="008E210F" w:rsidRDefault="008E210F" w:rsidP="00CA04BD">
      <w:pPr>
        <w:spacing w:line="360" w:lineRule="auto"/>
        <w:ind w:firstLine="720"/>
        <w:rPr>
          <w:rFonts w:ascii="Times New Roman" w:hAnsi="Times New Roman" w:cs="Times New Roman"/>
        </w:rPr>
      </w:pPr>
    </w:p>
    <w:p w14:paraId="4C08E104" w14:textId="77777777" w:rsidR="008E210F" w:rsidRDefault="008E210F" w:rsidP="00CA04BD">
      <w:pPr>
        <w:spacing w:line="360" w:lineRule="auto"/>
        <w:ind w:firstLine="720"/>
        <w:rPr>
          <w:rFonts w:ascii="Times New Roman" w:hAnsi="Times New Roman" w:cs="Times New Roman"/>
        </w:rPr>
      </w:pPr>
    </w:p>
    <w:p w14:paraId="39768ACC" w14:textId="77777777" w:rsidR="008E210F" w:rsidRDefault="008E210F" w:rsidP="00CA04BD">
      <w:pPr>
        <w:spacing w:line="360" w:lineRule="auto"/>
        <w:ind w:firstLine="720"/>
        <w:rPr>
          <w:rFonts w:ascii="Times New Roman" w:hAnsi="Times New Roman" w:cs="Times New Roman"/>
        </w:rPr>
      </w:pPr>
    </w:p>
    <w:p w14:paraId="1E053B12" w14:textId="77777777" w:rsidR="008E210F" w:rsidRDefault="008E210F" w:rsidP="00CA04BD">
      <w:pPr>
        <w:spacing w:line="360" w:lineRule="auto"/>
        <w:ind w:firstLine="720"/>
        <w:rPr>
          <w:rFonts w:ascii="Times New Roman" w:hAnsi="Times New Roman" w:cs="Times New Roman"/>
        </w:rPr>
      </w:pPr>
    </w:p>
    <w:p w14:paraId="59AAE3E4" w14:textId="77777777" w:rsidR="008E210F" w:rsidRDefault="008E210F" w:rsidP="00CA04BD">
      <w:pPr>
        <w:spacing w:line="360" w:lineRule="auto"/>
        <w:ind w:firstLine="720"/>
        <w:rPr>
          <w:rFonts w:ascii="Times New Roman" w:hAnsi="Times New Roman" w:cs="Times New Roman"/>
        </w:rPr>
      </w:pPr>
    </w:p>
    <w:p w14:paraId="4C0AD27B" w14:textId="77777777" w:rsidR="008E210F" w:rsidRDefault="008E210F" w:rsidP="00CA04BD">
      <w:pPr>
        <w:spacing w:line="360" w:lineRule="auto"/>
        <w:ind w:firstLine="720"/>
        <w:rPr>
          <w:rFonts w:ascii="Times New Roman" w:hAnsi="Times New Roman" w:cs="Times New Roman"/>
        </w:rPr>
      </w:pPr>
    </w:p>
    <w:p w14:paraId="11E84BE9" w14:textId="77777777" w:rsidR="008E210F" w:rsidRDefault="008E210F" w:rsidP="00CA04BD">
      <w:pPr>
        <w:spacing w:line="360" w:lineRule="auto"/>
        <w:ind w:firstLine="720"/>
        <w:rPr>
          <w:rFonts w:ascii="Times New Roman" w:hAnsi="Times New Roman" w:cs="Times New Roman"/>
        </w:rPr>
      </w:pPr>
    </w:p>
    <w:p w14:paraId="34885545" w14:textId="77777777" w:rsidR="008E210F" w:rsidRDefault="008E210F" w:rsidP="00CA04BD">
      <w:pPr>
        <w:spacing w:line="360" w:lineRule="auto"/>
        <w:ind w:firstLine="720"/>
        <w:rPr>
          <w:rFonts w:ascii="Times New Roman" w:hAnsi="Times New Roman" w:cs="Times New Roman"/>
        </w:rPr>
      </w:pPr>
    </w:p>
    <w:p w14:paraId="1ED5E1A0" w14:textId="77777777" w:rsidR="008E210F" w:rsidRDefault="008E210F" w:rsidP="00CA04BD">
      <w:pPr>
        <w:spacing w:line="360" w:lineRule="auto"/>
        <w:ind w:firstLine="720"/>
        <w:rPr>
          <w:rFonts w:ascii="Times New Roman" w:hAnsi="Times New Roman" w:cs="Times New Roman"/>
        </w:rPr>
        <w:sectPr w:rsidR="008E210F" w:rsidSect="008E210F">
          <w:pgSz w:w="15840" w:h="12240" w:orient="landscape"/>
          <w:pgMar w:top="1440" w:right="1440" w:bottom="1440" w:left="1440" w:header="720" w:footer="720" w:gutter="0"/>
          <w:lnNumType w:countBy="1" w:restart="continuous"/>
          <w:cols w:space="720"/>
          <w:docGrid w:linePitch="360"/>
        </w:sectPr>
      </w:pPr>
    </w:p>
    <w:p w14:paraId="2024252E" w14:textId="2BE95003"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lastRenderedPageBreak/>
        <w:t xml:space="preserve">In contrast, inverse associations were noted for the two “prudent” patterns extracted via PCA. Amongst all cancer survivors, the highest quintile of Prudent pattern #1 had a 46% decreased risk of all-cause mortality compared to the lowest quintile and a 20% decreased risk associated with a standard deviation increase in the score. Similarly, a standard deviation increase in the HEI-2015 score was associated with a 12% reduced risk of all-cause mortality. Among food-insecure cancer survivors, the highest quintile of Prudent pattern #2 had an 82% reduced risk of all-cause mortality than the first quintile, with a significant linear trend test. </w:t>
      </w:r>
    </w:p>
    <w:p w14:paraId="60089F23" w14:textId="77777777" w:rsidR="00CA04BD" w:rsidRDefault="00CA04BD" w:rsidP="00CA04BD">
      <w:pPr>
        <w:spacing w:line="360" w:lineRule="auto"/>
        <w:ind w:firstLine="720"/>
        <w:rPr>
          <w:rFonts w:ascii="Times New Roman" w:eastAsiaTheme="minorEastAsia" w:hAnsi="Times New Roman" w:cs="Times New Roman"/>
        </w:rPr>
      </w:pPr>
      <w:r w:rsidRPr="00C90B6F">
        <w:rPr>
          <w:rFonts w:ascii="Times New Roman" w:hAnsi="Times New Roman" w:cs="Times New Roman"/>
        </w:rPr>
        <w:t xml:space="preserve">When we examined cancer-specific mortality, the parameter estimates for all cancer survivors were </w:t>
      </w:r>
      <w:proofErr w:type="gramStart"/>
      <w:r w:rsidRPr="00C90B6F">
        <w:rPr>
          <w:rFonts w:ascii="Times New Roman" w:hAnsi="Times New Roman" w:cs="Times New Roman"/>
        </w:rPr>
        <w:t>similar to</w:t>
      </w:r>
      <w:proofErr w:type="gramEnd"/>
      <w:r w:rsidRPr="00C90B6F">
        <w:rPr>
          <w:rFonts w:ascii="Times New Roman" w:hAnsi="Times New Roman" w:cs="Times New Roman"/>
        </w:rPr>
        <w:t xml:space="preserve"> those for all-cause mortality, particularly for the FI pattern (Table </w:t>
      </w:r>
      <w:r>
        <w:rPr>
          <w:rFonts w:ascii="Times New Roman" w:hAnsi="Times New Roman" w:cs="Times New Roman"/>
        </w:rPr>
        <w:t>4</w:t>
      </w:r>
      <w:r w:rsidRPr="00C90B6F">
        <w:rPr>
          <w:rFonts w:ascii="Times New Roman" w:hAnsi="Times New Roman" w:cs="Times New Roman"/>
        </w:rPr>
        <w:t xml:space="preserve">). However, no results other than an inverse association involving Prudent pattern #1 were statistically significant at the level of </w:t>
      </w:r>
      <m:oMath>
        <m:r>
          <w:rPr>
            <w:rFonts w:ascii="Cambria Math" w:hAnsi="Cambria Math" w:cs="Times New Roman"/>
          </w:rPr>
          <m:t>α</m:t>
        </m:r>
      </m:oMath>
      <w:r w:rsidRPr="00C90B6F">
        <w:rPr>
          <w:rFonts w:ascii="Times New Roman" w:eastAsiaTheme="minorEastAsia" w:hAnsi="Times New Roman" w:cs="Times New Roman"/>
        </w:rPr>
        <w:t xml:space="preserve"> = 0.05. Considering cardiovascular disease mortality, the effect sizes were close to null, and we observed a significant and inverse association between Prudent #1 pattern and risk of cardiovascular disease-related mortality. Further adjustment for the NHANES ADL score did not significantly alter the results (Supplementary Table </w:t>
      </w:r>
      <w:r>
        <w:rPr>
          <w:rFonts w:ascii="Times New Roman" w:eastAsiaTheme="minorEastAsia" w:hAnsi="Times New Roman" w:cs="Times New Roman"/>
        </w:rPr>
        <w:t>2</w:t>
      </w:r>
      <w:r w:rsidRPr="00C90B6F">
        <w:rPr>
          <w:rFonts w:ascii="Times New Roman" w:eastAsiaTheme="minorEastAsia" w:hAnsi="Times New Roman" w:cs="Times New Roman"/>
        </w:rPr>
        <w:t xml:space="preserve">) despite the loss of many participants from the risk set. Finally, in our sensitivity analysis that included only participants with a primary cancer diagnosis within the five years before their study interview (Supplementary Table </w:t>
      </w:r>
      <w:r>
        <w:rPr>
          <w:rFonts w:ascii="Times New Roman" w:eastAsiaTheme="minorEastAsia" w:hAnsi="Times New Roman" w:cs="Times New Roman"/>
        </w:rPr>
        <w:t>3</w:t>
      </w:r>
      <w:r w:rsidRPr="00C90B6F">
        <w:rPr>
          <w:rFonts w:ascii="Times New Roman" w:eastAsiaTheme="minorEastAsia" w:hAnsi="Times New Roman" w:cs="Times New Roman"/>
        </w:rPr>
        <w:t xml:space="preserve">), we found that the association between the FI pattern and all-cause mortality was amplified. The SNAP pattern in this analysis yielded results that were </w:t>
      </w:r>
      <w:proofErr w:type="gramStart"/>
      <w:r w:rsidRPr="00C90B6F">
        <w:rPr>
          <w:rFonts w:ascii="Times New Roman" w:eastAsiaTheme="minorEastAsia" w:hAnsi="Times New Roman" w:cs="Times New Roman"/>
        </w:rPr>
        <w:t>similar to</w:t>
      </w:r>
      <w:proofErr w:type="gramEnd"/>
      <w:r w:rsidRPr="00C90B6F">
        <w:rPr>
          <w:rFonts w:ascii="Times New Roman" w:eastAsiaTheme="minorEastAsia" w:hAnsi="Times New Roman" w:cs="Times New Roman"/>
        </w:rPr>
        <w:t xml:space="preserve"> those observed in the primary analysis. Notably, the relationships between the Prudent #1 and #2 patterns and all-cause mortality were attenuated towards the nul</w:t>
      </w:r>
      <w:r>
        <w:rPr>
          <w:rFonts w:ascii="Times New Roman" w:eastAsiaTheme="minorEastAsia" w:hAnsi="Times New Roman" w:cs="Times New Roman"/>
        </w:rPr>
        <w:t>l.</w:t>
      </w:r>
    </w:p>
    <w:p w14:paraId="7685BAF4" w14:textId="77777777" w:rsidR="008E210F" w:rsidRDefault="008E210F" w:rsidP="005B16E9">
      <w:pPr>
        <w:spacing w:line="360" w:lineRule="auto"/>
        <w:rPr>
          <w:rFonts w:ascii="Times New Roman" w:eastAsiaTheme="minorEastAsia" w:hAnsi="Times New Roman" w:cs="Times New Roman"/>
        </w:rPr>
        <w:sectPr w:rsidR="008E210F" w:rsidSect="008E210F">
          <w:pgSz w:w="12240" w:h="15840"/>
          <w:pgMar w:top="1440" w:right="1440" w:bottom="1440" w:left="1440" w:header="720" w:footer="720" w:gutter="0"/>
          <w:lnNumType w:countBy="1" w:restart="continuous"/>
          <w:cols w:space="720"/>
          <w:docGrid w:linePitch="360"/>
        </w:sectPr>
      </w:pPr>
    </w:p>
    <w:p w14:paraId="04F6CD90" w14:textId="7C1A9BA9" w:rsidR="00CA04BD" w:rsidRDefault="005B16E9" w:rsidP="005B16E9">
      <w:pPr>
        <w:spacing w:line="360" w:lineRule="auto"/>
        <w:rPr>
          <w:rFonts w:ascii="Times New Roman" w:eastAsiaTheme="minorEastAsia" w:hAnsi="Times New Roman" w:cs="Times New Roman"/>
        </w:rPr>
      </w:pPr>
      <w:r w:rsidRPr="00C90B6F">
        <w:rPr>
          <w:rFonts w:ascii="Times New Roman" w:hAnsi="Times New Roman" w:cs="Times New Roman"/>
          <w:noProof/>
        </w:rPr>
        <w:lastRenderedPageBreak/>
        <mc:AlternateContent>
          <mc:Choice Requires="wps">
            <w:drawing>
              <wp:anchor distT="0" distB="0" distL="114300" distR="114300" simplePos="0" relativeHeight="251683840" behindDoc="0" locked="0" layoutInCell="1" allowOverlap="1" wp14:anchorId="4739C8F8" wp14:editId="7437BD92">
                <wp:simplePos x="0" y="0"/>
                <wp:positionH relativeFrom="column">
                  <wp:posOffset>457200</wp:posOffset>
                </wp:positionH>
                <wp:positionV relativeFrom="paragraph">
                  <wp:posOffset>5166995</wp:posOffset>
                </wp:positionV>
                <wp:extent cx="5943600" cy="635"/>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4FAEF9F" w14:textId="77777777" w:rsidR="005B16E9" w:rsidRPr="00E43C36" w:rsidRDefault="005B16E9" w:rsidP="005B16E9">
                            <w:pPr>
                              <w:rPr>
                                <w:rFonts w:ascii="Times New Roman" w:hAnsi="Times New Roman" w:cs="Times New Roman"/>
                                <w:sz w:val="20"/>
                                <w:szCs w:val="20"/>
                              </w:rPr>
                            </w:pPr>
                            <w:r w:rsidRPr="00E43C36">
                              <w:rPr>
                                <w:rFonts w:ascii="Times New Roman" w:hAnsi="Times New Roman" w:cs="Times New Roman"/>
                                <w:b/>
                                <w:bCs/>
                                <w:sz w:val="20"/>
                                <w:szCs w:val="20"/>
                              </w:rPr>
                              <w:t>Figure</w:t>
                            </w:r>
                            <w:r>
                              <w:rPr>
                                <w:rFonts w:ascii="Times New Roman" w:hAnsi="Times New Roman" w:cs="Times New Roman"/>
                                <w:b/>
                                <w:bCs/>
                                <w:i/>
                                <w:iCs/>
                                <w:sz w:val="20"/>
                                <w:szCs w:val="20"/>
                              </w:rPr>
                              <w:t xml:space="preserve"> </w:t>
                            </w:r>
                            <w:r>
                              <w:rPr>
                                <w:rFonts w:ascii="Times New Roman" w:hAnsi="Times New Roman" w:cs="Times New Roman"/>
                                <w:b/>
                                <w:bCs/>
                                <w:sz w:val="20"/>
                                <w:szCs w:val="20"/>
                              </w:rPr>
                              <w:t>3</w:t>
                            </w:r>
                            <w:r w:rsidRPr="00E43C36">
                              <w:rPr>
                                <w:rFonts w:ascii="Times New Roman" w:hAnsi="Times New Roman" w:cs="Times New Roman"/>
                                <w:sz w:val="20"/>
                                <w:szCs w:val="20"/>
                              </w:rPr>
                              <w:t xml:space="preserve">. Relationships between the </w:t>
                            </w:r>
                            <w:r>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43C36">
                              <w:rPr>
                                <w:rFonts w:ascii="Times New Roman" w:hAnsi="Times New Roman" w:cs="Times New Roman"/>
                                <w:sz w:val="20"/>
                                <w:szCs w:val="20"/>
                              </w:rPr>
                              <w:t xml:space="preserve">2493) categorized into quintiles, with quintile 1 having the lowest dietary pattern scores and quintile 5 having the highest. Adjusted survival curves were generated from models specified with quintile dummy variables and spline curves from expanding the diet quality index using a basis expansion for </w:t>
                            </w:r>
                            <w:r>
                              <w:rPr>
                                <w:rFonts w:ascii="Times New Roman" w:hAnsi="Times New Roman" w:cs="Times New Roman"/>
                                <w:sz w:val="20"/>
                                <w:szCs w:val="20"/>
                              </w:rPr>
                              <w:t xml:space="preserve">a </w:t>
                            </w:r>
                            <w:r w:rsidRPr="00E43C36">
                              <w:rPr>
                                <w:rFonts w:ascii="Times New Roman" w:hAnsi="Times New Roman" w:cs="Times New Roman"/>
                                <w:sz w:val="20"/>
                                <w:szCs w:val="20"/>
                              </w:rPr>
                              <w:t>natural cubic spline with four interior knots. These models adjusted for age, sex, race, BMI, household size, family income-to-poverty ratio, education status, health insurance status, alcohol intake, smoking status, calories, weekly MET minutes, the Charlson Comorbidity Index score, receipt of SNAP benefits, and food insecurity status</w:t>
                            </w:r>
                            <w:r w:rsidRPr="00E43C36">
                              <w:rPr>
                                <w:rFonts w:ascii="Times New Roman" w:hAnsi="Times New Roman" w:cs="Times New Roman"/>
                                <w:i/>
                                <w:iCs/>
                                <w:sz w:val="20"/>
                                <w:szCs w:val="20"/>
                              </w:rPr>
                              <w:t>.</w:t>
                            </w:r>
                          </w:p>
                          <w:p w14:paraId="09C78A58" w14:textId="77777777" w:rsidR="005B16E9" w:rsidRDefault="005B16E9" w:rsidP="005B16E9">
                            <w:pPr>
                              <w:rPr>
                                <w:rFonts w:ascii="Times New Roman" w:hAnsi="Times New Roman" w:cs="Times New Roman"/>
                                <w:sz w:val="20"/>
                                <w:szCs w:val="20"/>
                              </w:rPr>
                            </w:pPr>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Pr>
                                <w:rFonts w:ascii="Times New Roman" w:hAnsi="Times New Roman" w:cs="Times New Roman"/>
                                <w:sz w:val="20"/>
                                <w:szCs w:val="20"/>
                              </w:rPr>
                              <w:t>ary</w:t>
                            </w:r>
                            <w:r w:rsidRPr="00E43C36">
                              <w:rPr>
                                <w:rFonts w:ascii="Times New Roman" w:hAnsi="Times New Roman" w:cs="Times New Roman"/>
                                <w:sz w:val="20"/>
                                <w:szCs w:val="20"/>
                              </w:rPr>
                              <w:t xml:space="preserve"> pattern scores were normalized prior to plotting</w:t>
                            </w:r>
                          </w:p>
                          <w:p w14:paraId="471314CE" w14:textId="77777777" w:rsidR="005B16E9" w:rsidRPr="00E43C36" w:rsidRDefault="005B16E9" w:rsidP="005B16E9">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39C8F8" id="Text Box 6" o:spid="_x0000_s1031" type="#_x0000_t202" style="position:absolute;margin-left:36pt;margin-top:406.85pt;width:468pt;height:.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" stroked="f">
                <v:textbox style="mso-fit-shape-to-text:t" inset="0,0,0,0">
                  <w:txbxContent>
                    <w:p w14:paraId="64FAEF9F" w14:textId="77777777" w:rsidR="005B16E9" w:rsidRPr="00E43C36" w:rsidRDefault="005B16E9" w:rsidP="005B16E9">
                      <w:pPr>
                        <w:rPr>
                          <w:rFonts w:ascii="Times New Roman" w:hAnsi="Times New Roman" w:cs="Times New Roman"/>
                          <w:sz w:val="20"/>
                          <w:szCs w:val="20"/>
                        </w:rPr>
                      </w:pPr>
                      <w:r w:rsidRPr="00E43C36">
                        <w:rPr>
                          <w:rFonts w:ascii="Times New Roman" w:hAnsi="Times New Roman" w:cs="Times New Roman"/>
                          <w:b/>
                          <w:bCs/>
                          <w:sz w:val="20"/>
                          <w:szCs w:val="20"/>
                        </w:rPr>
                        <w:t>Figure</w:t>
                      </w:r>
                      <w:r>
                        <w:rPr>
                          <w:rFonts w:ascii="Times New Roman" w:hAnsi="Times New Roman" w:cs="Times New Roman"/>
                          <w:b/>
                          <w:bCs/>
                          <w:i/>
                          <w:iCs/>
                          <w:sz w:val="20"/>
                          <w:szCs w:val="20"/>
                        </w:rPr>
                        <w:t xml:space="preserve"> </w:t>
                      </w:r>
                      <w:r>
                        <w:rPr>
                          <w:rFonts w:ascii="Times New Roman" w:hAnsi="Times New Roman" w:cs="Times New Roman"/>
                          <w:b/>
                          <w:bCs/>
                          <w:sz w:val="20"/>
                          <w:szCs w:val="20"/>
                        </w:rPr>
                        <w:t>3</w:t>
                      </w:r>
                      <w:r w:rsidRPr="00E43C36">
                        <w:rPr>
                          <w:rFonts w:ascii="Times New Roman" w:hAnsi="Times New Roman" w:cs="Times New Roman"/>
                          <w:sz w:val="20"/>
                          <w:szCs w:val="20"/>
                        </w:rPr>
                        <w:t xml:space="preserve">. Relationships between the </w:t>
                      </w:r>
                      <w:r>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43C36">
                        <w:rPr>
                          <w:rFonts w:ascii="Times New Roman" w:hAnsi="Times New Roman" w:cs="Times New Roman"/>
                          <w:sz w:val="20"/>
                          <w:szCs w:val="20"/>
                        </w:rPr>
                        <w:t xml:space="preserve">2493) categorized into quintiles, with quintile 1 having the lowest dietary pattern scores and quintile 5 having the highest. Adjusted survival curves were generated from models specified with quintile dummy variables and spline curves from expanding the diet quality index using a basis expansion for </w:t>
                      </w:r>
                      <w:r>
                        <w:rPr>
                          <w:rFonts w:ascii="Times New Roman" w:hAnsi="Times New Roman" w:cs="Times New Roman"/>
                          <w:sz w:val="20"/>
                          <w:szCs w:val="20"/>
                        </w:rPr>
                        <w:t xml:space="preserve">a </w:t>
                      </w:r>
                      <w:r w:rsidRPr="00E43C36">
                        <w:rPr>
                          <w:rFonts w:ascii="Times New Roman" w:hAnsi="Times New Roman" w:cs="Times New Roman"/>
                          <w:sz w:val="20"/>
                          <w:szCs w:val="20"/>
                        </w:rPr>
                        <w:t xml:space="preserve">natural cubic spline with four 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Pr="00E43C36">
                        <w:rPr>
                          <w:rFonts w:ascii="Times New Roman" w:hAnsi="Times New Roman" w:cs="Times New Roman"/>
                          <w:i/>
                          <w:iCs/>
                          <w:sz w:val="20"/>
                          <w:szCs w:val="20"/>
                        </w:rPr>
                        <w:t>.</w:t>
                      </w:r>
                    </w:p>
                    <w:p w14:paraId="09C78A58" w14:textId="77777777" w:rsidR="005B16E9" w:rsidRDefault="005B16E9" w:rsidP="005B16E9">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Pr>
                          <w:rFonts w:ascii="Times New Roman" w:hAnsi="Times New Roman" w:cs="Times New Roman"/>
                          <w:sz w:val="20"/>
                          <w:szCs w:val="20"/>
                        </w:rPr>
                        <w:t>ary</w:t>
                      </w:r>
                      <w:proofErr w:type="spellEnd"/>
                      <w:r w:rsidRPr="00E43C36">
                        <w:rPr>
                          <w:rFonts w:ascii="Times New Roman" w:hAnsi="Times New Roman" w:cs="Times New Roman"/>
                          <w:sz w:val="20"/>
                          <w:szCs w:val="20"/>
                        </w:rPr>
                        <w:t xml:space="preserve"> pattern scores were normalized prior to </w:t>
                      </w:r>
                      <w:proofErr w:type="gramStart"/>
                      <w:r w:rsidRPr="00E43C36">
                        <w:rPr>
                          <w:rFonts w:ascii="Times New Roman" w:hAnsi="Times New Roman" w:cs="Times New Roman"/>
                          <w:sz w:val="20"/>
                          <w:szCs w:val="20"/>
                        </w:rPr>
                        <w:t>plotting</w:t>
                      </w:r>
                      <w:proofErr w:type="gramEnd"/>
                    </w:p>
                    <w:p w14:paraId="471314CE" w14:textId="77777777" w:rsidR="005B16E9" w:rsidRPr="00E43C36" w:rsidRDefault="005B16E9" w:rsidP="005B16E9">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v:textbox>
                <w10:wrap type="square"/>
              </v:shape>
            </w:pict>
          </mc:Fallback>
        </mc:AlternateContent>
      </w:r>
    </w:p>
    <w:p w14:paraId="41101076" w14:textId="709AC23D" w:rsidR="00B717EF" w:rsidRPr="00B717EF" w:rsidRDefault="00B717EF" w:rsidP="00B717EF">
      <w:pPr>
        <w:spacing w:line="360" w:lineRule="auto"/>
        <w:ind w:firstLine="720"/>
        <w:rPr>
          <w:rFonts w:ascii="Times New Roman" w:eastAsiaTheme="minorEastAsia" w:hAnsi="Times New Roman" w:cs="Times New Roman"/>
        </w:rPr>
      </w:pPr>
      <w:r>
        <w:rPr>
          <w:rFonts w:ascii="Times New Roman" w:eastAsiaTheme="minorEastAsia" w:hAnsi="Times New Roman" w:cs="Times New Roman"/>
          <w:noProof/>
        </w:rPr>
        <w:drawing>
          <wp:anchor distT="0" distB="0" distL="114300" distR="114300" simplePos="0" relativeHeight="251675648" behindDoc="0" locked="0" layoutInCell="1" allowOverlap="1" wp14:anchorId="13320B9F" wp14:editId="3F1E21B2">
            <wp:simplePos x="0" y="0"/>
            <wp:positionH relativeFrom="column">
              <wp:posOffset>457200</wp:posOffset>
            </wp:positionH>
            <wp:positionV relativeFrom="paragraph">
              <wp:posOffset>0</wp:posOffset>
            </wp:positionV>
            <wp:extent cx="5943600" cy="4902200"/>
            <wp:effectExtent l="0" t="0" r="0" b="0"/>
            <wp:wrapSquare wrapText="bothSides"/>
            <wp:docPr id="1603045621"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045621" name="Picture 3"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14:sizeRelH relativeFrom="page">
              <wp14:pctWidth>0</wp14:pctWidth>
            </wp14:sizeRelH>
            <wp14:sizeRelV relativeFrom="page">
              <wp14:pctHeight>0</wp14:pctHeight>
            </wp14:sizeRelV>
          </wp:anchor>
        </w:drawing>
      </w:r>
    </w:p>
    <w:p w14:paraId="0B38CFDA" w14:textId="032BC422" w:rsidR="00CA04BD" w:rsidRPr="00C90B6F" w:rsidRDefault="00CA04BD" w:rsidP="00CA04BD">
      <w:pPr>
        <w:spacing w:line="360" w:lineRule="auto"/>
        <w:rPr>
          <w:rFonts w:ascii="Times New Roman" w:hAnsi="Times New Roman" w:cs="Times New Roman"/>
          <w:b/>
          <w:bCs/>
        </w:rPr>
      </w:pPr>
      <w:r w:rsidRPr="00C90B6F">
        <w:rPr>
          <w:rFonts w:ascii="Times New Roman" w:hAnsi="Times New Roman" w:cs="Times New Roman"/>
          <w:b/>
          <w:bCs/>
        </w:rPr>
        <w:t>Discussion</w:t>
      </w:r>
    </w:p>
    <w:p w14:paraId="4C15D9C4" w14:textId="25E19EE5" w:rsidR="002C775F" w:rsidRDefault="00CA04BD" w:rsidP="00CA04BD">
      <w:pPr>
        <w:spacing w:line="360" w:lineRule="auto"/>
        <w:rPr>
          <w:rFonts w:ascii="Times New Roman" w:hAnsi="Times New Roman" w:cs="Times New Roman"/>
        </w:rPr>
      </w:pPr>
      <w:r w:rsidRPr="00C90B6F">
        <w:rPr>
          <w:rFonts w:ascii="Times New Roman" w:hAnsi="Times New Roman" w:cs="Times New Roman"/>
        </w:rPr>
        <w:tab/>
        <w:t xml:space="preserve">Using a nationally representative sample of U.S. cancer survivors, we found that dietary patterns associated with being a food-insecure cancer survivor were positively associated with all-cause and cancer-specific mortality after adjusting for several confounders. In a previous analysis, we validated the utility of penalized logistic regression as a novel </w:t>
      </w:r>
      <w:r w:rsidRPr="00C90B6F">
        <w:rPr>
          <w:rFonts w:ascii="Times New Roman" w:hAnsi="Times New Roman" w:cs="Times New Roman"/>
          <w:i/>
          <w:iCs/>
        </w:rPr>
        <w:t xml:space="preserve">a posteriori </w:t>
      </w:r>
      <w:r w:rsidRPr="00C90B6F">
        <w:rPr>
          <w:rFonts w:ascii="Times New Roman" w:hAnsi="Times New Roman" w:cs="Times New Roman"/>
        </w:rPr>
        <w:t xml:space="preserve">method </w:t>
      </w:r>
      <w:r w:rsidRPr="00C90B6F">
        <w:rPr>
          <w:rFonts w:ascii="Times New Roman" w:hAnsi="Times New Roman" w:cs="Times New Roman"/>
        </w:rPr>
        <w:lastRenderedPageBreak/>
        <w:t xml:space="preserve">for extracting dietary patterns associated with a particular risk factor or outcome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{"citationID":"82EndsuG","properties":{"formattedCitation":"[11]","plainCitation":"[11]","noteIndex":0},"citationItems":[{"id":2018,"uris":["http://zotero.org/users/local/S8X13ARX/items/CEMPR32Z"],"itemData":{"id":2018,"type":"article-journal","abstract":"(1)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The results of this follow-up analysis demonstrated the clinical value of these dietary patterns and their relationship with survival. Of the six dietary patterns we extracted from the observed 24-hour recall data (four with penalized logit and two with PCA), two of these patterns—the FI and SNAP patterns, which were both loaded by high consumption of palatable and processed foods and low loadings of fruits, vegetables, and other healthy components—were robustly and positively associated with all-cause and cancer-specific mortalities among cancer survivors and a subset of food-insecure cancer survivors. </w:t>
      </w:r>
      <w:r w:rsidR="002C775F" w:rsidRPr="002C775F">
        <w:rPr>
          <w:rFonts w:ascii="Times New Roman" w:hAnsi="Times New Roman" w:cs="Times New Roman"/>
        </w:rPr>
        <w:t xml:space="preserve">However, unlike PCA, which generates a set of orthogonal eigenvectors and thus orthogonal dietary patterns, the FI and SNAP patterns, generated with penalized logit, overlapped significantly, suggesting that they may have been measuring </w:t>
      </w:r>
      <w:r w:rsidR="00190525">
        <w:rPr>
          <w:rFonts w:ascii="Times New Roman" w:hAnsi="Times New Roman" w:cs="Times New Roman"/>
        </w:rPr>
        <w:t>a similar or the same</w:t>
      </w:r>
      <w:r w:rsidR="002C775F" w:rsidRPr="002C775F">
        <w:rPr>
          <w:rFonts w:ascii="Times New Roman" w:hAnsi="Times New Roman" w:cs="Times New Roman"/>
        </w:rPr>
        <w:t xml:space="preserve"> underlying </w:t>
      </w:r>
      <w:r w:rsidR="003378CE">
        <w:rPr>
          <w:rFonts w:ascii="Times New Roman" w:hAnsi="Times New Roman" w:cs="Times New Roman"/>
        </w:rPr>
        <w:t xml:space="preserve">latent </w:t>
      </w:r>
      <w:r w:rsidR="001762EB">
        <w:rPr>
          <w:rFonts w:ascii="Times New Roman" w:hAnsi="Times New Roman" w:cs="Times New Roman"/>
        </w:rPr>
        <w:t>phenomenon</w:t>
      </w:r>
      <w:r w:rsidR="002C775F" w:rsidRPr="002C775F">
        <w:rPr>
          <w:rFonts w:ascii="Times New Roman" w:hAnsi="Times New Roman" w:cs="Times New Roman"/>
        </w:rPr>
        <w:t xml:space="preserve"> (Table 2, Figure 2).</w:t>
      </w:r>
      <w:r w:rsidR="00135CC3">
        <w:rPr>
          <w:rFonts w:ascii="Times New Roman" w:hAnsi="Times New Roman" w:cs="Times New Roman"/>
        </w:rPr>
        <w:t xml:space="preserve"> </w:t>
      </w:r>
    </w:p>
    <w:p w14:paraId="1D8A9D10" w14:textId="24A6D973" w:rsidR="00CA04BD" w:rsidRPr="00C90B6F" w:rsidRDefault="00CA04BD" w:rsidP="002C775F">
      <w:pPr>
        <w:spacing w:line="360" w:lineRule="auto"/>
        <w:ind w:firstLine="720"/>
        <w:rPr>
          <w:rFonts w:ascii="Times New Roman" w:hAnsi="Times New Roman" w:cs="Times New Roman"/>
        </w:rPr>
      </w:pPr>
      <w:r w:rsidRPr="00C90B6F">
        <w:rPr>
          <w:rFonts w:ascii="Times New Roman" w:hAnsi="Times New Roman" w:cs="Times New Roman"/>
        </w:rPr>
        <w:t xml:space="preserve">There </w:t>
      </w:r>
      <w:proofErr w:type="gramStart"/>
      <w:r w:rsidRPr="00C90B6F">
        <w:rPr>
          <w:rFonts w:ascii="Times New Roman" w:hAnsi="Times New Roman" w:cs="Times New Roman"/>
        </w:rPr>
        <w:t>was</w:t>
      </w:r>
      <w:proofErr w:type="gramEnd"/>
      <w:r w:rsidRPr="00C90B6F">
        <w:rPr>
          <w:rFonts w:ascii="Times New Roman" w:hAnsi="Times New Roman" w:cs="Times New Roman"/>
        </w:rPr>
        <w:t xml:space="preserve"> also evidence that prudent-style patterns (i.e., those characterized by high consumption of fruits, vegetables, and other healthy components) extracted with PCA, which were inversely correlated with food insecurity status, were also inversely associated with all-cause and cancer-specific mortality. However, the evidence for these patterns was not as strong as that of the others mentioned. Moreover, the results we observed were robust after performing multiple sensitivity analyses. Finally, the validity of </w:t>
      </w:r>
      <w:r w:rsidR="00661515">
        <w:rPr>
          <w:rFonts w:ascii="Times New Roman" w:hAnsi="Times New Roman" w:cs="Times New Roman"/>
        </w:rPr>
        <w:t>all</w:t>
      </w:r>
      <w:r w:rsidRPr="00C90B6F">
        <w:rPr>
          <w:rFonts w:ascii="Times New Roman" w:hAnsi="Times New Roman" w:cs="Times New Roman"/>
        </w:rPr>
        <w:t xml:space="preserve"> extracted dietary patterns was supported by comparison to the HEI-2015, which indicated lower diet quality in food-insecure survivors compared to food-secure survivors and which harbored significant correlations to the extracted dietary patterns.</w:t>
      </w:r>
    </w:p>
    <w:p w14:paraId="69B8317F" w14:textId="4B32B33B"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rPr>
        <w:tab/>
        <w:t xml:space="preserve">Our findings contribute to evidence highlighting the adverse associations between food insecurity and health outcomes. However, our work is novel in that we focused on cancer survivors, a population that has, overall, received relatively little scrutiny within the broader context of food insecurity despite the fact that this population may have an elevated risk of experiencing food insecurity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{"citationID":"w3YCl8Ir","properties":{"formattedCitation":"[3, 29, 30]","plainCitation":"[3, 29, 30]","noteIndex":0},"citationItems":[{"id":1438,"uris":["http://zotero.org/users/local/S8X13ARX/items/UHQB5EPP"],"itemData":{"id":1438,"type":"article-journal","container-title":"Journal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rPr>
        <w:t>[3, 29, 30]</w:t>
      </w:r>
      <w:r w:rsidRPr="00C90B6F">
        <w:rPr>
          <w:rFonts w:ascii="Times New Roman" w:hAnsi="Times New Roman" w:cs="Times New Roman"/>
        </w:rPr>
        <w:fldChar w:fldCharType="end"/>
      </w:r>
      <w:r w:rsidRPr="00C90B6F">
        <w:rPr>
          <w:rFonts w:ascii="Times New Roman" w:hAnsi="Times New Roman" w:cs="Times New Roman"/>
        </w:rPr>
        <w:t xml:space="preserve">. Several lines of evidence tie food insecurity to an increased comorbidity burden, including increased risks of hypertension, hyperlipidemia, diabetes, and mental health conditions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{"citationID":"FzMI8che","properties":{"formattedCitation":"[5, 31, 32]","plainCitation":"[5, 31, 32]","noteIndex":0},"citationItems":[{"id":1386,"uris":["http://zotero.org/users/local/S8X13ARX/items/KFLRIPJ9"],"itemData":{"id":1386,"type":"article-journal","abstract":"BACKGROUND: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kern w:val="0"/>
        </w:rPr>
        <w:t>[5, 31, 32]</w:t>
      </w:r>
      <w:r w:rsidRPr="00C90B6F">
        <w:rPr>
          <w:rFonts w:ascii="Times New Roman" w:hAnsi="Times New Roman" w:cs="Times New Roman"/>
        </w:rPr>
        <w:fldChar w:fldCharType="end"/>
      </w:r>
      <w:r w:rsidRPr="00C90B6F">
        <w:rPr>
          <w:rFonts w:ascii="Times New Roman" w:hAnsi="Times New Roman" w:cs="Times New Roman"/>
        </w:rPr>
        <w:t xml:space="preserve">. Moreover, food insecurity is associated with poor overall health status, and recent analyses using NHANES data demonstrated significant and positive associations between food insecurity status and the risk of all-cause and cardiovascular disease mortality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{"citationID":"azdazRTV","properties":{"formattedCitation":"[18, 28, 33\\uc0\\u8211{}35]","plainCitation":"[18, 28, 33–35]","noteIndex":0},"citationItems":[{"id":1373,"uris":["http://zotero.org/users/local/S8X13ARX/items/F9TXRSSS"],"itemData":{"id":1373,"type":"article-journal","container-title":"The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sidRPr="00C90B6F">
        <w:rPr>
          <w:rFonts w:ascii="Times New Roman" w:hAnsi="Times New Roman" w:cs="Times New Roman"/>
        </w:rPr>
        <w:fldChar w:fldCharType="separate"/>
      </w:r>
      <w:r w:rsidR="00372469" w:rsidRPr="00372469">
        <w:rPr>
          <w:rFonts w:ascii="Times New Roman" w:hAnsi="Times New Roman" w:cs="Times New Roman"/>
          <w:kern w:val="0"/>
        </w:rPr>
        <w:t>[18, 28, 33–35]</w:t>
      </w:r>
      <w:r w:rsidRPr="00C90B6F">
        <w:rPr>
          <w:rFonts w:ascii="Times New Roman" w:hAnsi="Times New Roman" w:cs="Times New Roman"/>
        </w:rPr>
        <w:fldChar w:fldCharType="end"/>
      </w:r>
      <w:r w:rsidRPr="00C90B6F">
        <w:rPr>
          <w:rFonts w:ascii="Times New Roman" w:hAnsi="Times New Roman" w:cs="Times New Roman"/>
        </w:rPr>
        <w:t xml:space="preserve">. Our analysis complements this body of work by demonstrating </w:t>
      </w:r>
      <w:r w:rsidRPr="00C90B6F">
        <w:rPr>
          <w:rFonts w:ascii="Times New Roman" w:hAnsi="Times New Roman" w:cs="Times New Roman"/>
        </w:rPr>
        <w:lastRenderedPageBreak/>
        <w:t xml:space="preserve">that dietary intake may be pertinent to the pathway between food insecurity and increased mortality in cancer survivors. </w:t>
      </w:r>
    </w:p>
    <w:p w14:paraId="5A4FC84D" w14:textId="2FF3E190"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Across studies, place, population, and time, diet quality is associated with physiological outcomes that may explain the differential propensity for survival, as observed in our analysis. In a longitudinal sample of older adults from the Health and Retirement Study, higher diet quality, as measured by the HEI-2015, was associated with better lipid and C-reactive protein (CRP) profiles and decreased likelihood of depression and functional deficits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{"citationID":"mUVL7r2H","properties":{"formattedCitation":"[36]","plainCitation":"[36]","noteIndex":0},"citationItems":[{"id":2221,"uris":["http://zotero.org/users/local/S8X13ARX/items/2TAXZ39D"],"itemData":{"id":2221,"type":"article-journal","abstract":"Adequate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[36]</w:t>
      </w:r>
      <w:r w:rsidRPr="00C90B6F">
        <w:rPr>
          <w:rFonts w:ascii="Times New Roman" w:hAnsi="Times New Roman" w:cs="Times New Roman"/>
        </w:rPr>
        <w:fldChar w:fldCharType="end"/>
      </w:r>
      <w:r w:rsidRPr="00C90B6F">
        <w:rPr>
          <w:rFonts w:ascii="Times New Roman" w:hAnsi="Times New Roman" w:cs="Times New Roman"/>
        </w:rPr>
        <w:t xml:space="preserve">. In another longitudinal sample from the Health, Eating, Activity, and Lifestyle (HEAL) prospective cohort study, higher postdiagnosis HEI-2015 scores were associated with lower CRP levels in breast cancer survivors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{"citationID":"oYOnxB83","properties":{"formattedCitation":"[37]","plainCitation":"[37]","noteIndex":0},"citationItems":[{"id":2223,"uris":["http://zotero.org/users/local/S8X13ARX/items/IXNYPX6P"],"itemData":{"id":2223,"type":"article-journal","abstract":"Background: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[37]</w:t>
      </w:r>
      <w:r w:rsidRPr="00C90B6F">
        <w:rPr>
          <w:rFonts w:ascii="Times New Roman" w:hAnsi="Times New Roman" w:cs="Times New Roman"/>
        </w:rPr>
        <w:fldChar w:fldCharType="end"/>
      </w:r>
      <w:r w:rsidRPr="00C90B6F">
        <w:rPr>
          <w:rFonts w:ascii="Times New Roman" w:hAnsi="Times New Roman" w:cs="Times New Roman"/>
        </w:rPr>
        <w:t xml:space="preserve">. A nested cross-sectional study from the Multiethnic Cohort Study examined relationships between four </w:t>
      </w:r>
      <w:r w:rsidRPr="00C90B6F">
        <w:rPr>
          <w:rFonts w:ascii="Times New Roman" w:hAnsi="Times New Roman" w:cs="Times New Roman"/>
          <w:i/>
          <w:iCs/>
        </w:rPr>
        <w:t xml:space="preserve">a priori </w:t>
      </w:r>
      <w:r w:rsidRPr="00C90B6F">
        <w:rPr>
          <w:rFonts w:ascii="Times New Roman" w:hAnsi="Times New Roman" w:cs="Times New Roman"/>
        </w:rPr>
        <w:t xml:space="preserve">diet quality indices (AHEI-2010, HEI-2010, </w:t>
      </w:r>
      <w:proofErr w:type="spellStart"/>
      <w:r w:rsidRPr="00C90B6F">
        <w:rPr>
          <w:rFonts w:ascii="Times New Roman" w:hAnsi="Times New Roman" w:cs="Times New Roman"/>
        </w:rPr>
        <w:t>aMED</w:t>
      </w:r>
      <w:proofErr w:type="spellEnd"/>
      <w:r w:rsidRPr="00C90B6F">
        <w:rPr>
          <w:rFonts w:ascii="Times New Roman" w:hAnsi="Times New Roman" w:cs="Times New Roman"/>
        </w:rPr>
        <w:t xml:space="preserve">, and DASH) and several serum carotenoids and biomarkers (leptin, HOMA-IR, glucose, CRP, insulin, and triglycerides) and found that higher diet index scores were positively associated with carotenoid markers and inversely associated with other biomarkers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{"citationID":"dkxYUl7A","properties":{"formattedCitation":"[38]","plainCitation":"[38]","noteIndex":0},"citationItems":[{"id":2226,"uris":["http://zotero.org/users/local/S8X13ARX/items/R8LRABLL"],"itemData":{"id":2226,"type":"article-journal","abstract":"Objective:\nTo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[38]</w:t>
      </w:r>
      <w:r w:rsidRPr="00C90B6F">
        <w:rPr>
          <w:rFonts w:ascii="Times New Roman" w:hAnsi="Times New Roman" w:cs="Times New Roman"/>
        </w:rPr>
        <w:fldChar w:fldCharType="end"/>
      </w:r>
      <w:r w:rsidRPr="00C90B6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{"citationID":"AgaZu9gz","properties":{"formattedCitation":"[39]","plainCitation":"[39]","noteIndex":0},"citationItems":[{"id":369,"uris":["http://zotero.org/users/local/S8X13ARX/items/FAUTFMKG"],"itemData":{"id":369,"type":"article-journal","abstract":"BACKGROUND: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[39]</w:t>
      </w:r>
      <w:r w:rsidRPr="00C90B6F">
        <w:rPr>
          <w:rFonts w:ascii="Times New Roman" w:hAnsi="Times New Roman" w:cs="Times New Roman"/>
        </w:rPr>
        <w:fldChar w:fldCharType="end"/>
      </w:r>
      <w:r w:rsidRPr="00C90B6F">
        <w:rPr>
          <w:rFonts w:ascii="Times New Roman" w:hAnsi="Times New Roman" w:cs="Times New Roman"/>
        </w:rPr>
        <w:t xml:space="preserve">. Thus, the link between diet quality and downstream inflammation may explain our observed results, particularly in the context of cancer, where higher inflammatory biomarkers exacerbate disease progression, resulting in a poor prognosis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I4j17IFI","properties":{"formattedCitation":"[40\\uc0\\u8211{}42]","plainCitation":"[40–42]","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Benedetti"}],"issued":{"date-parts":[["2021"]]}}}],"schema":"https://github.com/citation-style-language/schema/raw/master/csl-citation.json"} </w:instrText>
      </w:r>
      <w:r w:rsidRPr="00C90B6F">
        <w:rPr>
          <w:rFonts w:ascii="Times New Roman" w:hAnsi="Times New Roman" w:cs="Times New Roman"/>
        </w:rPr>
        <w:fldChar w:fldCharType="separate"/>
      </w:r>
      <w:r w:rsidR="00372469" w:rsidRPr="00372469">
        <w:rPr>
          <w:rFonts w:ascii="Times New Roman" w:hAnsi="Times New Roman" w:cs="Times New Roman"/>
          <w:kern w:val="0"/>
        </w:rPr>
        <w:t>[40–42]</w:t>
      </w:r>
      <w:r w:rsidRPr="00C90B6F">
        <w:rPr>
          <w:rFonts w:ascii="Times New Roman" w:hAnsi="Times New Roman" w:cs="Times New Roman"/>
        </w:rPr>
        <w:fldChar w:fldCharType="end"/>
      </w:r>
      <w:r w:rsidRPr="00C90B6F">
        <w:rPr>
          <w:rFonts w:ascii="Times New Roman" w:hAnsi="Times New Roman" w:cs="Times New Roman"/>
        </w:rPr>
        <w:t>.</w:t>
      </w:r>
    </w:p>
    <w:p w14:paraId="41C412C8" w14:textId="4F041E61"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Our findings have important policy implications. As alluded to in our previous analysis, screening for food insecurity is not a clinical best practice widely implemented in cancer clinics, although the National Comprehensive Cancer Network recently incorporated an item dedicated to food insecurity in its Distress Thermometer screener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{"citationID":"scFpcUIq","properties":{"formattedCitation":"[3, 11, 43]","plainCitation":"[3, 11, 43]","noteIndex":0},"citationItems":[{"id":1435,"uris":["http://zotero.org/users/local/S8X13ARX/items/V5FQCFVB"],"itemData":{"id":1435,"type":"article-journal","container-title":"Cancer","DOI":"10.1002/cncr.32291","ISSN":"0008-543X,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E."}],"issued":{"date-parts":[["2022",10,28]]}}},{"id":2405,"uris":["http://zotero.org/users/local/S8X13ARX/items/QWXMD3ZT"],"itemData":{"id":2405,"type":"document","title":"Distress Thermometer Tool Translations","URL":"https://www.nccn.org/global/what-we-do/distress-thermometer-tool-translations"}}],"schema":"https://github.com/citation-style-language/schema/raw/master/csl-citation.json"}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 11, 43]</w:t>
      </w:r>
      <w:r w:rsidRPr="00C90B6F">
        <w:rPr>
          <w:rFonts w:ascii="Times New Roman" w:hAnsi="Times New Roman" w:cs="Times New Roman"/>
        </w:rPr>
        <w:fldChar w:fldCharType="end"/>
      </w:r>
      <w:r w:rsidRPr="00C90B6F">
        <w:rPr>
          <w:rFonts w:ascii="Times New Roman" w:hAnsi="Times New Roman" w:cs="Times New Roman"/>
        </w:rPr>
        <w:t xml:space="preserve">. Alongside calls from those working in this area, we believe our results are grounds for further pushing food insecurity and cancer survivorship to the forefront of discussion within major medical organizations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bLP3UkCl","properties":{"formattedCitation":"[44]","plainCitation":"[44]","noteIndex":0},"citationItems":[{"id":2402,"uris":["http://zotero.org/users/local/S8X13ARX/items/VEU8ZBMJ"],"itemData":{"id":2402,"type":"article-journal","abstract":"Background\nUnderstanding the knowledge, attitudes, and practices pertaining to food insecurity among oncology registered dietitian nutritionists (RDNs) is critical to ensuring that cancer survivors have adequate nutrition—a fundamental component of successful treatment and recovery.\nObjective\nTo qualitatively assess oncology RDNs’ knowledge, attitudes, and practices regarding the food access needs of their patients using a qualitative semantic approach to thematic analysis.\nDesign\nThe qualitative cross-sectional study was conducted from September 2018 to January 2019.\nParticipants and setting\nForty-one oncology RDNs working with cancer survivors in various clinical settings across the United States participated.\nMain outcome measures\nParticipants completed a semistructured, in-depth interview via telephone, lasting an average of 49 minutes.\nStatistical analyses performed\nTwo coders (primary and secondary) trained in qualitative thematic data analysis methods used a semantic approach to thematic analysis to analyze transcripts. A qualitative and mixed methods online coding program Dedoose was used to organize and analyze the data.\nResults\nParticipants defined food insecurity (FI) as a lack of access to nutritious foods and a lack of resources to purchase nutritious foods. RDNs stated they believe FI is a serious problem in the United Staes, has a greater influence on cancer survivors than healthy individuals and they have specific concerns about FI among their own patients. Despite their concerns, most expressed that they do not use a validated tool to identify FI, nor were they aware that any exists. Only a small proportion of the RDNs stated that they regularly ask patients about their food access needs.\nConclusions\nAlthough Oncology RDNs have heard of FI, they do not routinely assess patients’ food security status with a validated tool, nor do they consistently ask patients directly about their food access needs. These findings suggest there is a need for developing education and training opportunities for oncology RDNs to enhance their ability to screen for and address FI with their patients.","container-title":"Journal of the Academy of Nutrition and Dietetics","DOI":"10.1016/j.jand.2021.12.004","ISSN":"2212-2672","issue":"12","journalAbbreviation":"Journal of the Academy of Nutrition and Dietetics","language":"en","page":"2267-2287","source":"ScienceDirect","title":"Oncology Registered Dietitian Nutritionists’ Knowledge, Attitudes, and Practices Related to Food Insecurity among Cancer Survivors: A Qualitative Study","title-short":"Oncology Registered Dietitian Nutritionists’ Knowledge, Attitudes, and Practices Related to Food Insecurity among Cancer Survivors","volume":"122","author":[{"family":"Burton-Obanla","given":"Amirah A."},{"family":"Sloane","given":"Stephanie"},{"family":"Koester","given":"Brenda"},{"family":"Gundersen","given":"Craig"},{"family":"Fiese","given":"Barbara H."},{"family":"Arthur","given":"Anna E."}],"issued":{"date-parts":[["2022",12,1]]}}}],"schema":"https://github.com/citation-style-language/schema/raw/master/csl-citation.json"}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[44]</w:t>
      </w:r>
      <w:r w:rsidRPr="00C90B6F">
        <w:rPr>
          <w:rFonts w:ascii="Times New Roman" w:hAnsi="Times New Roman" w:cs="Times New Roman"/>
        </w:rPr>
        <w:fldChar w:fldCharType="end"/>
      </w:r>
      <w:r w:rsidRPr="00C90B6F">
        <w:rPr>
          <w:rFonts w:ascii="Times New Roman" w:hAnsi="Times New Roman" w:cs="Times New Roman"/>
        </w:rPr>
        <w:t xml:space="preserve">. Identifying food-insecure patients in the oncology care setting, early in the cancer care continuum and </w:t>
      </w:r>
      <w:r w:rsidR="0070728F" w:rsidRPr="00C90B6F">
        <w:rPr>
          <w:rFonts w:ascii="Times New Roman" w:hAnsi="Times New Roman" w:cs="Times New Roman"/>
        </w:rPr>
        <w:t>later</w:t>
      </w:r>
      <w:r w:rsidRPr="00C90B6F">
        <w:rPr>
          <w:rFonts w:ascii="Times New Roman" w:hAnsi="Times New Roman" w:cs="Times New Roman"/>
        </w:rPr>
        <w:t xml:space="preserve"> as care progresses and financial hardship may be exacerbated, can facilitate prompt referral to additional support resources. These resources could be accessed, for example, through a case manager or social worker that assists the cancer survivors in leveraging personal and community-level resources or providing referrals to federal and local nutrition assistance </w:t>
      </w:r>
      <w:r w:rsidRPr="00C90B6F">
        <w:rPr>
          <w:rFonts w:ascii="Times New Roman" w:hAnsi="Times New Roman" w:cs="Times New Roman"/>
        </w:rPr>
        <w:lastRenderedPageBreak/>
        <w:t xml:space="preserve">programs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{"citationID":"7NuKLhHp","properties":{"formattedCitation":"[3, 45]","plainCitation":"[3, 45]","noteIndex":0},"citationItems":[{"id":1435,"uris":["http://zotero.org/users/local/S8X13ARX/items/V5FQCFVB"],"itemData":{"id":1435,"type":"article-journal","container-title":"Cancer","DOI":"10.1002/cncr.32291","ISSN":"0008-543X,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 45]</w:t>
      </w:r>
      <w:r w:rsidRPr="00C90B6F">
        <w:rPr>
          <w:rFonts w:ascii="Times New Roman" w:hAnsi="Times New Roman" w:cs="Times New Roman"/>
        </w:rPr>
        <w:fldChar w:fldCharType="end"/>
      </w:r>
      <w:r w:rsidRPr="00C90B6F">
        <w:rPr>
          <w:rFonts w:ascii="Times New Roman" w:hAnsi="Times New Roman" w:cs="Times New Roman"/>
        </w:rPr>
        <w:t>. The establishment of hospital-based food pantries is another avenue that has shown promise for cancer survivors to access nutritious foods that they may otherwise lack access to</w:t>
      </w:r>
      <w:r w:rsidRPr="00C90B6F">
        <w:rPr>
          <w:rFonts w:ascii="Times New Roman" w:hAnsi="Times New Roman" w:cs="Times New Roman"/>
        </w:rPr>
        <w:fldChar w:fldCharType="begin"/>
      </w:r>
      <w:r w:rsidRPr="00C90B6F">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Pr="00C90B6F">
        <w:rPr>
          <w:rFonts w:ascii="Times New Roman" w:hAnsi="Times New Roman" w:cs="Times New Roman"/>
        </w:rPr>
        <w:fldChar w:fldCharType="separate"/>
      </w:r>
      <w:r w:rsidRPr="00C90B6F">
        <w:rPr>
          <w:rFonts w:ascii="Times New Roman" w:hAnsi="Times New Roman" w:cs="Times New Roman"/>
        </w:rPr>
        <w:t xml:space="preserve"> </w:t>
      </w:r>
      <w:r w:rsidRPr="00C90B6F">
        <w:rPr>
          <w:rFonts w:ascii="Times New Roman" w:hAnsi="Times New Roman" w:cs="Times New Roman"/>
          <w:noProof/>
        </w:rPr>
        <w:t>[49]</w:t>
      </w:r>
      <w:r w:rsidRPr="00C90B6F">
        <w:rPr>
          <w:rFonts w:ascii="Times New Roman" w:hAnsi="Times New Roman" w:cs="Times New Roman"/>
        </w:rPr>
        <w:fldChar w:fldCharType="end"/>
      </w:r>
      <w:r w:rsidRPr="00C90B6F">
        <w:rPr>
          <w:rFonts w:ascii="Times New Roman" w:hAnsi="Times New Roman" w:cs="Times New Roman"/>
        </w:rPr>
        <w:t xml:space="preserve">. Thus, tailoring community- and higher-level initiatives prioritizing food support throughout the treatment phase and the prolonged post-treatment phase may be critical to mitigating the negative health consequences that food-insecure cancer survivors may experience secondary to a lack of a steady stream of nutritious foods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{"citationID":"5adDEwae","properties":{"formattedCitation":"[47]","plainCitation":"[47]","noteIndex":0},"citationItems":[{"id":2257,"uris":["http://zotero.org/users/local/S8X13ARX/items/79YQYLIQ"],"itemData":{"id":2257,"type":"article-journal","abstract":"PURPOSE\nFood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[47]</w:t>
      </w:r>
      <w:r w:rsidRPr="00C90B6F">
        <w:rPr>
          <w:rFonts w:ascii="Times New Roman" w:hAnsi="Times New Roman" w:cs="Times New Roman"/>
        </w:rPr>
        <w:fldChar w:fldCharType="end"/>
      </w:r>
      <w:r w:rsidRPr="00C90B6F">
        <w:rPr>
          <w:rFonts w:ascii="Times New Roman" w:hAnsi="Times New Roman" w:cs="Times New Roman"/>
        </w:rPr>
        <w:t xml:space="preserve">. Although community-level strategies may yield benefits, particularly in the short term, more comprehensive system-level approaches, such as innovative medical insurance models, are needed for more wide-ranging effects on food-insecure survivors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{"citationID":"1E012R8F","properties":{"formattedCitation":"[3, 48, 49]","plainCitation":"[3, 48, 49]","noteIndex":0},"citationItems":[{"id":1435,"uris":["http://zotero.org/users/local/S8X13ARX/items/V5FQCFVB"],"itemData":{"id":1435,"type":"article-journal","container-title":"Cancer","DOI":"10.1002/cncr.32291","ISSN":"0008-543X,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 48, 49]</w:t>
      </w:r>
      <w:r w:rsidRPr="00C90B6F">
        <w:rPr>
          <w:rFonts w:ascii="Times New Roman" w:hAnsi="Times New Roman" w:cs="Times New Roman"/>
        </w:rPr>
        <w:fldChar w:fldCharType="end"/>
      </w:r>
      <w:r w:rsidRPr="00C90B6F">
        <w:rPr>
          <w:rFonts w:ascii="Times New Roman" w:hAnsi="Times New Roman" w:cs="Times New Roman"/>
        </w:rPr>
        <w:t xml:space="preserve">. </w:t>
      </w:r>
    </w:p>
    <w:p w14:paraId="1A115036" w14:textId="70D61616"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This analysis has several strengths, including the nationally representative sample from the NHANES, the use of a validated food insecurity measurement tool, the quality and quantity of covariate data used to account for potential and known confounders, and the quality of the linked mortality data through the NCHS Linked Mortality Files. Nevertheless, there are limitations to note. </w:t>
      </w:r>
      <w:r w:rsidR="00231EBC" w:rsidRPr="00231EBC">
        <w:rPr>
          <w:rFonts w:ascii="Times New Roman" w:hAnsi="Times New Roman" w:cs="Times New Roman"/>
        </w:rPr>
        <w:t>First, we used a static measure of dietary intake. However, we know that dietary intake patterns are dynamic and circumstantial, and our analysis could not account for any variation in dietary intake over time despite using time-to-event measures that occurred substantially after the measurement instance</w:t>
      </w:r>
      <w:r w:rsidRPr="00C90B6F">
        <w:rPr>
          <w:rFonts w:ascii="Times New Roman" w:hAnsi="Times New Roman" w:cs="Times New Roman"/>
        </w:rPr>
        <w:t xml:space="preserve">. Similarly, it is worth considering that food insecurity can be a transient phenomenon that subjects recover from, which may have occurred for participants in the intervening window between the study visit and the time of the observed event or censoring. An additional consideration concerning the measurement of dietary intake using 24-hour recalls is that it may be subject to systematic measurement errors that we were unable to quantify with the available data. We must also qualify that our findings are based on a set of 24-hour recalls, which are not designed to capture and may not </w:t>
      </w:r>
      <w:r w:rsidR="00535D1D">
        <w:rPr>
          <w:rFonts w:ascii="Times New Roman" w:hAnsi="Times New Roman" w:cs="Times New Roman"/>
        </w:rPr>
        <w:t>accurately represent</w:t>
      </w:r>
      <w:r w:rsidRPr="00C90B6F">
        <w:rPr>
          <w:rFonts w:ascii="Times New Roman" w:hAnsi="Times New Roman" w:cs="Times New Roman"/>
        </w:rPr>
        <w:t xml:space="preserve"> long-term dietary intake, unlike other measurement tools such as FFQs. However, we acknowledge that these data are the best we currently have for answering our research questions in the setting of a large epidemiological survey study. Second, with any analysis of observational data outside of a rigid set of assumptions, we must conclude that unmeasured or residual confounding cannot be excluded</w:t>
      </w:r>
      <w:r w:rsidR="00535D1D">
        <w:rPr>
          <w:rFonts w:ascii="Times New Roman" w:hAnsi="Times New Roman" w:cs="Times New Roman"/>
        </w:rPr>
        <w:t xml:space="preserve"> </w:t>
      </w:r>
      <w:r w:rsidRPr="00C90B6F">
        <w:rPr>
          <w:rFonts w:ascii="Times New Roman" w:hAnsi="Times New Roman" w:cs="Times New Roman"/>
        </w:rPr>
        <w:t xml:space="preserve">and that no causal interpretations can be made with these results. Third, although we did not account for stress as a confounding variable, given limitations with measures of psychological stress or allostatic load in the NHANES survey and our sample size, we believe it is appropriate to conclude that measures of food insecurity, such as those captured by the USDA </w:t>
      </w:r>
      <w:r w:rsidRPr="00C90B6F">
        <w:rPr>
          <w:rFonts w:ascii="Times New Roman" w:hAnsi="Times New Roman" w:cs="Times New Roman"/>
        </w:rPr>
        <w:lastRenderedPageBreak/>
        <w:t>FSSM, are likely to be highly correlated with measures of stress. Indeed, the U.S. Household FSSM includes questions designed to capture concern and stress about food insufficiency, such as:</w:t>
      </w:r>
      <w:r w:rsidRPr="00C90B6F">
        <w:rPr>
          <w:rFonts w:ascii="Times New Roman" w:hAnsi="Times New Roman" w:cs="Times New Roman"/>
          <w:i/>
          <w:iCs/>
        </w:rPr>
        <w:t xml:space="preserve">“(I/We) worried whether (my/our) food would run out before (I/we) got money to buy more”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{"citationID":"FeJWcJV9","properties":{"formattedCitation":"[50]","plainCitation":"[50]","noteIndex":0},"citationItems":[{"id":1798,"uris":["http://zotero.org/users/local/S8X13ARX/items/UHE9JMLT"],"itemData":{"id":1798,"type":"document","publisher":"Economic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[50]</w:t>
      </w:r>
      <w:r w:rsidRPr="00C90B6F">
        <w:rPr>
          <w:rFonts w:ascii="Times New Roman" w:hAnsi="Times New Roman" w:cs="Times New Roman"/>
        </w:rPr>
        <w:fldChar w:fldCharType="end"/>
      </w:r>
      <w:r w:rsidRPr="00C90B6F">
        <w:rPr>
          <w:rFonts w:ascii="Times New Roman" w:hAnsi="Times New Roman" w:cs="Times New Roman"/>
        </w:rPr>
        <w:t xml:space="preserve">. </w:t>
      </w:r>
      <w:r w:rsidR="009F2FE4">
        <w:rPr>
          <w:rFonts w:ascii="Times New Roman" w:hAnsi="Times New Roman" w:cs="Times New Roman"/>
        </w:rPr>
        <w:t xml:space="preserve">Fourth, selection bias may have occurred in the recruitment of cancer survivors into the NHANES study </w:t>
      </w:r>
      <w:r w:rsidR="00BB08C3">
        <w:rPr>
          <w:rFonts w:ascii="Times New Roman" w:hAnsi="Times New Roman" w:cs="Times New Roman"/>
        </w:rPr>
        <w:t xml:space="preserve">(e.g., survivors with more advanced cancers </w:t>
      </w:r>
      <w:r w:rsidR="00B657C7">
        <w:rPr>
          <w:rFonts w:ascii="Times New Roman" w:hAnsi="Times New Roman" w:cs="Times New Roman"/>
        </w:rPr>
        <w:t xml:space="preserve">or with </w:t>
      </w:r>
      <w:r w:rsidR="00535D1D">
        <w:rPr>
          <w:rFonts w:ascii="Times New Roman" w:hAnsi="Times New Roman" w:cs="Times New Roman"/>
        </w:rPr>
        <w:t>specific</w:t>
      </w:r>
      <w:r w:rsidR="00B657C7">
        <w:rPr>
          <w:rFonts w:ascii="Times New Roman" w:hAnsi="Times New Roman" w:cs="Times New Roman"/>
        </w:rPr>
        <w:t xml:space="preserve"> cancer types </w:t>
      </w:r>
      <w:r w:rsidR="00BB08C3">
        <w:rPr>
          <w:rFonts w:ascii="Times New Roman" w:hAnsi="Times New Roman" w:cs="Times New Roman"/>
        </w:rPr>
        <w:t xml:space="preserve">may have exhibited lower response rates), but any bias is conjectural given the lack of clinical </w:t>
      </w:r>
      <w:r w:rsidR="00CE5B4F">
        <w:rPr>
          <w:rFonts w:ascii="Times New Roman" w:hAnsi="Times New Roman" w:cs="Times New Roman"/>
        </w:rPr>
        <w:t>or staging</w:t>
      </w:r>
      <w:r w:rsidR="00BB08C3">
        <w:rPr>
          <w:rFonts w:ascii="Times New Roman" w:hAnsi="Times New Roman" w:cs="Times New Roman"/>
        </w:rPr>
        <w:t xml:space="preserve"> data in the NHANES study to make any conclusions on this type of bias</w:t>
      </w:r>
      <w:r w:rsidR="00B657C7">
        <w:rPr>
          <w:rFonts w:ascii="Times New Roman" w:hAnsi="Times New Roman" w:cs="Times New Roman"/>
        </w:rPr>
        <w:t xml:space="preserve"> and should be front of mind when </w:t>
      </w:r>
      <w:r w:rsidR="000B63B0">
        <w:rPr>
          <w:rFonts w:ascii="Times New Roman" w:hAnsi="Times New Roman" w:cs="Times New Roman"/>
        </w:rPr>
        <w:t>generating</w:t>
      </w:r>
      <w:r w:rsidR="00B657C7">
        <w:rPr>
          <w:rFonts w:ascii="Times New Roman" w:hAnsi="Times New Roman" w:cs="Times New Roman"/>
        </w:rPr>
        <w:t xml:space="preserve"> conclusions </w:t>
      </w:r>
      <w:r w:rsidR="00FE386C">
        <w:rPr>
          <w:rFonts w:ascii="Times New Roman" w:hAnsi="Times New Roman" w:cs="Times New Roman"/>
        </w:rPr>
        <w:t>from</w:t>
      </w:r>
      <w:r w:rsidR="00B657C7">
        <w:rPr>
          <w:rFonts w:ascii="Times New Roman" w:hAnsi="Times New Roman" w:cs="Times New Roman"/>
        </w:rPr>
        <w:t xml:space="preserve"> our results</w:t>
      </w:r>
      <w:r w:rsidR="00BB08C3">
        <w:rPr>
          <w:rFonts w:ascii="Times New Roman" w:hAnsi="Times New Roman" w:cs="Times New Roman"/>
        </w:rPr>
        <w:t xml:space="preserve">. </w:t>
      </w:r>
      <w:r w:rsidR="00535D1D" w:rsidRPr="00535D1D">
        <w:rPr>
          <w:rFonts w:ascii="Times New Roman" w:hAnsi="Times New Roman" w:cs="Times New Roman"/>
        </w:rPr>
        <w:t>Finally, a critical reflection of using the U.S. Household FSSM is that a measure of household food insecurity may not capture the burden of food insecurity exacted on any individual within that household</w:t>
      </w:r>
      <w:r w:rsidRPr="00C90B6F">
        <w:rPr>
          <w:rFonts w:ascii="Times New Roman" w:hAnsi="Times New Roman" w:cs="Times New Roman"/>
        </w:rPr>
        <w:t xml:space="preserve">. </w:t>
      </w:r>
      <w:r w:rsidR="004D7651">
        <w:rPr>
          <w:rFonts w:ascii="Times New Roman" w:hAnsi="Times New Roman" w:cs="Times New Roman"/>
        </w:rPr>
        <w:t xml:space="preserve">It is also critical to qualify that the dietary patterns extracted in this analysis reflect population-level means in terms of dietary intake and </w:t>
      </w:r>
      <w:r w:rsidR="004A3D99">
        <w:rPr>
          <w:rFonts w:ascii="Times New Roman" w:hAnsi="Times New Roman" w:cs="Times New Roman"/>
        </w:rPr>
        <w:t>cannot be appropriately used to make</w:t>
      </w:r>
      <w:r w:rsidR="004D7651">
        <w:rPr>
          <w:rFonts w:ascii="Times New Roman" w:hAnsi="Times New Roman" w:cs="Times New Roman"/>
        </w:rPr>
        <w:t xml:space="preserve"> conclusions about dietary intake for an individual cancer survivor experiencing food insecurity.</w:t>
      </w:r>
    </w:p>
    <w:p w14:paraId="253EDB05" w14:textId="0DC234BB"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In summary, we conclude that dietary patterns</w:t>
      </w:r>
      <w:r w:rsidR="00BB08C3">
        <w:rPr>
          <w:rFonts w:ascii="Times New Roman" w:hAnsi="Times New Roman" w:cs="Times New Roman"/>
        </w:rPr>
        <w:t xml:space="preserve"> extracted with penalized logistic regression, used to characterize the overall dietary composition of </w:t>
      </w:r>
      <w:r w:rsidRPr="00C90B6F">
        <w:rPr>
          <w:rFonts w:ascii="Times New Roman" w:hAnsi="Times New Roman" w:cs="Times New Roman"/>
        </w:rPr>
        <w:t xml:space="preserve">U.S. food-insecure cancer survivors, may deleteriously impact cancer-related outcomes such as all-cause and cause-specific mortality. These patterns, characterized by the consumption of added sugars and processed foods with concomitant low consumption of fruits, vegetables, whole grains, and other healthy diet components, highlight an urgent public health challenge demanding innovative policy and community-level solutions. We identified several avenues for future research in this area. One avenue includes developing and evaluating community- and individual-level interventions for bolstering food security among food-insecure cancer survivors throughout the early treatment and cost-prohibitive phases of the cancer care continuum. A second avenue should focus on piloting interventions for medical provider training in screening for food insecurity in oncology settings. </w:t>
      </w:r>
      <w:r w:rsidR="00BB08C3">
        <w:rPr>
          <w:rFonts w:ascii="Times New Roman" w:hAnsi="Times New Roman" w:cs="Times New Roman"/>
        </w:rPr>
        <w:t xml:space="preserve">A third avenue should implement this analysis on other large survey studies to understand the reproducibility of these dietary patterns within this target population. </w:t>
      </w:r>
      <w:r w:rsidRPr="00C90B6F">
        <w:rPr>
          <w:rFonts w:ascii="Times New Roman" w:hAnsi="Times New Roman" w:cs="Times New Roman"/>
        </w:rPr>
        <w:t>A final avenue of research should extend our work and continue surveillance of dietary intake patterns amongst U.S. food-insecure cancer survivors using nationally representative data. Ultimately, advances in such areas will ideally abate the disparities in health outcomes observed by food-insecure cancer survivors that our work and others highlight.</w:t>
      </w:r>
    </w:p>
    <w:p w14:paraId="77651984" w14:textId="77777777" w:rsidR="00CA04BD" w:rsidRDefault="00CA04BD" w:rsidP="00CA04BD">
      <w:pPr>
        <w:spacing w:line="360" w:lineRule="auto"/>
        <w:rPr>
          <w:rFonts w:ascii="Times New Roman" w:hAnsi="Times New Roman" w:cs="Times New Roman"/>
          <w:b/>
          <w:bCs/>
        </w:rPr>
      </w:pPr>
    </w:p>
    <w:p w14:paraId="5E36AA96" w14:textId="77777777" w:rsidR="00372469" w:rsidRDefault="00372469" w:rsidP="00CA04BD">
      <w:pPr>
        <w:spacing w:line="360" w:lineRule="auto"/>
        <w:rPr>
          <w:rFonts w:ascii="Times New Roman" w:hAnsi="Times New Roman" w:cs="Times New Roman"/>
          <w:b/>
          <w:bCs/>
        </w:rPr>
      </w:pPr>
    </w:p>
    <w:p w14:paraId="45EAA02E" w14:textId="77777777" w:rsidR="00372469" w:rsidRPr="00C90B6F" w:rsidRDefault="00372469" w:rsidP="00CA04BD">
      <w:pPr>
        <w:spacing w:line="360" w:lineRule="auto"/>
        <w:rPr>
          <w:rFonts w:ascii="Times New Roman" w:hAnsi="Times New Roman" w:cs="Times New Roman"/>
          <w:b/>
          <w:bCs/>
        </w:rPr>
      </w:pPr>
    </w:p>
    <w:p w14:paraId="7C90E0D3" w14:textId="77777777" w:rsidR="00CA04BD" w:rsidRPr="00372469" w:rsidRDefault="00CA04BD" w:rsidP="00372469">
      <w:pPr>
        <w:rPr>
          <w:rFonts w:ascii="Times New Roman" w:hAnsi="Times New Roman" w:cs="Times New Roman"/>
          <w:b/>
          <w:bCs/>
        </w:rPr>
      </w:pPr>
      <w:r w:rsidRPr="00372469">
        <w:rPr>
          <w:rFonts w:ascii="Times New Roman" w:hAnsi="Times New Roman" w:cs="Times New Roman"/>
          <w:b/>
          <w:bCs/>
        </w:rPr>
        <w:t>References</w:t>
      </w:r>
    </w:p>
    <w:p w14:paraId="20512CDA" w14:textId="77777777" w:rsidR="00372469" w:rsidRPr="00372469" w:rsidRDefault="00CA04BD" w:rsidP="00372469">
      <w:pPr>
        <w:pStyle w:val="Bibliography"/>
        <w:spacing w:after="0"/>
        <w:rPr>
          <w:rFonts w:ascii="Times New Roman" w:hAnsi="Times New Roman" w:cs="Times New Roman"/>
        </w:rPr>
      </w:pPr>
      <w:r w:rsidRPr="00372469">
        <w:rPr>
          <w:rFonts w:ascii="Times New Roman" w:hAnsi="Times New Roman" w:cs="Times New Roman"/>
        </w:rPr>
        <w:fldChar w:fldCharType="begin"/>
      </w:r>
      <w:r w:rsidR="00372469" w:rsidRPr="00372469">
        <w:rPr>
          <w:rFonts w:ascii="Times New Roman" w:hAnsi="Times New Roman" w:cs="Times New Roman"/>
        </w:rPr>
        <w:instrText xml:space="preserve"> ADDIN ZOTERO_BIBL {"uncited":[],"omitted":[],"custom":[]} CSL_BIBLIOGRAPHY </w:instrText>
      </w:r>
      <w:r w:rsidRPr="00372469">
        <w:rPr>
          <w:rFonts w:ascii="Times New Roman" w:hAnsi="Times New Roman" w:cs="Times New Roman"/>
        </w:rPr>
        <w:fldChar w:fldCharType="separate"/>
      </w:r>
      <w:r w:rsidR="00372469" w:rsidRPr="00372469">
        <w:rPr>
          <w:rFonts w:ascii="Times New Roman" w:hAnsi="Times New Roman" w:cs="Times New Roman"/>
        </w:rPr>
        <w:t xml:space="preserve">1. </w:t>
      </w:r>
      <w:r w:rsidR="00372469" w:rsidRPr="00372469">
        <w:rPr>
          <w:rFonts w:ascii="Times New Roman" w:hAnsi="Times New Roman" w:cs="Times New Roman"/>
        </w:rPr>
        <w:tab/>
        <w:t>Carrera PM, Kantarjian HM, Blinder VS (2018) The financial burden and distress of patients with cancer: Understanding and stepping-up action on the financial toxicity of cancer treatment. CA Cancer J Clin 68:153–165. https://doi.org/10.3322/caac.21443</w:t>
      </w:r>
    </w:p>
    <w:p w14:paraId="65326F6D"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 </w:t>
      </w:r>
      <w:r w:rsidRPr="00372469">
        <w:rPr>
          <w:rFonts w:ascii="Times New Roman" w:hAnsi="Times New Roman" w:cs="Times New Roman"/>
        </w:rPr>
        <w:tab/>
        <w:t>Blinder V, Eberle C, Patil S, Gany FM, Bradley CJ (2017) Women With Breast Cancer Who Work For Accommodating Employers More Likely To Retain Jobs After Treatment. Health Aff (Millwood) 36:274–281. https://doi.org/10.1377/hlthaff.2016.1196</w:t>
      </w:r>
    </w:p>
    <w:p w14:paraId="5AE9865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 </w:t>
      </w:r>
      <w:r w:rsidRPr="00372469">
        <w:rPr>
          <w:rFonts w:ascii="Times New Roman" w:hAnsi="Times New Roman" w:cs="Times New Roman"/>
        </w:rPr>
        <w:tab/>
        <w:t>Patel KG, Borno HT, Seligman HK (2019) Food insecurity screening: A missing piece in cancer management. Cancer 125:3494–3501. https://doi.org/10.1002/cncr.32291</w:t>
      </w:r>
    </w:p>
    <w:p w14:paraId="4BD34DA2"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 </w:t>
      </w:r>
      <w:r w:rsidRPr="00372469">
        <w:rPr>
          <w:rFonts w:ascii="Times New Roman" w:hAnsi="Times New Roman" w:cs="Times New Roman"/>
        </w:rPr>
        <w:tab/>
        <w:t>Charkhchi P, Fazeli Dehkordy S, Carlos RC (2018) Housing and Food Insecurity, Care Access, and Health Status Among the Chronically Ill: An Analysis of the Behavioral Risk Factor Surveillance System. J Gen Intern Med 33:644–650. https://doi.org/10.1007/s11606-017-4255-z</w:t>
      </w:r>
    </w:p>
    <w:p w14:paraId="04562921"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5. </w:t>
      </w:r>
      <w:r w:rsidRPr="00372469">
        <w:rPr>
          <w:rFonts w:ascii="Times New Roman" w:hAnsi="Times New Roman" w:cs="Times New Roman"/>
        </w:rPr>
        <w:tab/>
        <w:t>Seligman HK, Schillinger D (2010) Hunger and Socioeconomic Disparities in Chronic Disease. N Engl J Med 363:6–9. https://doi.org/10.1056/NEJMp1000072</w:t>
      </w:r>
    </w:p>
    <w:p w14:paraId="78749254"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6. </w:t>
      </w:r>
      <w:r w:rsidRPr="00372469">
        <w:rPr>
          <w:rFonts w:ascii="Times New Roman" w:hAnsi="Times New Roman" w:cs="Times New Roman"/>
        </w:rPr>
        <w:tab/>
        <w:t>Leung CW, Epel ES, Ritchie LD, Crawford PB, Laraia BA (2014) Food Insecurity Is Inversely Associated with Diet Quality of Lower-Income Adults. J Acad Nutr Diet 114:1943-1953.e2. https://doi.org/10.1016/j.jand.2014.06.353</w:t>
      </w:r>
    </w:p>
    <w:p w14:paraId="2B1E9B53"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7. </w:t>
      </w:r>
      <w:r w:rsidRPr="00372469">
        <w:rPr>
          <w:rFonts w:ascii="Times New Roman" w:hAnsi="Times New Roman" w:cs="Times New Roman"/>
        </w:rPr>
        <w:tab/>
        <w:t>Zhang F, Tapera TM, Gou J (2018) Application of a new dietary pattern analysis method in nutritional epidemiology. BMC Med Res Methodol 18:119. https://doi.org/10.1186/s12874-018-0585-8</w:t>
      </w:r>
    </w:p>
    <w:p w14:paraId="50398DE7"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8. </w:t>
      </w:r>
      <w:r w:rsidRPr="00372469">
        <w:rPr>
          <w:rFonts w:ascii="Times New Roman" w:hAnsi="Times New Roman" w:cs="Times New Roman"/>
        </w:rPr>
        <w:tab/>
        <w:t>Zhao J, Li Z, Gao Q, Zhao H, Chen S, Huang L, Wang W, Wang T (2021) A review of statistical methods for dietary pattern analysis. Nutr J 20:37. https://doi.org/10.1186/s12937-021-00692-7</w:t>
      </w:r>
    </w:p>
    <w:p w14:paraId="4B05AD16"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9. </w:t>
      </w:r>
      <w:r w:rsidRPr="00372469">
        <w:rPr>
          <w:rFonts w:ascii="Times New Roman" w:hAnsi="Times New Roman" w:cs="Times New Roman"/>
        </w:rPr>
        <w:tab/>
        <w:t>Zou H, Hastie T (2005) Regularization and variable selection via the elastic net. J R Stat Soc Ser B Stat Methodol 67:301–320. https://doi.org/10.1111/j.1467-9868.2005.00503.x</w:t>
      </w:r>
    </w:p>
    <w:p w14:paraId="33CDFA7D"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10. </w:t>
      </w:r>
      <w:r w:rsidRPr="00372469">
        <w:rPr>
          <w:rFonts w:ascii="Times New Roman" w:hAnsi="Times New Roman" w:cs="Times New Roman"/>
        </w:rPr>
        <w:tab/>
        <w:t>Hu FB (2002) Dietary pattern analysis: a new direction in nutritional epidemiology. Curr Opin Lipidol 13:3–9. https://doi.org/10.1097/00041433-200202000-00002</w:t>
      </w:r>
    </w:p>
    <w:p w14:paraId="000F4A8E"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11. </w:t>
      </w:r>
      <w:r w:rsidRPr="00372469">
        <w:rPr>
          <w:rFonts w:ascii="Times New Roman" w:hAnsi="Times New Roman" w:cs="Times New Roman"/>
        </w:rPr>
        <w:tab/>
        <w:t>Maino Vieytes CA, Zhu R, Gany F, Burton-Obanla A, Arthur AE (2022) Empirical Dietary Patterns Associated with Food Insecurity in U.S. Cancer Survivors: NHANES 1999–2018. Int J Environ Res Public Health 19:14062. https://doi.org/10.3390/ijerph192114062</w:t>
      </w:r>
    </w:p>
    <w:p w14:paraId="65ABE574"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12. </w:t>
      </w:r>
      <w:r w:rsidRPr="00372469">
        <w:rPr>
          <w:rFonts w:ascii="Times New Roman" w:hAnsi="Times New Roman" w:cs="Times New Roman"/>
        </w:rPr>
        <w:tab/>
        <w:t>Bickel G, Nord M, Price C, Hamilton W, Cook J (2000) Guide to Measuring Household Food Security</w:t>
      </w:r>
    </w:p>
    <w:p w14:paraId="0E8E7201"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13. </w:t>
      </w:r>
      <w:r w:rsidRPr="00372469">
        <w:rPr>
          <w:rFonts w:ascii="Times New Roman" w:hAnsi="Times New Roman" w:cs="Times New Roman"/>
        </w:rPr>
        <w:tab/>
        <w:t>Yaghjyan L, Wijayabahu AT, Egan KM (2018) RE: The Association Between Dietary Quality and Overall and Cancer-Specific Mortality Among Cancer Survivors, NHANES III. JNCI Cancer Spectr 2:pky044. https://doi.org/10.1093/jncics/pky044</w:t>
      </w:r>
    </w:p>
    <w:p w14:paraId="09B84FD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14. </w:t>
      </w:r>
      <w:r w:rsidRPr="00372469">
        <w:rPr>
          <w:rFonts w:ascii="Times New Roman" w:hAnsi="Times New Roman" w:cs="Times New Roman"/>
        </w:rPr>
        <w:tab/>
        <w:t>Blanton CA, Moshfegh AJ, Baer DJ, Kretsch MJ (2006) The USDA Automated Multiple-Pass Method Accurately Estimates Group Total Energy and Nutrient Intake. J Nutr 136:2594–2599. https://doi.org/10.1093/jn/136.10.2594</w:t>
      </w:r>
    </w:p>
    <w:p w14:paraId="7EDB4C1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15. </w:t>
      </w:r>
      <w:r w:rsidRPr="00372469">
        <w:rPr>
          <w:rFonts w:ascii="Times New Roman" w:hAnsi="Times New Roman" w:cs="Times New Roman"/>
        </w:rPr>
        <w:tab/>
        <w:t>Moshfegh AJ, Rhodes DG, Baer DJ, Murayi T, Clemens JC, Rumpler WV, Paul DR, Sebastian RS, Kuczynski KJ, Ingwersen LA, Staples RC, Cleveland LE (2008) The US Department of Agriculture Automated Multiple-Pass Method reduces bias in the collection of energy intakes. Am J Clin Nutr 88:324–332. https://doi.org/10.1093/ajcn/88.2.324</w:t>
      </w:r>
    </w:p>
    <w:p w14:paraId="3E02BA30"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lastRenderedPageBreak/>
        <w:t xml:space="preserve">16. </w:t>
      </w:r>
      <w:r w:rsidRPr="00372469">
        <w:rPr>
          <w:rFonts w:ascii="Times New Roman" w:hAnsi="Times New Roman" w:cs="Times New Roman"/>
        </w:rPr>
        <w:tab/>
        <w:t>Jovanovic CES, Hoelscher DM, Chen B, Ranjit N, van den Berg AE (2022) The associations of plant-based food and metabolic syndrome using NHANES 2015–16 data. J Public Health fdab403. https://doi.org/10.1093/pubmed/fdab403</w:t>
      </w:r>
    </w:p>
    <w:p w14:paraId="09ADA752"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17. </w:t>
      </w:r>
      <w:r w:rsidRPr="00372469">
        <w:rPr>
          <w:rFonts w:ascii="Times New Roman" w:hAnsi="Times New Roman" w:cs="Times New Roman"/>
        </w:rPr>
        <w:tab/>
        <w:t>Moore C, Murphy MM, Keast DR, Holick MF (2004) Vitamin D intake in the United States. J Am Diet Assoc 104:980–983. https://doi.org/10.1016/j.jada.2004.03.028</w:t>
      </w:r>
    </w:p>
    <w:p w14:paraId="65F8AD22"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18. </w:t>
      </w:r>
      <w:r w:rsidRPr="00372469">
        <w:rPr>
          <w:rFonts w:ascii="Times New Roman" w:hAnsi="Times New Roman" w:cs="Times New Roman"/>
        </w:rPr>
        <w:tab/>
        <w:t>Lee JS, Frongillo EA (2001) Nutritional and Health Consequences Are Associated with Food Insecurity among U.S. Elderly Persons. J Nutr 131:1503–1509. https://doi.org/10.1093/jn/131.5.1503</w:t>
      </w:r>
    </w:p>
    <w:p w14:paraId="1016E1F9"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19. </w:t>
      </w:r>
      <w:r w:rsidRPr="00372469">
        <w:rPr>
          <w:rFonts w:ascii="Times New Roman" w:hAnsi="Times New Roman" w:cs="Times New Roman"/>
        </w:rPr>
        <w:tab/>
        <w:t>Kohn MJ, Bell JF, Grow HMG, Chan G (2014) Food insecurity, food assistance and weight status in US youth: new evidence from NHANES 2007-08: Food insecurity, assistance and weight. Pediatr Obes 9:155–166. https://doi.org/10.1111/j.2047-6310.2012.00143.x</w:t>
      </w:r>
    </w:p>
    <w:p w14:paraId="58E7C128"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20. </w:t>
      </w:r>
      <w:r w:rsidRPr="00372469">
        <w:rPr>
          <w:rFonts w:ascii="Times New Roman" w:hAnsi="Times New Roman" w:cs="Times New Roman"/>
        </w:rPr>
        <w:tab/>
        <w:t>Krebs-Smith SM, Pannucci TE, Subar AF, Kirkpatrick SI, Lerman JL, Tooze JA, Wilson MM, Reedy J (2018) Update of the Healthy Eating Index: HEI-2015. J Acad Nutr Diet 118:1591–1602. https://doi.org/10.1016/j.jand.2018.05.021</w:t>
      </w:r>
    </w:p>
    <w:p w14:paraId="4DEA021C"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21. </w:t>
      </w:r>
      <w:r w:rsidRPr="00372469">
        <w:rPr>
          <w:rFonts w:ascii="Times New Roman" w:hAnsi="Times New Roman" w:cs="Times New Roman"/>
        </w:rPr>
        <w:tab/>
        <w:t>Folsom T, Nagraj V (2017) hei: Calculate Healthy Eating Index (HEI) Scores. J Open Source Softw 2:417. https://doi.org/10.21105/joss.00417</w:t>
      </w:r>
    </w:p>
    <w:p w14:paraId="255FB933"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22. </w:t>
      </w:r>
      <w:r w:rsidRPr="00372469">
        <w:rPr>
          <w:rFonts w:ascii="Times New Roman" w:hAnsi="Times New Roman" w:cs="Times New Roman"/>
        </w:rPr>
        <w:tab/>
        <w:t>Linkage Methods and Analytical Support for NCHS Linked Mortality Data</w:t>
      </w:r>
    </w:p>
    <w:p w14:paraId="6450A8E0"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23. </w:t>
      </w:r>
      <w:r w:rsidRPr="00372469">
        <w:rPr>
          <w:rFonts w:ascii="Times New Roman" w:hAnsi="Times New Roman" w:cs="Times New Roman"/>
        </w:rPr>
        <w:tab/>
        <w:t>Cain KC, Harlow SD, Little RJ, Nan B, Yosef M, Taffe JR, Elliott MR (2011) Bias Due to Left Truncation and Left Censoring in Longitudinal Studies of Developmental and Disease Processes. Am J Epidemiol 173:1078–1084. https://doi.org/10.1093/aje/kwq481</w:t>
      </w:r>
    </w:p>
    <w:p w14:paraId="056B80EE"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24. </w:t>
      </w:r>
      <w:r w:rsidRPr="00372469">
        <w:rPr>
          <w:rFonts w:ascii="Times New Roman" w:hAnsi="Times New Roman" w:cs="Times New Roman"/>
        </w:rPr>
        <w:tab/>
        <w:t>Song M, Wu K, Meyerhardt JA, Yilmaz O, Wang M, Ogino S, Fuchs CS, Giovannucci EL, Chan AT (2018) Low-Carbohydrate Diet Score and Macronutrient Intake in Relation to Survival After Colorectal Cancer Diagnosis. JNCI Cancer Spectr 2:pky077. https://doi.org/10.1093/jncics/pky077</w:t>
      </w:r>
    </w:p>
    <w:p w14:paraId="083DDEFD"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25. </w:t>
      </w:r>
      <w:r w:rsidRPr="00372469">
        <w:rPr>
          <w:rFonts w:ascii="Times New Roman" w:hAnsi="Times New Roman" w:cs="Times New Roman"/>
        </w:rPr>
        <w:tab/>
        <w:t>Cook CE, Richardson JK, Pietrobon R, Braga L, Silva HM, Turner D (2006) Validation of the NHANES ADL scale in a sample of patients with report of cervical pain: Factor analysis, item response theory analysis, and line item validity. Disabil Rehabil 28:929–935. https://doi.org/10.1080/09638280500404263</w:t>
      </w:r>
    </w:p>
    <w:p w14:paraId="48A0500C"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26. </w:t>
      </w:r>
      <w:r w:rsidRPr="00372469">
        <w:rPr>
          <w:rFonts w:ascii="Times New Roman" w:hAnsi="Times New Roman" w:cs="Times New Roman"/>
        </w:rPr>
        <w:tab/>
        <w:t>Witte JS, Greenland S (1997) A nested approach to evaluating dose-response and trend. Ann Epidemiol 7:188–193. https://doi.org/10.1016/S1047-2797(96)00159-7</w:t>
      </w:r>
    </w:p>
    <w:p w14:paraId="492BC8C8"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27. </w:t>
      </w:r>
      <w:r w:rsidRPr="00372469">
        <w:rPr>
          <w:rFonts w:ascii="Times New Roman" w:hAnsi="Times New Roman" w:cs="Times New Roman"/>
        </w:rPr>
        <w:tab/>
        <w:t>Willett WC, Howe GR, Kushi LH (1997) Adjustment for total energy intake in epidemiologic studies. Am J Clin Nutr 65:1220S-1228S. https://doi.org/10.1093/ajcn/65.4.1220S</w:t>
      </w:r>
    </w:p>
    <w:p w14:paraId="2FC27421"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28. </w:t>
      </w:r>
      <w:r w:rsidRPr="00372469">
        <w:rPr>
          <w:rFonts w:ascii="Times New Roman" w:hAnsi="Times New Roman" w:cs="Times New Roman"/>
        </w:rPr>
        <w:tab/>
        <w:t>Banerjee S, Radak T, Khubchandani J, Dunn P (2021) Food Insecurity and Mortality in American Adults: Results From the NHANES-Linked Mortality Study. Health Promot Pract 22:204–214. https://doi.org/10.1177/1524839920945927</w:t>
      </w:r>
    </w:p>
    <w:p w14:paraId="51EDD6CD"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29. </w:t>
      </w:r>
      <w:r w:rsidRPr="00372469">
        <w:rPr>
          <w:rFonts w:ascii="Times New Roman" w:hAnsi="Times New Roman" w:cs="Times New Roman"/>
        </w:rPr>
        <w:tab/>
        <w:t>Gany F, Lee T, Ramirez J, Massie D, Moran A, Crist M, McNish T, Winkel G, Leng JCF (2014) Do Our Patients Have Enough to Eat?: Food Insecurity among Urban Low-income Cancer Patients. J Health Care Poor Underserved 25:1153–1168. https://doi.org/10.1353/hpu.2014.0145</w:t>
      </w:r>
    </w:p>
    <w:p w14:paraId="2C5654E2"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30. </w:t>
      </w:r>
      <w:r w:rsidRPr="00372469">
        <w:rPr>
          <w:rFonts w:ascii="Times New Roman" w:hAnsi="Times New Roman" w:cs="Times New Roman"/>
        </w:rPr>
        <w:tab/>
        <w:t>Robien K, Clausen M, Sullo E, Ford YR, Griffith KA, Le D, Wickersham KE, Wallington SF (2023) Prevalence of Food Insecurity Among Cancer Survivors in the United States: A Scoping Review. J Acad Nutr Diet 123:330–346. https://doi.org/10.1016/j.jand.2022.07.004</w:t>
      </w:r>
    </w:p>
    <w:p w14:paraId="070336D9"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31. </w:t>
      </w:r>
      <w:r w:rsidRPr="00372469">
        <w:rPr>
          <w:rFonts w:ascii="Times New Roman" w:hAnsi="Times New Roman" w:cs="Times New Roman"/>
        </w:rPr>
        <w:tab/>
        <w:t xml:space="preserve">Seligman HK, Bindman AB, Vittinghoff E, Kanaya AM, Kushel MB (2007) Food insecurity is associated with diabetes mellitus: results from the National Health Examination and </w:t>
      </w:r>
      <w:r w:rsidRPr="00372469">
        <w:rPr>
          <w:rFonts w:ascii="Times New Roman" w:hAnsi="Times New Roman" w:cs="Times New Roman"/>
        </w:rPr>
        <w:lastRenderedPageBreak/>
        <w:t>Nutrition Examination Survey (NHANES) 1999-2002. J Gen Intern Med 22:1018–1023. https://doi.org/10.1007/s11606-007-0192-6</w:t>
      </w:r>
    </w:p>
    <w:p w14:paraId="215BE70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32. </w:t>
      </w:r>
      <w:r w:rsidRPr="00372469">
        <w:rPr>
          <w:rFonts w:ascii="Times New Roman" w:hAnsi="Times New Roman" w:cs="Times New Roman"/>
        </w:rPr>
        <w:tab/>
        <w:t>Heflin CM, Ziliak JP (2008) Food Insufficiency, Food Stamp Participation, and Mental Health*. Soc Sci Q 89:706–727. https://doi.org/10.1111/j.1540-6237.2008.00556.x</w:t>
      </w:r>
    </w:p>
    <w:p w14:paraId="5DBA6988"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33. </w:t>
      </w:r>
      <w:r w:rsidRPr="00372469">
        <w:rPr>
          <w:rFonts w:ascii="Times New Roman" w:hAnsi="Times New Roman" w:cs="Times New Roman"/>
        </w:rPr>
        <w:tab/>
        <w:t>Stuff JE, Casey PH, Szeto KL, Gossett JM, Robbins JM, Simpson PM, Connell C, Bogle ML (2004) Household Food Insecurity Is Associated with Adult Health Status. J Nutr 134:2330–2335. https://doi.org/10.1093/jn/134.9.2330</w:t>
      </w:r>
    </w:p>
    <w:p w14:paraId="536F618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34. </w:t>
      </w:r>
      <w:r w:rsidRPr="00372469">
        <w:rPr>
          <w:rFonts w:ascii="Times New Roman" w:hAnsi="Times New Roman" w:cs="Times New Roman"/>
        </w:rPr>
        <w:tab/>
        <w:t>Sun Y, Liu B, Rong S, Du Y, Xu G, Snetselaar LG, Wallace RB, Bao W (2020) Food Insecurity Is Associated With Cardiovascular and All‐Cause Mortality Among Adults in the United States. J Am Heart Assoc 9:. https://doi.org/10.1161/JAHA.119.014629</w:t>
      </w:r>
    </w:p>
    <w:p w14:paraId="72FD005B"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35. </w:t>
      </w:r>
      <w:r w:rsidRPr="00372469">
        <w:rPr>
          <w:rFonts w:ascii="Times New Roman" w:hAnsi="Times New Roman" w:cs="Times New Roman"/>
        </w:rPr>
        <w:tab/>
        <w:t>Vozoris NT, Tarasuk VS (2003) Household Food Insufficiency Is Associated with Poorer Health. J Nutr 133:120–126. https://doi.org/10.1093/jn/133.1.120</w:t>
      </w:r>
    </w:p>
    <w:p w14:paraId="6F03A97A"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36. </w:t>
      </w:r>
      <w:r w:rsidRPr="00372469">
        <w:rPr>
          <w:rFonts w:ascii="Times New Roman" w:hAnsi="Times New Roman" w:cs="Times New Roman"/>
        </w:rPr>
        <w:tab/>
        <w:t>Zhao H, Andreyeva T (2022) Diet Quality and Health in Older Americans. Nutrients 14:1198. https://doi.org/10.3390/nu14061198</w:t>
      </w:r>
    </w:p>
    <w:p w14:paraId="7A89A846"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37. </w:t>
      </w:r>
      <w:r w:rsidRPr="00372469">
        <w:rPr>
          <w:rFonts w:ascii="Times New Roman" w:hAnsi="Times New Roman" w:cs="Times New Roman"/>
        </w:rPr>
        <w:tab/>
        <w:t>George SM, Neuhouser ML, Mayne ST, Irwin ML, Albanes D, Gail MH, Alfano CM, Bernstein L, McTiernan A, Reedy J, Smith AW, Ulrich CM, Ballard-Barbash R (2010) Postdiagnosis Diet Quality Is Inversely Related to a Biomarker of Inflammation among Breast Cancer Survivors. Cancer Epidemiol Biomarkers Prev 19:2220–2228. https://doi.org/10.1158/1055-9965.EPI-10-0464</w:t>
      </w:r>
    </w:p>
    <w:p w14:paraId="0E09887C"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38. </w:t>
      </w:r>
      <w:r w:rsidRPr="00372469">
        <w:rPr>
          <w:rFonts w:ascii="Times New Roman" w:hAnsi="Times New Roman" w:cs="Times New Roman"/>
        </w:rPr>
        <w:tab/>
        <w:t>Guillermo C, Boushey CJ, Franke AA, Monroe KR, Lim U, Wilkens LR, Marchand LL, Maskarinec G (2020) Diet Quality and Biomarker Profiles Related to Chronic Disease Prevention: The Multiethnic Cohort Study. J Am Coll Nutr 39:216–223. https://doi.org/10.1080/07315724.2019.1635921</w:t>
      </w:r>
    </w:p>
    <w:p w14:paraId="1EC5A4B0"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39. </w:t>
      </w:r>
      <w:r w:rsidRPr="00372469">
        <w:rPr>
          <w:rFonts w:ascii="Times New Roman" w:hAnsi="Times New Roman" w:cs="Times New Roman"/>
        </w:rPr>
        <w:tab/>
        <w:t>Arthur AE, Peterson KE, Shen J, Djuric Z, Taylor JMG, Hebert JR, Duffy SA, Peterson LA, Bellile EL, Whitfield JR, Chepeha DB, Schipper MJ, Wolf GT, Rozek LS (2014) Diet and proinflammatory cytokine levels in head and neck squamous cell carcinoma. Cancer 120:2704–2712. https://doi.org/10.1002/cncr.28778</w:t>
      </w:r>
    </w:p>
    <w:p w14:paraId="1F4BAACA"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40. </w:t>
      </w:r>
      <w:r w:rsidRPr="00372469">
        <w:rPr>
          <w:rFonts w:ascii="Times New Roman" w:hAnsi="Times New Roman" w:cs="Times New Roman"/>
        </w:rPr>
        <w:tab/>
        <w:t>Brenner DR, Scherer D, Muir K, Schildkraut J, Boffetta P, Spitz MR, Le Marchand L, Chan AT, Goode EL, Ulrich CM, Hung RJ (2014) A Review of the Application of Inflammatory Biomarkers in Epidemiologic Cancer Research. Cancer Epidemiol Biomarkers Prev 23:1729–1751. https://doi.org/10.1158/1055-9965.EPI-14-0064</w:t>
      </w:r>
    </w:p>
    <w:p w14:paraId="34E3B95C"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41. </w:t>
      </w:r>
      <w:r w:rsidRPr="00372469">
        <w:rPr>
          <w:rFonts w:ascii="Times New Roman" w:hAnsi="Times New Roman" w:cs="Times New Roman"/>
        </w:rPr>
        <w:tab/>
        <w:t>Cheng E, Shi Q, Shields AF, Nixon AB, Shergill AP, Ma C, Guthrie KA, Couture F, Kuebler P, Kumar P, Tan B, Krishnamurthi SS, Ng K, O’Reilly EM, Brown JC, Philip PA, Caan BJ, Cespedes Feliciano EM, Meyerhardt JA (2023) Association of Inflammatory Biomarkers With Survival Among Patients With Stage III Colon Cancer. JAMA Oncol. https://doi.org/10.1001/jamaoncol.2022.6911</w:t>
      </w:r>
    </w:p>
    <w:p w14:paraId="1F4ADE2F"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42. </w:t>
      </w:r>
      <w:r w:rsidRPr="00372469">
        <w:rPr>
          <w:rFonts w:ascii="Times New Roman" w:hAnsi="Times New Roman" w:cs="Times New Roman"/>
        </w:rPr>
        <w:tab/>
        <w:t>Domenici L, Tonacci A, Aretini P, Garibaldi S, Perutelli A, Bottone P, Muzii L, Panici PB (2021) Inflammatory Biomarkers as Promising Predictors of Prognosis in Cervical Cancer Patients. Oncology 99:571–579. https://doi.org/10.1159/000517320</w:t>
      </w:r>
    </w:p>
    <w:p w14:paraId="163A69CC"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43. </w:t>
      </w:r>
      <w:r w:rsidRPr="00372469">
        <w:rPr>
          <w:rFonts w:ascii="Times New Roman" w:hAnsi="Times New Roman" w:cs="Times New Roman"/>
        </w:rPr>
        <w:tab/>
        <w:t>Distress Thermometer Tool Translations</w:t>
      </w:r>
    </w:p>
    <w:p w14:paraId="59F97DD7"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44. </w:t>
      </w:r>
      <w:r w:rsidRPr="00372469">
        <w:rPr>
          <w:rFonts w:ascii="Times New Roman" w:hAnsi="Times New Roman" w:cs="Times New Roman"/>
        </w:rPr>
        <w:tab/>
        <w:t>Burton-Obanla AA, Sloane S, Koester B, Gundersen C, Fiese BH, Arthur AE (2022) Oncology Registered Dietitian Nutritionists’ Knowledge, Attitudes, and Practices Related to Food Insecurity among Cancer Survivors: A Qualitative Study. J Acad Nutr Diet 122:2267–2287. https://doi.org/10.1016/j.jand.2021.12.004</w:t>
      </w:r>
    </w:p>
    <w:p w14:paraId="535D8CED"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lastRenderedPageBreak/>
        <w:t xml:space="preserve">45. </w:t>
      </w:r>
      <w:r w:rsidRPr="00372469">
        <w:rPr>
          <w:rFonts w:ascii="Times New Roman" w:hAnsi="Times New Roman" w:cs="Times New Roman"/>
        </w:rPr>
        <w:tab/>
        <w:t>Seligman HK, Berkowitz SA (2019) Aligning Programs and Policies to Support Food Security and Public Health Goals in the United States. Annu Rev Public Health 40:319–337. https://doi.org/10.1146/annurev-publhealth-040218-044132</w:t>
      </w:r>
    </w:p>
    <w:p w14:paraId="46F4488C"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46. </w:t>
      </w:r>
      <w:r w:rsidRPr="00372469">
        <w:rPr>
          <w:rFonts w:ascii="Times New Roman" w:hAnsi="Times New Roman" w:cs="Times New Roman"/>
        </w:rPr>
        <w:tab/>
        <w:t>Gany F, Lee T, Loeb R, Ramirez J, Moran A, Crist M, McNish T, Leng JCF (2015) Use of Hospital-Based Food Pantries Among Low-Income Urban Cancer Patients. J Community Health 40:1193–1200. https://doi.org/10.1007/s10900-015-0048-7</w:t>
      </w:r>
    </w:p>
    <w:p w14:paraId="249004A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47. </w:t>
      </w:r>
      <w:r w:rsidRPr="00372469">
        <w:rPr>
          <w:rFonts w:ascii="Times New Roman" w:hAnsi="Times New Roman" w:cs="Times New Roman"/>
        </w:rPr>
        <w:tab/>
        <w:t>Gany F, Melnic I, Wu M, Li Y, Finik J, Ramirez J, Blinder V, Kemeny M, Guevara E, Hwang C, Leng J (2022) Food to Overcome Outcomes Disparities: A Randomized Controlled Trial of Food Insecurity Interventions to Improve Cancer Outcomes. J Clin Oncol 40:3603–3612. https://doi.org/10.1200/JCO.21.02400</w:t>
      </w:r>
    </w:p>
    <w:p w14:paraId="440EE2FE"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48. </w:t>
      </w:r>
      <w:r w:rsidRPr="00372469">
        <w:rPr>
          <w:rFonts w:ascii="Times New Roman" w:hAnsi="Times New Roman" w:cs="Times New Roman"/>
        </w:rPr>
        <w:tab/>
        <w:t>Berkowitz SA, Seligman HK, Choudhry NK (2014) Treat or eat: food insecurity, cost-related medication underuse, and unmet needs. Am J Med 127:303-310.e3. https://doi.org/10.1016/j.amjmed.2014.01.002</w:t>
      </w:r>
    </w:p>
    <w:p w14:paraId="0A26F4D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49. </w:t>
      </w:r>
      <w:r w:rsidRPr="00372469">
        <w:rPr>
          <w:rFonts w:ascii="Times New Roman" w:hAnsi="Times New Roman" w:cs="Times New Roman"/>
        </w:rPr>
        <w:tab/>
        <w:t>Moellman N (2020) Healthcare and Hunger: Effects of the ACA Medicaid Expansions on Food Insecurity in America. Appl Econ Perspect Policy 42:168–186. https://doi.org/10.1093/aepp/ppz018</w:t>
      </w:r>
    </w:p>
    <w:p w14:paraId="138B3898"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50. </w:t>
      </w:r>
      <w:r w:rsidRPr="00372469">
        <w:rPr>
          <w:rFonts w:ascii="Times New Roman" w:hAnsi="Times New Roman" w:cs="Times New Roman"/>
        </w:rPr>
        <w:tab/>
        <w:t>U.S. Household Food Insecurity Survey Module: Three-Stage Design, With Screeners</w:t>
      </w:r>
    </w:p>
    <w:p w14:paraId="31568834" w14:textId="77777777" w:rsidR="00372469" w:rsidRDefault="00CA04BD" w:rsidP="00372469">
      <w:pPr>
        <w:rPr>
          <w:rFonts w:ascii="Times New Roman" w:hAnsi="Times New Roman" w:cs="Times New Roman"/>
        </w:rPr>
      </w:pPr>
      <w:r w:rsidRPr="00372469">
        <w:rPr>
          <w:rFonts w:ascii="Times New Roman" w:hAnsi="Times New Roman" w:cs="Times New Roman"/>
        </w:rPr>
        <w:fldChar w:fldCharType="end"/>
      </w:r>
    </w:p>
    <w:p w14:paraId="4D7B05AB" w14:textId="77777777" w:rsidR="000D68FA" w:rsidRDefault="000D68FA" w:rsidP="00372469">
      <w:pPr>
        <w:rPr>
          <w:rFonts w:ascii="Times New Roman" w:hAnsi="Times New Roman" w:cs="Times New Roman"/>
          <w:i/>
          <w:iCs/>
        </w:rPr>
      </w:pPr>
    </w:p>
    <w:p w14:paraId="73CAD118" w14:textId="77777777" w:rsidR="000D68FA" w:rsidRPr="000D68FA" w:rsidRDefault="000D68FA" w:rsidP="000D68FA">
      <w:pPr>
        <w:rPr>
          <w:rFonts w:ascii="Times New Roman" w:hAnsi="Times New Roman" w:cs="Times New Roman"/>
          <w:b/>
          <w:bCs/>
        </w:rPr>
      </w:pPr>
      <w:r w:rsidRPr="000D68FA">
        <w:rPr>
          <w:rFonts w:ascii="Times New Roman" w:hAnsi="Times New Roman" w:cs="Times New Roman"/>
          <w:b/>
          <w:bCs/>
        </w:rPr>
        <w:t>Statements and Declarations</w:t>
      </w:r>
    </w:p>
    <w:p w14:paraId="46C48745"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b/>
          <w:bCs/>
          <w:i/>
          <w:iCs/>
        </w:rPr>
        <w:t> </w:t>
      </w:r>
    </w:p>
    <w:p w14:paraId="7C863E26"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i/>
          <w:iCs/>
        </w:rPr>
        <w:t>Competing Interests</w:t>
      </w:r>
    </w:p>
    <w:p w14:paraId="450B4113"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The authors have no relevant financial or non-financial interests to disclose.</w:t>
      </w:r>
    </w:p>
    <w:p w14:paraId="5BCC46C0"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i/>
          <w:iCs/>
        </w:rPr>
        <w:t> </w:t>
      </w:r>
    </w:p>
    <w:p w14:paraId="46C30D37"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i/>
          <w:iCs/>
        </w:rPr>
        <w:t>Funding</w:t>
      </w:r>
    </w:p>
    <w:p w14:paraId="43DECC2D"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xml:space="preserve">CAMV is a scholar in Health Policy Research Scholars, a national leadership program supported by the Robert Wood Johnson Foundation. It supports scholars from diverse disciplines and backgrounds in applying and advocating for policy change that improves health and equity. The project described in this article is supported by the program. The views expressed here do not necessarily reflect the views of the Foundation. </w:t>
      </w:r>
      <w:hyperlink r:id="rId17" w:history="1">
        <w:r w:rsidRPr="000D68FA">
          <w:rPr>
            <w:rStyle w:val="Hyperlink"/>
            <w:rFonts w:ascii="Times New Roman" w:hAnsi="Times New Roman" w:cs="Times New Roman"/>
          </w:rPr>
          <w:t>www.healthpolicyresearch-scholars.org</w:t>
        </w:r>
      </w:hyperlink>
      <w:r w:rsidRPr="000D68FA">
        <w:rPr>
          <w:rFonts w:ascii="Times New Roman" w:hAnsi="Times New Roman" w:cs="Times New Roman"/>
        </w:rPr>
        <w:t>.</w:t>
      </w:r>
    </w:p>
    <w:p w14:paraId="554BA1FA"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i/>
          <w:iCs/>
        </w:rPr>
        <w:t> </w:t>
      </w:r>
    </w:p>
    <w:p w14:paraId="5191E689"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i/>
          <w:iCs/>
        </w:rPr>
        <w:t>Author Contributions</w:t>
      </w:r>
    </w:p>
    <w:p w14:paraId="6545F321"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xml:space="preserve">CAMV—study conception, results interpretation, data management, data analysis, writing of original </w:t>
      </w:r>
      <w:proofErr w:type="gramStart"/>
      <w:r w:rsidRPr="000D68FA">
        <w:rPr>
          <w:rFonts w:ascii="Times New Roman" w:hAnsi="Times New Roman" w:cs="Times New Roman"/>
        </w:rPr>
        <w:t>manuscript</w:t>
      </w:r>
      <w:proofErr w:type="gramEnd"/>
    </w:p>
    <w:p w14:paraId="478D1F44"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xml:space="preserve">RZ—data analysis, editing of original </w:t>
      </w:r>
      <w:proofErr w:type="gramStart"/>
      <w:r w:rsidRPr="000D68FA">
        <w:rPr>
          <w:rFonts w:ascii="Times New Roman" w:hAnsi="Times New Roman" w:cs="Times New Roman"/>
        </w:rPr>
        <w:t>manuscript</w:t>
      </w:r>
      <w:proofErr w:type="gramEnd"/>
    </w:p>
    <w:p w14:paraId="0BF54B39"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xml:space="preserve">FG—results interpretation, supervision, editing of original </w:t>
      </w:r>
      <w:proofErr w:type="gramStart"/>
      <w:r w:rsidRPr="000D68FA">
        <w:rPr>
          <w:rFonts w:ascii="Times New Roman" w:hAnsi="Times New Roman" w:cs="Times New Roman"/>
        </w:rPr>
        <w:t>manuscript</w:t>
      </w:r>
      <w:proofErr w:type="gramEnd"/>
    </w:p>
    <w:p w14:paraId="5C53832D"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xml:space="preserve">BDK—results interpretation, supervision, editing of original </w:t>
      </w:r>
      <w:proofErr w:type="gramStart"/>
      <w:r w:rsidRPr="000D68FA">
        <w:rPr>
          <w:rFonts w:ascii="Times New Roman" w:hAnsi="Times New Roman" w:cs="Times New Roman"/>
        </w:rPr>
        <w:t>manuscript</w:t>
      </w:r>
      <w:proofErr w:type="gramEnd"/>
    </w:p>
    <w:p w14:paraId="0ADC3B67"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xml:space="preserve">AEA—results interpretation, supervision, editing of original </w:t>
      </w:r>
      <w:proofErr w:type="gramStart"/>
      <w:r w:rsidRPr="000D68FA">
        <w:rPr>
          <w:rFonts w:ascii="Times New Roman" w:hAnsi="Times New Roman" w:cs="Times New Roman"/>
        </w:rPr>
        <w:t>manuscript</w:t>
      </w:r>
      <w:proofErr w:type="gramEnd"/>
    </w:p>
    <w:p w14:paraId="3DDFA108"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w:t>
      </w:r>
    </w:p>
    <w:p w14:paraId="473175BD"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All authors reviewed and approved the final version of the manuscript.</w:t>
      </w:r>
    </w:p>
    <w:p w14:paraId="4F7EB897"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i/>
          <w:iCs/>
        </w:rPr>
        <w:t> </w:t>
      </w:r>
    </w:p>
    <w:p w14:paraId="4B7C4608"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i/>
          <w:iCs/>
        </w:rPr>
        <w:t>Data Availability</w:t>
      </w:r>
    </w:p>
    <w:p w14:paraId="79977E30"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xml:space="preserve">The datasets generated during and/or analyzed during the current study are available in a public GitHub repository, </w:t>
      </w:r>
      <w:hyperlink r:id="rId18" w:history="1">
        <w:r w:rsidRPr="000D68FA">
          <w:rPr>
            <w:rStyle w:val="Hyperlink"/>
            <w:rFonts w:ascii="Times New Roman" w:hAnsi="Times New Roman" w:cs="Times New Roman"/>
          </w:rPr>
          <w:t>https://github.com/cmainov/nhanes-fi-ca-mortality-mirror</w:t>
        </w:r>
      </w:hyperlink>
      <w:r w:rsidRPr="000D68FA">
        <w:rPr>
          <w:rFonts w:ascii="Times New Roman" w:hAnsi="Times New Roman" w:cs="Times New Roman"/>
        </w:rPr>
        <w:t>.</w:t>
      </w:r>
    </w:p>
    <w:p w14:paraId="43D0FD1C"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w:t>
      </w:r>
    </w:p>
    <w:p w14:paraId="438AF6CF"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i/>
          <w:iCs/>
        </w:rPr>
        <w:t>Ethics Approval</w:t>
      </w:r>
    </w:p>
    <w:p w14:paraId="1B2FD629"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lastRenderedPageBreak/>
        <w:t>This study was conducted according to the guidelines laid down in the Declaration of Helsinki and all procedures involving research study participants were approved by National Center for Health Statistics Ethics Review Board. Written informed consent was obtained from all subjects/patients. Because this analysis involved de-identified secondary data, it was exempt from Institutional Review Board approval at the University of Illinois Urbana-Champaign.</w:t>
      </w:r>
    </w:p>
    <w:p w14:paraId="1383748C" w14:textId="77777777" w:rsidR="000D68FA" w:rsidRPr="000D68FA" w:rsidRDefault="000D68FA" w:rsidP="000D68FA">
      <w:pPr>
        <w:rPr>
          <w:rFonts w:ascii="Times New Roman" w:hAnsi="Times New Roman" w:cs="Times New Roman"/>
        </w:rPr>
      </w:pPr>
    </w:p>
    <w:p w14:paraId="48E0698E" w14:textId="1EA3F890" w:rsidR="00D05033" w:rsidRDefault="00D05033" w:rsidP="000D68FA">
      <w:pPr>
        <w:rPr>
          <w:rFonts w:ascii="Times New Roman" w:hAnsi="Times New Roman" w:cs="Times New Roman"/>
          <w:i/>
          <w:iCs/>
        </w:rPr>
      </w:pPr>
      <w:r w:rsidRPr="00D05033">
        <w:rPr>
          <w:rFonts w:ascii="Times New Roman" w:hAnsi="Times New Roman" w:cs="Times New Roman"/>
          <w:i/>
          <w:iCs/>
        </w:rPr>
        <w:t>Consent to Participate</w:t>
      </w:r>
    </w:p>
    <w:p w14:paraId="25B31122" w14:textId="03B0FBBB" w:rsidR="00D05033" w:rsidRPr="00D05033" w:rsidRDefault="00D05033" w:rsidP="00D05033">
      <w:pPr>
        <w:rPr>
          <w:rFonts w:ascii="Times New Roman" w:hAnsi="Times New Roman" w:cs="Times New Roman"/>
        </w:rPr>
        <w:sectPr w:rsidR="00D05033" w:rsidRPr="00D05033" w:rsidSect="008E210F">
          <w:pgSz w:w="12240" w:h="15840"/>
          <w:pgMar w:top="1440" w:right="1440" w:bottom="1440" w:left="1440" w:header="720" w:footer="720" w:gutter="0"/>
          <w:lnNumType w:countBy="1" w:restart="continuous"/>
          <w:cols w:space="720"/>
          <w:docGrid w:linePitch="360"/>
        </w:sectPr>
      </w:pPr>
      <w:r w:rsidRPr="00D05033">
        <w:rPr>
          <w:rFonts w:ascii="Times New Roman" w:hAnsi="Times New Roman" w:cs="Times New Roman"/>
        </w:rPr>
        <w:t>Informed consent was obtained from all individual participants included in the</w:t>
      </w:r>
      <w:r w:rsidR="00046D6D">
        <w:rPr>
          <w:rFonts w:ascii="Times New Roman" w:hAnsi="Times New Roman" w:cs="Times New Roman"/>
        </w:rPr>
        <w:t xml:space="preserve"> study.</w:t>
      </w:r>
    </w:p>
    <w:p w14:paraId="0EB4D4B9" w14:textId="39C7340C" w:rsidR="00555F32" w:rsidRDefault="00555F32" w:rsidP="00046D6D"/>
    <w:sectPr w:rsidR="00555F32" w:rsidSect="00CA04BD">
      <w:pgSz w:w="12240" w:h="15840"/>
      <w:pgMar w:top="1440" w:right="2880" w:bottom="144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8281D" w14:textId="77777777" w:rsidR="003B148B" w:rsidRDefault="003B148B" w:rsidP="00A6561A">
      <w:r>
        <w:separator/>
      </w:r>
    </w:p>
  </w:endnote>
  <w:endnote w:type="continuationSeparator" w:id="0">
    <w:p w14:paraId="4030C3A6" w14:textId="77777777" w:rsidR="003B148B" w:rsidRDefault="003B148B" w:rsidP="00A65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FD9D4" w14:textId="77777777" w:rsidR="003B148B" w:rsidRDefault="003B148B" w:rsidP="00A6561A">
      <w:r>
        <w:separator/>
      </w:r>
    </w:p>
  </w:footnote>
  <w:footnote w:type="continuationSeparator" w:id="0">
    <w:p w14:paraId="747820B7" w14:textId="77777777" w:rsidR="003B148B" w:rsidRDefault="003B148B" w:rsidP="00A65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1217762"/>
      <w:docPartObj>
        <w:docPartGallery w:val="Page Numbers (Top of Page)"/>
        <w:docPartUnique/>
      </w:docPartObj>
    </w:sdtPr>
    <w:sdtContent>
      <w:p w14:paraId="7A0926C6" w14:textId="378E879B" w:rsidR="00A6561A" w:rsidRDefault="00A6561A" w:rsidP="00E718E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1D3531" w14:textId="77777777" w:rsidR="00A6561A" w:rsidRDefault="00A6561A" w:rsidP="00A6561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209150619"/>
      <w:docPartObj>
        <w:docPartGallery w:val="Page Numbers (Top of Page)"/>
        <w:docPartUnique/>
      </w:docPartObj>
    </w:sdtPr>
    <w:sdtContent>
      <w:p w14:paraId="0B512F2F" w14:textId="0FF93DDF" w:rsidR="00A6561A" w:rsidRPr="00A6561A" w:rsidRDefault="00A6561A" w:rsidP="00E718EA">
        <w:pPr>
          <w:pStyle w:val="Header"/>
          <w:framePr w:wrap="none" w:vAnchor="text" w:hAnchor="margin" w:xAlign="right" w:y="1"/>
          <w:rPr>
            <w:rStyle w:val="PageNumber"/>
            <w:rFonts w:ascii="Times New Roman" w:hAnsi="Times New Roman" w:cs="Times New Roman"/>
          </w:rPr>
        </w:pPr>
        <w:r w:rsidRPr="00A6561A">
          <w:rPr>
            <w:rStyle w:val="PageNumber"/>
            <w:rFonts w:ascii="Times New Roman" w:hAnsi="Times New Roman" w:cs="Times New Roman"/>
          </w:rPr>
          <w:fldChar w:fldCharType="begin"/>
        </w:r>
        <w:r w:rsidRPr="00A6561A">
          <w:rPr>
            <w:rStyle w:val="PageNumber"/>
            <w:rFonts w:ascii="Times New Roman" w:hAnsi="Times New Roman" w:cs="Times New Roman"/>
          </w:rPr>
          <w:instrText xml:space="preserve"> PAGE </w:instrText>
        </w:r>
        <w:r w:rsidRPr="00A6561A">
          <w:rPr>
            <w:rStyle w:val="PageNumber"/>
            <w:rFonts w:ascii="Times New Roman" w:hAnsi="Times New Roman" w:cs="Times New Roman"/>
          </w:rPr>
          <w:fldChar w:fldCharType="separate"/>
        </w:r>
        <w:r w:rsidRPr="00A6561A">
          <w:rPr>
            <w:rStyle w:val="PageNumber"/>
            <w:rFonts w:ascii="Times New Roman" w:hAnsi="Times New Roman" w:cs="Times New Roman"/>
            <w:noProof/>
          </w:rPr>
          <w:t>1</w:t>
        </w:r>
        <w:r w:rsidRPr="00A6561A">
          <w:rPr>
            <w:rStyle w:val="PageNumber"/>
            <w:rFonts w:ascii="Times New Roman" w:hAnsi="Times New Roman" w:cs="Times New Roman"/>
          </w:rPr>
          <w:fldChar w:fldCharType="end"/>
        </w:r>
      </w:p>
    </w:sdtContent>
  </w:sdt>
  <w:p w14:paraId="2B235207" w14:textId="77777777" w:rsidR="00A6561A" w:rsidRDefault="00A6561A" w:rsidP="00A6561A">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no Vieytes, Christian (NIH/NIA/IRP) [F]">
    <w15:presenceInfo w15:providerId="AD" w15:userId="S::mainovieytesca@nih.gov::0a282cee-f29e-4d4d-accd-dbd67014a5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BD"/>
    <w:rsid w:val="00020BA3"/>
    <w:rsid w:val="00046D6D"/>
    <w:rsid w:val="00071FE3"/>
    <w:rsid w:val="000B63B0"/>
    <w:rsid w:val="000D68FA"/>
    <w:rsid w:val="00135CC3"/>
    <w:rsid w:val="001762EB"/>
    <w:rsid w:val="00190525"/>
    <w:rsid w:val="00196CF5"/>
    <w:rsid w:val="001F5A7E"/>
    <w:rsid w:val="002045DC"/>
    <w:rsid w:val="00231EBC"/>
    <w:rsid w:val="002776AD"/>
    <w:rsid w:val="002C70C5"/>
    <w:rsid w:val="002C775F"/>
    <w:rsid w:val="003245FD"/>
    <w:rsid w:val="003378CE"/>
    <w:rsid w:val="00372469"/>
    <w:rsid w:val="00374C86"/>
    <w:rsid w:val="003B148B"/>
    <w:rsid w:val="003B6A0A"/>
    <w:rsid w:val="004A3D99"/>
    <w:rsid w:val="004D7651"/>
    <w:rsid w:val="00535D1D"/>
    <w:rsid w:val="00555F32"/>
    <w:rsid w:val="00575D97"/>
    <w:rsid w:val="005B16E9"/>
    <w:rsid w:val="005E447D"/>
    <w:rsid w:val="005E4BFC"/>
    <w:rsid w:val="00622175"/>
    <w:rsid w:val="00661515"/>
    <w:rsid w:val="00687367"/>
    <w:rsid w:val="00687A69"/>
    <w:rsid w:val="006945DA"/>
    <w:rsid w:val="0070728F"/>
    <w:rsid w:val="007755A2"/>
    <w:rsid w:val="00784314"/>
    <w:rsid w:val="007F75DA"/>
    <w:rsid w:val="008104EE"/>
    <w:rsid w:val="008118A7"/>
    <w:rsid w:val="00811C65"/>
    <w:rsid w:val="008343E2"/>
    <w:rsid w:val="00844F6D"/>
    <w:rsid w:val="00853C24"/>
    <w:rsid w:val="00875131"/>
    <w:rsid w:val="008D3382"/>
    <w:rsid w:val="008E210F"/>
    <w:rsid w:val="009E2592"/>
    <w:rsid w:val="009F2FE4"/>
    <w:rsid w:val="00A23CF7"/>
    <w:rsid w:val="00A256DF"/>
    <w:rsid w:val="00A6561A"/>
    <w:rsid w:val="00A707B8"/>
    <w:rsid w:val="00A72103"/>
    <w:rsid w:val="00A95A53"/>
    <w:rsid w:val="00AA1520"/>
    <w:rsid w:val="00B657C7"/>
    <w:rsid w:val="00B717EF"/>
    <w:rsid w:val="00BB08C3"/>
    <w:rsid w:val="00BB5F5C"/>
    <w:rsid w:val="00C678E7"/>
    <w:rsid w:val="00C8359E"/>
    <w:rsid w:val="00C83EBA"/>
    <w:rsid w:val="00CA04BD"/>
    <w:rsid w:val="00CE5B4F"/>
    <w:rsid w:val="00D05033"/>
    <w:rsid w:val="00D34AE0"/>
    <w:rsid w:val="00DB0321"/>
    <w:rsid w:val="00DE0E08"/>
    <w:rsid w:val="00E0501C"/>
    <w:rsid w:val="00E21CDB"/>
    <w:rsid w:val="00E719CB"/>
    <w:rsid w:val="00F04AB0"/>
    <w:rsid w:val="00F678B8"/>
    <w:rsid w:val="00F86F98"/>
    <w:rsid w:val="00FD6E10"/>
    <w:rsid w:val="00FE386C"/>
    <w:rsid w:val="00FE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C9BB"/>
  <w15:chartTrackingRefBased/>
  <w15:docId w15:val="{65998DC1-AB41-7F42-8118-B8771015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7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04BD"/>
    <w:rPr>
      <w:color w:val="0563C1" w:themeColor="hyperlink"/>
      <w:u w:val="single"/>
    </w:rPr>
  </w:style>
  <w:style w:type="paragraph" w:styleId="NormalWeb">
    <w:name w:val="Normal (Web)"/>
    <w:basedOn w:val="Normal"/>
    <w:uiPriority w:val="99"/>
    <w:unhideWhenUsed/>
    <w:rsid w:val="00CA04BD"/>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A04BD"/>
    <w:rPr>
      <w:i/>
      <w:iCs/>
    </w:rPr>
  </w:style>
  <w:style w:type="paragraph" w:styleId="Bibliography">
    <w:name w:val="Bibliography"/>
    <w:basedOn w:val="Normal"/>
    <w:next w:val="Normal"/>
    <w:uiPriority w:val="37"/>
    <w:unhideWhenUsed/>
    <w:rsid w:val="00CA04BD"/>
    <w:pPr>
      <w:tabs>
        <w:tab w:val="left" w:pos="500"/>
      </w:tabs>
      <w:spacing w:after="240"/>
      <w:ind w:left="504" w:hanging="504"/>
    </w:pPr>
  </w:style>
  <w:style w:type="paragraph" w:styleId="Caption">
    <w:name w:val="caption"/>
    <w:basedOn w:val="Normal"/>
    <w:next w:val="Normal"/>
    <w:uiPriority w:val="35"/>
    <w:unhideWhenUsed/>
    <w:qFormat/>
    <w:rsid w:val="00CA04BD"/>
    <w:pPr>
      <w:spacing w:after="200"/>
    </w:pPr>
    <w:rPr>
      <w:i/>
      <w:iCs/>
      <w:color w:val="44546A" w:themeColor="text2"/>
      <w:sz w:val="18"/>
      <w:szCs w:val="18"/>
    </w:rPr>
  </w:style>
  <w:style w:type="table" w:styleId="TableGrid">
    <w:name w:val="Table Grid"/>
    <w:basedOn w:val="TableNormal"/>
    <w:uiPriority w:val="39"/>
    <w:rsid w:val="00CA0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11C65"/>
  </w:style>
  <w:style w:type="paragraph" w:styleId="Header">
    <w:name w:val="header"/>
    <w:basedOn w:val="Normal"/>
    <w:link w:val="HeaderChar"/>
    <w:uiPriority w:val="99"/>
    <w:unhideWhenUsed/>
    <w:rsid w:val="00A6561A"/>
    <w:pPr>
      <w:tabs>
        <w:tab w:val="center" w:pos="4680"/>
        <w:tab w:val="right" w:pos="9360"/>
      </w:tabs>
    </w:pPr>
  </w:style>
  <w:style w:type="character" w:customStyle="1" w:styleId="HeaderChar">
    <w:name w:val="Header Char"/>
    <w:basedOn w:val="DefaultParagraphFont"/>
    <w:link w:val="Header"/>
    <w:uiPriority w:val="99"/>
    <w:rsid w:val="00A6561A"/>
  </w:style>
  <w:style w:type="paragraph" w:styleId="Footer">
    <w:name w:val="footer"/>
    <w:basedOn w:val="Normal"/>
    <w:link w:val="FooterChar"/>
    <w:uiPriority w:val="99"/>
    <w:unhideWhenUsed/>
    <w:rsid w:val="00A6561A"/>
    <w:pPr>
      <w:tabs>
        <w:tab w:val="center" w:pos="4680"/>
        <w:tab w:val="right" w:pos="9360"/>
      </w:tabs>
    </w:pPr>
  </w:style>
  <w:style w:type="character" w:customStyle="1" w:styleId="FooterChar">
    <w:name w:val="Footer Char"/>
    <w:basedOn w:val="DefaultParagraphFont"/>
    <w:link w:val="Footer"/>
    <w:uiPriority w:val="99"/>
    <w:rsid w:val="00A6561A"/>
  </w:style>
  <w:style w:type="character" w:styleId="PageNumber">
    <w:name w:val="page number"/>
    <w:basedOn w:val="DefaultParagraphFont"/>
    <w:uiPriority w:val="99"/>
    <w:semiHidden/>
    <w:unhideWhenUsed/>
    <w:rsid w:val="00A6561A"/>
  </w:style>
  <w:style w:type="character" w:styleId="UnresolvedMention">
    <w:name w:val="Unresolved Mention"/>
    <w:basedOn w:val="DefaultParagraphFont"/>
    <w:uiPriority w:val="99"/>
    <w:semiHidden/>
    <w:unhideWhenUsed/>
    <w:rsid w:val="002045DC"/>
    <w:rPr>
      <w:color w:val="605E5C"/>
      <w:shd w:val="clear" w:color="auto" w:fill="E1DFDD"/>
    </w:rPr>
  </w:style>
  <w:style w:type="character" w:styleId="PlaceholderText">
    <w:name w:val="Placeholder Text"/>
    <w:basedOn w:val="DefaultParagraphFont"/>
    <w:uiPriority w:val="99"/>
    <w:semiHidden/>
    <w:rsid w:val="00E719CB"/>
    <w:rPr>
      <w:color w:val="808080"/>
    </w:rPr>
  </w:style>
  <w:style w:type="paragraph" w:styleId="Revision">
    <w:name w:val="Revision"/>
    <w:hidden/>
    <w:uiPriority w:val="99"/>
    <w:semiHidden/>
    <w:rsid w:val="00071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nyf@mskcc.org" TargetMode="External"/><Relationship Id="rId13" Type="http://schemas.openxmlformats.org/officeDocument/2006/relationships/image" Target="media/image1.png"/><Relationship Id="rId18" Type="http://schemas.openxmlformats.org/officeDocument/2006/relationships/hyperlink" Target="https://github.com/cmainov/nhanes-fi-ca-mortality-mirror"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mailto:rqzhu@illinois.edu" TargetMode="External"/><Relationship Id="rId12" Type="http://schemas.openxmlformats.org/officeDocument/2006/relationships/header" Target="header2.xml"/><Relationship Id="rId17" Type="http://schemas.openxmlformats.org/officeDocument/2006/relationships/hyperlink" Target="http://www.healthpolicyresearch-scholars.org/" TargetMode="External"/><Relationship Id="rId2" Type="http://schemas.openxmlformats.org/officeDocument/2006/relationships/settings" Target="settings.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styles" Target="styles.xml"/><Relationship Id="rId6" Type="http://schemas.openxmlformats.org/officeDocument/2006/relationships/hyperlink" Target="mailto:cam17@illinois.edu"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2.png"/><Relationship Id="rId10" Type="http://schemas.openxmlformats.org/officeDocument/2006/relationships/hyperlink" Target="mailto:aarthur4@kumc.edu"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bkoester@illinois.edu" TargetMode="External"/><Relationship Id="rId14" Type="http://schemas.openxmlformats.org/officeDocument/2006/relationships/hyperlink" Target="https://github.com/cmainov/nhanes-fi-ca-mortality-mi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26</Pages>
  <Words>25000</Words>
  <Characters>142501</Characters>
  <Application>Microsoft Office Word</Application>
  <DocSecurity>0</DocSecurity>
  <Lines>1187</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(NIH/NIA/IRP) [F]</cp:lastModifiedBy>
  <cp:revision>4</cp:revision>
  <cp:lastPrinted>2023-08-22T20:59:00Z</cp:lastPrinted>
  <dcterms:created xsi:type="dcterms:W3CDTF">2023-11-14T21:20:00Z</dcterms:created>
  <dcterms:modified xsi:type="dcterms:W3CDTF">2023-11-15T19:42:00Z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id="p1F4IBmR"/&gt;&lt;style id="http://www.zotero.org/styles/springer-basic-brackets-no-et-al"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